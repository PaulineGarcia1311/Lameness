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B54" w:rsidRDefault="00695B54" w:rsidP="00A96BC4">
      <w:pPr>
        <w:pStyle w:val="Title"/>
        <w:ind w:left="720" w:hanging="720"/>
        <w:jc w:val="left"/>
        <w:rPr>
          <w:lang w:val="en-US"/>
        </w:rPr>
      </w:pPr>
      <w:r w:rsidRPr="005D7218">
        <w:rPr>
          <w:lang w:val="en-US"/>
        </w:rPr>
        <w:t>To do</w:t>
      </w:r>
    </w:p>
    <w:p w:rsidR="009633ED" w:rsidRPr="009633ED" w:rsidRDefault="009633ED" w:rsidP="009633ED">
      <w:pPr>
        <w:rPr>
          <w:lang w:val="en-US"/>
        </w:rPr>
      </w:pPr>
      <w:r>
        <w:rPr>
          <w:lang w:val="en-US"/>
        </w:rPr>
        <w:t>Widen</w:t>
      </w:r>
    </w:p>
    <w:p w:rsidR="00B1779B" w:rsidRDefault="00B1779B" w:rsidP="00A25007">
      <w:pPr>
        <w:rPr>
          <w:lang w:val="en-US"/>
        </w:rPr>
      </w:pPr>
      <w:r>
        <w:rPr>
          <w:lang w:val="en-US"/>
        </w:rPr>
        <w:t xml:space="preserve">Finish address </w:t>
      </w:r>
      <w:proofErr w:type="gramStart"/>
      <w:r>
        <w:rPr>
          <w:lang w:val="en-US"/>
        </w:rPr>
        <w:t>comments  as</w:t>
      </w:r>
      <w:proofErr w:type="gramEnd"/>
      <w:r>
        <w:rPr>
          <w:lang w:val="en-US"/>
        </w:rPr>
        <w:t xml:space="preserve"> best as I can</w:t>
      </w:r>
    </w:p>
    <w:p w:rsidR="00B650EE" w:rsidRDefault="00B650EE" w:rsidP="00A25007">
      <w:pPr>
        <w:rPr>
          <w:lang w:val="en-US"/>
        </w:rPr>
      </w:pPr>
      <w:r>
        <w:rPr>
          <w:lang w:val="en-US"/>
        </w:rPr>
        <w:t>Jess limb events definition.</w:t>
      </w:r>
    </w:p>
    <w:p w:rsidR="00B1779B" w:rsidRDefault="00B1779B" w:rsidP="00A25007">
      <w:pPr>
        <w:rPr>
          <w:lang w:val="en-US"/>
        </w:rPr>
      </w:pPr>
      <w:r>
        <w:rPr>
          <w:lang w:val="en-US"/>
        </w:rPr>
        <w:t xml:space="preserve">Start R. </w:t>
      </w:r>
    </w:p>
    <w:p w:rsidR="004B031F" w:rsidRDefault="00D73FA3" w:rsidP="00A25007">
      <w:pPr>
        <w:rPr>
          <w:lang w:val="en-US"/>
        </w:rPr>
      </w:pPr>
      <w:r>
        <w:rPr>
          <w:lang w:val="en-US"/>
        </w:rPr>
        <w:t xml:space="preserve">Motion index – just sum of activity – divide by observation </w:t>
      </w:r>
      <w:proofErr w:type="gramStart"/>
      <w:r>
        <w:rPr>
          <w:lang w:val="en-US"/>
        </w:rPr>
        <w:t>period ?</w:t>
      </w:r>
      <w:proofErr w:type="gramEnd"/>
      <w:r>
        <w:rPr>
          <w:lang w:val="en-US"/>
        </w:rPr>
        <w:t xml:space="preserve"> </w:t>
      </w:r>
      <w:proofErr w:type="gramStart"/>
      <w:r>
        <w:rPr>
          <w:lang w:val="en-US"/>
        </w:rPr>
        <w:t>or</w:t>
      </w:r>
      <w:proofErr w:type="gramEnd"/>
      <w:r>
        <w:rPr>
          <w:lang w:val="en-US"/>
        </w:rPr>
        <w:t xml:space="preserve"> </w:t>
      </w:r>
      <w:r w:rsidR="004B031F">
        <w:rPr>
          <w:lang w:val="en-US"/>
        </w:rPr>
        <w:t>proxy of behavior? They have minutes also.</w:t>
      </w:r>
    </w:p>
    <w:p w:rsidR="00842EFC" w:rsidRDefault="00842EFC" w:rsidP="00A25007">
      <w:pPr>
        <w:rPr>
          <w:lang w:val="en-US"/>
        </w:rPr>
      </w:pPr>
      <w:proofErr w:type="gramStart"/>
      <w:r>
        <w:rPr>
          <w:lang w:val="en-US"/>
        </w:rPr>
        <w:t>Standard deviation of which subset of data.</w:t>
      </w:r>
      <w:proofErr w:type="gramEnd"/>
    </w:p>
    <w:p w:rsidR="00BD43A6" w:rsidRDefault="00BD43A6" w:rsidP="00A25007">
      <w:pPr>
        <w:rPr>
          <w:lang w:val="en-US"/>
        </w:rPr>
      </w:pPr>
      <w:r>
        <w:rPr>
          <w:lang w:val="en-US"/>
        </w:rPr>
        <w:t xml:space="preserve">Remove </w:t>
      </w:r>
      <w:proofErr w:type="spellStart"/>
      <w:r>
        <w:rPr>
          <w:lang w:val="en-US"/>
        </w:rPr>
        <w:t>Pactivity</w:t>
      </w:r>
      <w:proofErr w:type="spellEnd"/>
      <w:r>
        <w:rPr>
          <w:lang w:val="en-US"/>
        </w:rPr>
        <w:t xml:space="preserve"> change – same as standing counter</w:t>
      </w:r>
    </w:p>
    <w:p w:rsidR="00DA697E" w:rsidRDefault="00DA697E" w:rsidP="00A25007">
      <w:pPr>
        <w:rPr>
          <w:lang w:val="en-US"/>
        </w:rPr>
      </w:pPr>
      <w:r>
        <w:rPr>
          <w:lang w:val="en-US"/>
        </w:rPr>
        <w:t xml:space="preserve">Plot typical activity </w:t>
      </w:r>
    </w:p>
    <w:p w:rsidR="00B1779B" w:rsidRDefault="00A25007" w:rsidP="00A25007">
      <w:pPr>
        <w:rPr>
          <w:lang w:val="en-US"/>
        </w:rPr>
      </w:pPr>
      <w:r>
        <w:rPr>
          <w:lang w:val="en-US"/>
        </w:rPr>
        <w:t xml:space="preserve">Make it so Swing </w:t>
      </w:r>
      <w:proofErr w:type="spellStart"/>
      <w:r>
        <w:rPr>
          <w:lang w:val="en-US"/>
        </w:rPr>
        <w:t>dur</w:t>
      </w:r>
      <w:proofErr w:type="spellEnd"/>
      <w:r>
        <w:rPr>
          <w:lang w:val="en-US"/>
        </w:rPr>
        <w:t xml:space="preserve"> doesn’t break it when implementing the other variables?</w:t>
      </w:r>
    </w:p>
    <w:p w:rsidR="00B1779B" w:rsidRPr="005D7218" w:rsidRDefault="00B1779B" w:rsidP="00A25007">
      <w:pPr>
        <w:rPr>
          <w:lang w:val="en-US"/>
        </w:rPr>
      </w:pPr>
      <w:r>
        <w:rPr>
          <w:lang w:val="en-US"/>
        </w:rPr>
        <w:t>Typical Swing Pha</w:t>
      </w:r>
      <w:r w:rsidR="00D306D4">
        <w:rPr>
          <w:lang w:val="en-US"/>
        </w:rPr>
        <w:t>se diagram – typical step diagram</w:t>
      </w:r>
    </w:p>
    <w:p w:rsidR="00602F26" w:rsidRDefault="00A25007" w:rsidP="00A71006">
      <w:pPr>
        <w:rPr>
          <w:lang w:val="en-US"/>
        </w:rPr>
      </w:pPr>
      <w:r>
        <w:rPr>
          <w:lang w:val="en-US"/>
        </w:rPr>
        <w:t xml:space="preserve">Then - </w:t>
      </w:r>
      <w:r w:rsidR="00602F26">
        <w:rPr>
          <w:lang w:val="en-US"/>
        </w:rPr>
        <w:t xml:space="preserve">Redo speed </w:t>
      </w:r>
    </w:p>
    <w:p w:rsidR="00A25007" w:rsidRDefault="00A25007" w:rsidP="00A71006">
      <w:pPr>
        <w:rPr>
          <w:lang w:val="en-US"/>
        </w:rPr>
      </w:pPr>
      <w:r>
        <w:rPr>
          <w:lang w:val="en-US"/>
        </w:rPr>
        <w:t>Hourly variables</w:t>
      </w:r>
    </w:p>
    <w:p w:rsidR="00A25007" w:rsidRDefault="00A25007" w:rsidP="00A71006">
      <w:pPr>
        <w:rPr>
          <w:lang w:val="en-US"/>
        </w:rPr>
      </w:pPr>
      <w:r>
        <w:rPr>
          <w:lang w:val="en-US"/>
        </w:rPr>
        <w:t xml:space="preserve">Novel Features – Section </w:t>
      </w:r>
    </w:p>
    <w:p w:rsidR="00B1779B" w:rsidRDefault="00B1779B" w:rsidP="00B1779B">
      <w:pPr>
        <w:rPr>
          <w:lang w:val="en-US"/>
        </w:rPr>
      </w:pPr>
      <w:r>
        <w:rPr>
          <w:lang w:val="en-US"/>
        </w:rPr>
        <w:t xml:space="preserve">Send Laurence revised first section with all the analysis presentable? </w:t>
      </w:r>
    </w:p>
    <w:p w:rsidR="00A25007" w:rsidRPr="00FE380F" w:rsidRDefault="00A25007" w:rsidP="00695B54">
      <w:pPr>
        <w:rPr>
          <w:lang w:val="en-US"/>
        </w:rPr>
      </w:pPr>
      <w:r w:rsidRPr="00FE380F">
        <w:rPr>
          <w:lang w:val="en-US"/>
        </w:rPr>
        <w:t>Email Maher</w:t>
      </w:r>
    </w:p>
    <w:p w:rsidR="00635C89" w:rsidRPr="00FE380F" w:rsidRDefault="00635C89" w:rsidP="00695B54">
      <w:pPr>
        <w:rPr>
          <w:lang w:val="en-US"/>
        </w:rPr>
      </w:pPr>
      <w:r w:rsidRPr="00FE380F">
        <w:rPr>
          <w:lang w:val="en-US"/>
        </w:rPr>
        <w:t>Interpretive summary</w:t>
      </w:r>
    </w:p>
    <w:p w:rsidR="00E86BB8" w:rsidRDefault="0072739F" w:rsidP="00C6478F">
      <w:pPr>
        <w:rPr>
          <w:rFonts w:asciiTheme="majorHAnsi" w:eastAsiaTheme="majorEastAsia" w:hAnsiTheme="majorHAnsi" w:cstheme="majorBidi"/>
          <w:b/>
          <w:bCs/>
          <w:kern w:val="28"/>
          <w:sz w:val="32"/>
          <w:szCs w:val="32"/>
          <w:lang w:val="en-US"/>
        </w:rPr>
      </w:pPr>
      <w:r>
        <w:rPr>
          <w:rFonts w:asciiTheme="majorHAnsi" w:eastAsiaTheme="majorEastAsia" w:hAnsiTheme="majorHAnsi" w:cstheme="majorBidi"/>
          <w:b/>
          <w:bCs/>
          <w:kern w:val="28"/>
          <w:sz w:val="32"/>
          <w:szCs w:val="32"/>
          <w:lang w:val="en-US"/>
        </w:rPr>
        <w:t>Generalizability of indicators of i</w:t>
      </w:r>
      <w:r w:rsidR="00197102">
        <w:rPr>
          <w:rFonts w:asciiTheme="majorHAnsi" w:eastAsiaTheme="majorEastAsia" w:hAnsiTheme="majorHAnsi" w:cstheme="majorBidi"/>
          <w:b/>
          <w:bCs/>
          <w:kern w:val="28"/>
          <w:sz w:val="32"/>
          <w:szCs w:val="32"/>
          <w:lang w:val="en-US"/>
        </w:rPr>
        <w:t xml:space="preserve">mpaired </w:t>
      </w:r>
      <w:r w:rsidR="00E86BB8">
        <w:rPr>
          <w:rFonts w:asciiTheme="majorHAnsi" w:eastAsiaTheme="majorEastAsia" w:hAnsiTheme="majorHAnsi" w:cstheme="majorBidi"/>
          <w:b/>
          <w:bCs/>
          <w:kern w:val="28"/>
          <w:sz w:val="32"/>
          <w:szCs w:val="32"/>
          <w:lang w:val="en-US"/>
        </w:rPr>
        <w:t>locomotion</w:t>
      </w:r>
    </w:p>
    <w:p w:rsidR="00635C89" w:rsidRPr="001A7881" w:rsidRDefault="00635C89" w:rsidP="00635C89">
      <w:pPr>
        <w:rPr>
          <w:lang w:val="en-US"/>
        </w:rPr>
      </w:pPr>
      <w:proofErr w:type="gramStart"/>
      <w:r w:rsidRPr="001A7881">
        <w:rPr>
          <w:lang w:val="en-US"/>
        </w:rPr>
        <w:t>N</w:t>
      </w:r>
      <w:r>
        <w:rPr>
          <w:lang w:val="en-US"/>
        </w:rPr>
        <w:t>iall</w:t>
      </w:r>
      <w:r w:rsidRPr="001A7881">
        <w:rPr>
          <w:lang w:val="en-US"/>
        </w:rPr>
        <w:t xml:space="preserve"> W</w:t>
      </w:r>
      <w:r>
        <w:rPr>
          <w:lang w:val="en-US"/>
        </w:rPr>
        <w:t>.</w:t>
      </w:r>
      <w:r w:rsidRPr="001A7881">
        <w:rPr>
          <w:lang w:val="en-US"/>
        </w:rPr>
        <w:t xml:space="preserve"> O’Leary</w:t>
      </w:r>
      <w:r w:rsidRPr="004352B0">
        <w:rPr>
          <w:vertAlign w:val="superscript"/>
          <w:lang w:val="en-US"/>
        </w:rPr>
        <w:t>1</w:t>
      </w:r>
      <w:r w:rsidRPr="001A7881">
        <w:rPr>
          <w:lang w:val="en-US"/>
        </w:rPr>
        <w:t>,</w:t>
      </w:r>
      <w:r w:rsidRPr="00C04BC6">
        <w:rPr>
          <w:lang w:val="en-US"/>
        </w:rPr>
        <w:t xml:space="preserve"> </w:t>
      </w:r>
      <w:proofErr w:type="spellStart"/>
      <w:r w:rsidR="002F1EE6" w:rsidRPr="001A7881">
        <w:rPr>
          <w:lang w:val="en-US"/>
        </w:rPr>
        <w:t>D</w:t>
      </w:r>
      <w:r w:rsidR="002F1EE6">
        <w:rPr>
          <w:lang w:val="en-US"/>
        </w:rPr>
        <w:t>aire</w:t>
      </w:r>
      <w:proofErr w:type="spellEnd"/>
      <w:r>
        <w:rPr>
          <w:lang w:val="en-US"/>
        </w:rPr>
        <w:t>.</w:t>
      </w:r>
      <w:proofErr w:type="gramEnd"/>
      <w:r w:rsidRPr="001A7881">
        <w:rPr>
          <w:lang w:val="en-US"/>
        </w:rPr>
        <w:t xml:space="preserve"> T</w:t>
      </w:r>
      <w:r>
        <w:rPr>
          <w:lang w:val="en-US"/>
        </w:rPr>
        <w:t xml:space="preserve">. Byrne, Pauline Garcia, Morgan </w:t>
      </w:r>
      <w:proofErr w:type="spellStart"/>
      <w:proofErr w:type="gramStart"/>
      <w:r>
        <w:rPr>
          <w:lang w:val="en-US"/>
        </w:rPr>
        <w:t>Cabedoche</w:t>
      </w:r>
      <w:proofErr w:type="spellEnd"/>
      <w:r>
        <w:rPr>
          <w:lang w:val="en-US"/>
        </w:rPr>
        <w:t xml:space="preserve">  </w:t>
      </w:r>
      <w:r w:rsidRPr="001A7881">
        <w:rPr>
          <w:lang w:val="en-US"/>
        </w:rPr>
        <w:t>and</w:t>
      </w:r>
      <w:proofErr w:type="gramEnd"/>
      <w:r>
        <w:rPr>
          <w:lang w:val="en-US"/>
        </w:rPr>
        <w:t xml:space="preserve"> Laurence Shalloo</w:t>
      </w:r>
    </w:p>
    <w:p w:rsidR="00635C89" w:rsidRDefault="00635C89" w:rsidP="00635C89">
      <w:pPr>
        <w:rPr>
          <w:rFonts w:asciiTheme="minorHAnsi" w:hAnsiTheme="minorHAnsi"/>
          <w:lang w:val="en-US"/>
        </w:rPr>
      </w:pPr>
      <w:proofErr w:type="gramStart"/>
      <w:r w:rsidRPr="001A7881">
        <w:rPr>
          <w:rFonts w:asciiTheme="minorHAnsi" w:hAnsiTheme="minorHAnsi"/>
          <w:lang w:val="en-US"/>
        </w:rPr>
        <w:t>Animal and Grassland Research and Innovation Centre, Teagasc, Moorepark, Fermoy, Co Cork, Ireland.</w:t>
      </w:r>
      <w:proofErr w:type="gramEnd"/>
    </w:p>
    <w:p w:rsidR="00635C89" w:rsidRDefault="00635C89" w:rsidP="00635C89">
      <w:pPr>
        <w:rPr>
          <w:rFonts w:asciiTheme="minorHAnsi" w:hAnsiTheme="minorHAnsi"/>
          <w:lang w:val="en-US"/>
        </w:rPr>
      </w:pPr>
      <w:r w:rsidRPr="00F25F68">
        <w:rPr>
          <w:rFonts w:asciiTheme="minorHAnsi" w:hAnsiTheme="minorHAnsi"/>
          <w:vertAlign w:val="superscript"/>
          <w:lang w:val="en-US"/>
        </w:rPr>
        <w:t>1</w:t>
      </w:r>
      <w:r>
        <w:rPr>
          <w:rFonts w:asciiTheme="minorHAnsi" w:hAnsiTheme="minorHAnsi"/>
          <w:lang w:val="en-US"/>
        </w:rPr>
        <w:t>Corresponding author: Email nialloleary@gmail.com</w:t>
      </w:r>
    </w:p>
    <w:p w:rsidR="000A4F10" w:rsidRPr="005D7218" w:rsidRDefault="000A4F10" w:rsidP="00C6478F">
      <w:pPr>
        <w:rPr>
          <w:b/>
          <w:lang w:val="en-US"/>
        </w:rPr>
      </w:pPr>
      <w:r w:rsidRPr="005D7218">
        <w:rPr>
          <w:b/>
          <w:lang w:val="en-US"/>
        </w:rPr>
        <w:t>Abstract</w:t>
      </w:r>
      <w:r w:rsidR="00506A6A" w:rsidRPr="005D7218">
        <w:rPr>
          <w:b/>
          <w:lang w:val="en-US"/>
        </w:rPr>
        <w:t xml:space="preserve"> - 214</w:t>
      </w:r>
    </w:p>
    <w:p w:rsidR="000A4F10" w:rsidRPr="005D7218" w:rsidRDefault="000A4F10" w:rsidP="00C6478F">
      <w:pPr>
        <w:rPr>
          <w:lang w:val="en-US"/>
        </w:rPr>
      </w:pPr>
      <w:r w:rsidRPr="005D7218">
        <w:rPr>
          <w:lang w:val="en-US"/>
        </w:rPr>
        <w:t xml:space="preserve">Automated lameness detection </w:t>
      </w:r>
      <w:r w:rsidR="00B028DC" w:rsidRPr="005D7218">
        <w:rPr>
          <w:lang w:val="en-US"/>
        </w:rPr>
        <w:t xml:space="preserve">research </w:t>
      </w:r>
      <w:r w:rsidRPr="005D7218">
        <w:rPr>
          <w:lang w:val="en-US"/>
        </w:rPr>
        <w:t>using pedometers has</w:t>
      </w:r>
      <w:r w:rsidR="0004453F">
        <w:rPr>
          <w:lang w:val="en-US"/>
        </w:rPr>
        <w:t xml:space="preserve"> to date</w:t>
      </w:r>
      <w:r w:rsidRPr="005D7218">
        <w:rPr>
          <w:lang w:val="en-US"/>
        </w:rPr>
        <w:t xml:space="preserve"> been</w:t>
      </w:r>
      <w:r w:rsidR="0004453F">
        <w:rPr>
          <w:lang w:val="en-US"/>
        </w:rPr>
        <w:t xml:space="preserve"> </w:t>
      </w:r>
      <w:r w:rsidRPr="005D7218">
        <w:rPr>
          <w:lang w:val="en-US"/>
        </w:rPr>
        <w:t>prima</w:t>
      </w:r>
      <w:r w:rsidR="00D13EF2" w:rsidRPr="005D7218">
        <w:rPr>
          <w:lang w:val="en-US"/>
        </w:rPr>
        <w:t xml:space="preserve">rily based on cow </w:t>
      </w:r>
      <w:r w:rsidR="005D7218" w:rsidRPr="005D7218">
        <w:rPr>
          <w:noProof/>
          <w:lang w:val="en-US"/>
        </w:rPr>
        <w:t>behavior</w:t>
      </w:r>
      <w:r w:rsidR="00D13EF2" w:rsidRPr="005D7218">
        <w:rPr>
          <w:lang w:val="en-US"/>
        </w:rPr>
        <w:t>,</w:t>
      </w:r>
      <w:r w:rsidRPr="005D7218">
        <w:rPr>
          <w:lang w:val="en-US"/>
        </w:rPr>
        <w:t xml:space="preserve"> changes in </w:t>
      </w:r>
      <w:r w:rsidR="005D7218" w:rsidRPr="005D7218">
        <w:rPr>
          <w:noProof/>
          <w:lang w:val="en-US"/>
        </w:rPr>
        <w:t>behavior</w:t>
      </w:r>
      <w:r w:rsidRPr="005D7218">
        <w:rPr>
          <w:lang w:val="en-US"/>
        </w:rPr>
        <w:t xml:space="preserve"> over time</w:t>
      </w:r>
      <w:r w:rsidR="00D13EF2" w:rsidRPr="005D7218">
        <w:rPr>
          <w:lang w:val="en-US"/>
        </w:rPr>
        <w:t xml:space="preserve"> and comparisons to healthy herd mates. These approaches have</w:t>
      </w:r>
      <w:r w:rsidRPr="005D7218">
        <w:rPr>
          <w:lang w:val="en-US"/>
        </w:rPr>
        <w:t xml:space="preserve"> </w:t>
      </w:r>
      <w:r w:rsidR="00DA6D69">
        <w:rPr>
          <w:lang w:val="en-US"/>
        </w:rPr>
        <w:t xml:space="preserve">been the basis of several studies which have reported reasonable levels of accuracy (up to 91%) in one off and generally small studies. However, no independent </w:t>
      </w:r>
      <w:proofErr w:type="gramStart"/>
      <w:r w:rsidR="00DA6D69">
        <w:rPr>
          <w:lang w:val="en-US"/>
        </w:rPr>
        <w:t>replication of any of these studies have</w:t>
      </w:r>
      <w:proofErr w:type="gramEnd"/>
      <w:r w:rsidR="00DA6D69">
        <w:rPr>
          <w:lang w:val="en-US"/>
        </w:rPr>
        <w:t xml:space="preserve"> been reported. </w:t>
      </w:r>
      <w:r w:rsidR="00DF2CD6">
        <w:rPr>
          <w:lang w:val="en-US"/>
        </w:rPr>
        <w:t>W</w:t>
      </w:r>
      <w:r w:rsidR="00D13EF2" w:rsidRPr="005D7218">
        <w:rPr>
          <w:lang w:val="en-US"/>
        </w:rPr>
        <w:t>idespread adoption of automated lameness detection</w:t>
      </w:r>
      <w:r w:rsidR="00DF2CD6">
        <w:rPr>
          <w:lang w:val="en-US"/>
        </w:rPr>
        <w:t xml:space="preserve"> has thus not been supported by a robust evidence basis of a high efficacy </w:t>
      </w:r>
      <w:r w:rsidR="00DF2CD6">
        <w:rPr>
          <w:lang w:val="en-US"/>
        </w:rPr>
        <w:lastRenderedPageBreak/>
        <w:t xml:space="preserve">broadly </w:t>
      </w:r>
      <w:proofErr w:type="spellStart"/>
      <w:r w:rsidR="00DF2CD6">
        <w:rPr>
          <w:lang w:val="en-US"/>
        </w:rPr>
        <w:t>generaliseable</w:t>
      </w:r>
      <w:proofErr w:type="spellEnd"/>
      <w:r w:rsidR="00DF2CD6">
        <w:rPr>
          <w:lang w:val="en-US"/>
        </w:rPr>
        <w:t xml:space="preserve"> automated lameness detection system</w:t>
      </w:r>
      <w:r w:rsidR="005C0A0A" w:rsidRPr="005D7218">
        <w:rPr>
          <w:lang w:val="en-US"/>
        </w:rPr>
        <w:t>. This</w:t>
      </w:r>
      <w:r w:rsidR="00295B0F" w:rsidRPr="005D7218">
        <w:rPr>
          <w:lang w:val="en-US"/>
        </w:rPr>
        <w:t xml:space="preserve"> paper</w:t>
      </w:r>
      <w:r w:rsidR="005C0A0A" w:rsidRPr="005D7218">
        <w:rPr>
          <w:lang w:val="en-US"/>
        </w:rPr>
        <w:t xml:space="preserve"> examines</w:t>
      </w:r>
      <w:r w:rsidRPr="005D7218">
        <w:rPr>
          <w:lang w:val="en-US"/>
        </w:rPr>
        <w:t xml:space="preserve"> several</w:t>
      </w:r>
      <w:r w:rsidR="0021671C">
        <w:rPr>
          <w:lang w:val="en-US"/>
        </w:rPr>
        <w:t xml:space="preserve"> </w:t>
      </w:r>
      <w:proofErr w:type="gramStart"/>
      <w:r w:rsidR="0021671C">
        <w:rPr>
          <w:lang w:val="en-US"/>
        </w:rPr>
        <w:t>behavior</w:t>
      </w:r>
      <w:proofErr w:type="gramEnd"/>
      <w:r w:rsidR="0021671C">
        <w:rPr>
          <w:lang w:val="en-US"/>
        </w:rPr>
        <w:t xml:space="preserve"> and gait</w:t>
      </w:r>
      <w:r w:rsidRPr="005D7218">
        <w:rPr>
          <w:lang w:val="en-US"/>
        </w:rPr>
        <w:t xml:space="preserve"> </w:t>
      </w:r>
      <w:r w:rsidR="002F4FE1" w:rsidRPr="005D7218">
        <w:rPr>
          <w:lang w:val="en-US"/>
        </w:rPr>
        <w:t>features</w:t>
      </w:r>
      <w:r w:rsidR="00B028DC" w:rsidRPr="005D7218">
        <w:rPr>
          <w:lang w:val="en-US"/>
        </w:rPr>
        <w:t xml:space="preserve"> previously</w:t>
      </w:r>
      <w:r w:rsidR="002F4FE1" w:rsidRPr="005D7218">
        <w:rPr>
          <w:lang w:val="en-US"/>
        </w:rPr>
        <w:t xml:space="preserve"> identified as being associated with lamene</w:t>
      </w:r>
      <w:r w:rsidR="00CC5960">
        <w:rPr>
          <w:lang w:val="en-US"/>
        </w:rPr>
        <w:t>ss from several p</w:t>
      </w:r>
      <w:r w:rsidR="000E4154">
        <w:rPr>
          <w:lang w:val="en-US"/>
        </w:rPr>
        <w:t>apers from mostly indoor herds and are assessed</w:t>
      </w:r>
      <w:r w:rsidR="00AF737D" w:rsidRPr="005D7218">
        <w:rPr>
          <w:lang w:val="en-US"/>
        </w:rPr>
        <w:t xml:space="preserve"> in</w:t>
      </w:r>
      <w:r w:rsidR="000E4154">
        <w:rPr>
          <w:lang w:val="en-US"/>
        </w:rPr>
        <w:t xml:space="preserve"> four</w:t>
      </w:r>
      <w:r w:rsidR="00D306D4">
        <w:rPr>
          <w:lang w:val="en-US"/>
        </w:rPr>
        <w:t xml:space="preserve"> pasture</w:t>
      </w:r>
      <w:r w:rsidR="00AF737D" w:rsidRPr="005D7218">
        <w:rPr>
          <w:lang w:val="en-US"/>
        </w:rPr>
        <w:t xml:space="preserve"> </w:t>
      </w:r>
      <w:r w:rsidR="000E4154">
        <w:rPr>
          <w:lang w:val="en-US"/>
        </w:rPr>
        <w:t>based trials (Ireland) and one indoor controlled experiment (Germany)</w:t>
      </w:r>
      <w:r w:rsidR="00D13EF2" w:rsidRPr="005D7218">
        <w:rPr>
          <w:lang w:val="en-US"/>
        </w:rPr>
        <w:t>.</w:t>
      </w:r>
      <w:r w:rsidR="003C7610" w:rsidRPr="005D7218">
        <w:rPr>
          <w:lang w:val="en-US"/>
        </w:rPr>
        <w:t xml:space="preserve"> </w:t>
      </w:r>
      <w:r w:rsidR="003032A5" w:rsidRPr="005D7218">
        <w:rPr>
          <w:lang w:val="en-US"/>
        </w:rPr>
        <w:t>Five</w:t>
      </w:r>
      <w:r w:rsidR="008C40FD" w:rsidRPr="005D7218">
        <w:rPr>
          <w:lang w:val="en-US"/>
        </w:rPr>
        <w:t xml:space="preserve"> cohorts consisting of 75</w:t>
      </w:r>
      <w:r w:rsidR="00DF08E5" w:rsidRPr="005D7218">
        <w:rPr>
          <w:lang w:val="en-US"/>
        </w:rPr>
        <w:t xml:space="preserve"> unique</w:t>
      </w:r>
      <w:r w:rsidR="00721387" w:rsidRPr="005D7218">
        <w:rPr>
          <w:lang w:val="en-US"/>
        </w:rPr>
        <w:t xml:space="preserve"> cows </w:t>
      </w:r>
      <w:r w:rsidR="00F475CB" w:rsidRPr="005D7218">
        <w:rPr>
          <w:lang w:val="en-US"/>
        </w:rPr>
        <w:t>are studied</w:t>
      </w:r>
      <w:r w:rsidR="000E4154">
        <w:rPr>
          <w:lang w:val="en-US"/>
        </w:rPr>
        <w:t xml:space="preserve"> using </w:t>
      </w:r>
      <w:r w:rsidR="002C60DC">
        <w:rPr>
          <w:lang w:val="en-US"/>
        </w:rPr>
        <w:t>10 Hz and 100 Hz accelerometers in Ireland and Germany respectively</w:t>
      </w:r>
      <w:r w:rsidR="00F475CB" w:rsidRPr="005D7218">
        <w:rPr>
          <w:lang w:val="en-US"/>
        </w:rPr>
        <w:t xml:space="preserve">. </w:t>
      </w:r>
      <w:r w:rsidR="00E3469C" w:rsidRPr="005D7218">
        <w:rPr>
          <w:lang w:val="en-US"/>
        </w:rPr>
        <w:t>The mean and variance of variables such as lying time, lying bouts, swing phase duration of a step and speed are examined in relation to locomotion score</w:t>
      </w:r>
      <w:r w:rsidR="00E3469C">
        <w:rPr>
          <w:lang w:val="en-US"/>
        </w:rPr>
        <w:t xml:space="preserve"> and changes in locomotion</w:t>
      </w:r>
      <w:r w:rsidR="00E3469C" w:rsidRPr="005D7218">
        <w:rPr>
          <w:lang w:val="en-US"/>
        </w:rPr>
        <w:t xml:space="preserve">. </w:t>
      </w:r>
      <w:r w:rsidR="003C7610" w:rsidRPr="005D7218">
        <w:rPr>
          <w:lang w:val="en-US"/>
        </w:rPr>
        <w:t xml:space="preserve"> </w:t>
      </w:r>
      <w:r w:rsidR="00721387" w:rsidRPr="005D7218">
        <w:rPr>
          <w:lang w:val="en-US"/>
        </w:rPr>
        <w:t>In general, the associations with lameness reported in past studies were</w:t>
      </w:r>
      <w:r w:rsidR="009403D0" w:rsidRPr="005D7218">
        <w:rPr>
          <w:lang w:val="en-US"/>
        </w:rPr>
        <w:t xml:space="preserve"> not</w:t>
      </w:r>
      <w:r w:rsidR="00F8011F" w:rsidRPr="005D7218">
        <w:rPr>
          <w:lang w:val="en-US"/>
        </w:rPr>
        <w:t xml:space="preserve"> </w:t>
      </w:r>
      <w:r w:rsidR="002C60DC">
        <w:rPr>
          <w:lang w:val="en-US"/>
        </w:rPr>
        <w:t>suppor</w:t>
      </w:r>
      <w:r w:rsidR="0021671C">
        <w:rPr>
          <w:lang w:val="en-US"/>
        </w:rPr>
        <w:t>ted</w:t>
      </w:r>
      <w:r w:rsidR="00F8011F" w:rsidRPr="005D7218">
        <w:rPr>
          <w:lang w:val="en-US"/>
        </w:rPr>
        <w:t xml:space="preserve"> </w:t>
      </w:r>
      <w:r w:rsidR="00721387" w:rsidRPr="005D7218">
        <w:rPr>
          <w:lang w:val="en-US"/>
        </w:rPr>
        <w:t>in this study</w:t>
      </w:r>
      <w:r w:rsidR="004316C5">
        <w:rPr>
          <w:lang w:val="en-US"/>
        </w:rPr>
        <w:t>.</w:t>
      </w:r>
      <w:r w:rsidR="00E3469C">
        <w:rPr>
          <w:lang w:val="en-US"/>
        </w:rPr>
        <w:t xml:space="preserve"> </w:t>
      </w:r>
      <w:r w:rsidR="006A3E97" w:rsidRPr="005D7218">
        <w:rPr>
          <w:lang w:val="en-US"/>
        </w:rPr>
        <w:t xml:space="preserve"> </w:t>
      </w:r>
      <w:r w:rsidR="0064063F" w:rsidRPr="005D7218">
        <w:rPr>
          <w:lang w:val="en-US"/>
        </w:rPr>
        <w:t xml:space="preserve">The </w:t>
      </w:r>
      <w:r w:rsidR="001F2CA4">
        <w:rPr>
          <w:lang w:val="en-US"/>
        </w:rPr>
        <w:t xml:space="preserve">raw </w:t>
      </w:r>
      <w:r w:rsidR="0064063F" w:rsidRPr="005D7218">
        <w:rPr>
          <w:lang w:val="en-US"/>
        </w:rPr>
        <w:t xml:space="preserve">data and </w:t>
      </w:r>
      <w:r w:rsidR="001F2CA4">
        <w:rPr>
          <w:lang w:val="en-US"/>
        </w:rPr>
        <w:t xml:space="preserve">analysis </w:t>
      </w:r>
      <w:r w:rsidR="0064063F" w:rsidRPr="005D7218">
        <w:rPr>
          <w:lang w:val="en-US"/>
        </w:rPr>
        <w:t>script for the reported</w:t>
      </w:r>
      <w:r w:rsidR="009615D8" w:rsidRPr="005D7218">
        <w:rPr>
          <w:lang w:val="en-US"/>
        </w:rPr>
        <w:t xml:space="preserve"> analyses are made freely available</w:t>
      </w:r>
      <w:r w:rsidR="00506A6A" w:rsidRPr="005D7218">
        <w:rPr>
          <w:lang w:val="en-US"/>
        </w:rPr>
        <w:t xml:space="preserve"> to support further development of automated lameness detection</w:t>
      </w:r>
      <w:r w:rsidR="009615D8" w:rsidRPr="005D7218">
        <w:rPr>
          <w:lang w:val="en-US"/>
        </w:rPr>
        <w:t>.</w:t>
      </w:r>
      <w:r w:rsidR="0064063F" w:rsidRPr="005D7218">
        <w:rPr>
          <w:lang w:val="en-US"/>
        </w:rPr>
        <w:t xml:space="preserve"> </w:t>
      </w:r>
    </w:p>
    <w:p w:rsidR="000A4F10" w:rsidRPr="005D7218" w:rsidRDefault="000A4F10" w:rsidP="00C6478F">
      <w:pPr>
        <w:rPr>
          <w:lang w:val="en-US"/>
        </w:rPr>
      </w:pPr>
    </w:p>
    <w:p w:rsidR="003C314C" w:rsidRPr="005D7218" w:rsidRDefault="003C314C" w:rsidP="00C6478F">
      <w:pPr>
        <w:rPr>
          <w:lang w:val="en-US"/>
        </w:rPr>
      </w:pPr>
      <w:r w:rsidRPr="005D7218">
        <w:rPr>
          <w:noProof/>
          <w:lang w:val="en-US"/>
        </w:rPr>
        <w:t>Acknowledgments</w:t>
      </w:r>
      <w:r w:rsidRPr="005D7218">
        <w:rPr>
          <w:lang w:val="en-US"/>
        </w:rPr>
        <w:t>: the authors would like to thank the locomotion scorer in Teagasc Moorepark</w:t>
      </w:r>
      <w:r w:rsidR="009615D8" w:rsidRPr="005D7218">
        <w:rPr>
          <w:lang w:val="en-US"/>
        </w:rPr>
        <w:t>,</w:t>
      </w:r>
      <w:r w:rsidRPr="005D7218">
        <w:rPr>
          <w:lang w:val="en-US"/>
        </w:rPr>
        <w:t xml:space="preserve"> Noel Byrne</w:t>
      </w:r>
      <w:r w:rsidR="009615D8" w:rsidRPr="005D7218">
        <w:rPr>
          <w:lang w:val="en-US"/>
        </w:rPr>
        <w:t>,</w:t>
      </w:r>
      <w:r w:rsidRPr="005D7218">
        <w:rPr>
          <w:lang w:val="en-US"/>
        </w:rPr>
        <w:t xml:space="preserve"> and the authors of </w:t>
      </w:r>
      <w:r w:rsidRPr="005D7218">
        <w:rPr>
          <w:lang w:val="en-US"/>
        </w:rPr>
        <w:fldChar w:fldCharType="begin" w:fldLock="1"/>
      </w:r>
      <w:r w:rsidR="00EA054B" w:rsidRPr="005D7218">
        <w:rPr>
          <w:lang w:val="en-US"/>
        </w:rPr>
        <w:instrText>ADDIN CSL_CITATION {"citationItems":[{"id":"ITEM-1","itemData":{"DOI":"10.3390/mti2020027","ISSN":"2414-4088","abstract":"Cow lameness is a common manifestation in dairy cattle that causes severe health and life quality issues to cows, including pain and a reduction in their life expectancy. In our previous work, we introduced an algorithmic approach to automatically detect anomalies in the walking pattern of cows using a wearable motion sensor. In this article, we provide further insights into a system for automatic lameness detection, including the decisions we made when designing the system, the requirements that drove these decisions and provide further insight into the algorithmic approach. Results from a controlled experiment we conducted indicate that our approach can detect deviations in cows&amp;rsquo; gait with an accuracy of 91.1%. The information provided by our system can be useful to spot lameness-related diseases automatically and alarm veterinarians.","author":[{"dropping-particle":"","family":"Haladjian","given":"Juan","non-dropping-particle":"","parse-names":false,"suffix":""},{"dropping-particle":"","family":"Haug","given":"Johannes","non-dropping-particle":"","parse-names":false,"suffix":""},{"dropping-particle":"","family":"Nüske","given":"Stefan","non-dropping-particle":"","parse-names":false,"suffix":""},{"dropping-particle":"","family":"Bruegge","given":"Bernd","non-dropping-particle":"","parse-names":false,"suffix":""}],"container-title":"Multimodal Technologies and Interaction","id":"ITEM-1","issue":"2","issued":{"date-parts":[["2018"]]},"page":"27","title":"A Wearable Sensor System for Lameness Detection in Dairy Cattle","type":"article-journal","volume":"2"},"uris":["http://www.mendeley.com/documents/?uuid=c841de92-e3fd-4a1d-93ad-2396a1c37a09"]}],"mendeley":{"formattedCitation":"(Haladjian et al., 2018)","plainTextFormattedCitation":"(Haladjian et al., 2018)","previouslyFormattedCitation":"(Haladjian et al., 2018)"},"properties":{"noteIndex":0},"schema":"https://github.com/citation-style-language/schema/raw/master/csl-citation.json"}</w:instrText>
      </w:r>
      <w:r w:rsidRPr="005D7218">
        <w:rPr>
          <w:lang w:val="en-US"/>
        </w:rPr>
        <w:fldChar w:fldCharType="separate"/>
      </w:r>
      <w:r w:rsidRPr="005D7218">
        <w:rPr>
          <w:noProof/>
          <w:lang w:val="en-US"/>
        </w:rPr>
        <w:t>(Haladjian et al., 2018)</w:t>
      </w:r>
      <w:r w:rsidRPr="005D7218">
        <w:rPr>
          <w:lang w:val="en-US"/>
        </w:rPr>
        <w:fldChar w:fldCharType="end"/>
      </w:r>
      <w:r w:rsidRPr="005D7218">
        <w:rPr>
          <w:lang w:val="en-US"/>
        </w:rPr>
        <w:t xml:space="preserve"> for sharing their data for inclusion in this study. </w:t>
      </w:r>
    </w:p>
    <w:p w:rsidR="00C6478F" w:rsidRPr="005D7218" w:rsidRDefault="00C6478F" w:rsidP="00C6478F">
      <w:pPr>
        <w:rPr>
          <w:lang w:val="en-US"/>
        </w:rPr>
      </w:pPr>
    </w:p>
    <w:p w:rsidR="00C6478F" w:rsidRPr="005D7218" w:rsidRDefault="00C6478F" w:rsidP="00C6478F">
      <w:pPr>
        <w:pStyle w:val="Heading1"/>
        <w:rPr>
          <w:lang w:val="en-US"/>
        </w:rPr>
      </w:pPr>
      <w:r w:rsidRPr="005D7218">
        <w:rPr>
          <w:lang w:val="en-US"/>
        </w:rPr>
        <w:t>Introduction</w:t>
      </w:r>
    </w:p>
    <w:p w:rsidR="00BA4629" w:rsidRDefault="00C6478F" w:rsidP="00C6478F">
      <w:pPr>
        <w:rPr>
          <w:lang w:val="en-US"/>
        </w:rPr>
      </w:pPr>
      <w:r w:rsidRPr="005D7218">
        <w:rPr>
          <w:lang w:val="en-US"/>
        </w:rPr>
        <w:t xml:space="preserve">Lameness is considered to be one of the biggest welfare issues associated with dairy farms given its </w:t>
      </w:r>
      <w:r w:rsidR="001F2CA4">
        <w:rPr>
          <w:lang w:val="en-US"/>
        </w:rPr>
        <w:t>endemic nature and the severity of the</w:t>
      </w:r>
      <w:r w:rsidRPr="005D7218">
        <w:rPr>
          <w:lang w:val="en-US"/>
        </w:rPr>
        <w:t xml:space="preserve"> associated </w:t>
      </w:r>
      <w:r w:rsidR="001F2CA4">
        <w:rPr>
          <w:lang w:val="en-US"/>
        </w:rPr>
        <w:t>pain</w:t>
      </w:r>
      <w:r w:rsidR="00FB3BCB" w:rsidRPr="005D7218">
        <w:rPr>
          <w:lang w:val="en-US"/>
        </w:rPr>
        <w:t xml:space="preserve"> </w:t>
      </w:r>
      <w:r w:rsidR="00FB3BCB" w:rsidRPr="005D7218">
        <w:rPr>
          <w:lang w:val="en-US"/>
        </w:rPr>
        <w:fldChar w:fldCharType="begin" w:fldLock="1"/>
      </w:r>
      <w:r w:rsidR="00FB3BCB" w:rsidRPr="005D7218">
        <w:rPr>
          <w:lang w:val="en-US"/>
        </w:rPr>
        <w:instrText>ADDIN CSL_CITATION {"citationItems":[{"id":"ITEM-1","itemData":{"DOI":"10.1017/S1751731118000575","ISSN":"1751732X","abstract":"Lameness is one of the most costly dairy cow diseases, yet adoption of lameness prevention strategies remains low. Low lameness prevention adoption might be attributable to a lack of understanding regarding total lameness costs. In this review, we evaluated the contribution of different expenditures and losses to total lameness costs. Evaluated expenditures included labor for treatment, therapeutic supplies, lameness detection and lameness control and prevention. Evaluated losses included non-saleable milk, reduced milk production, reduced reproductive performance, increased animal death, increased animal culling, disease interrelationships, lameness recurrence and reduced animal welfare. The previous literature on total lameness cost estimates was also summarized. The reviewed studies indicated that previous estimates of total lameness costs are variable and inconsistent in the expenditures and losses they include. Many of the identified expenditure and loss categories require further research to accurately include in total lameness cost estimates. Future research should focus on identifying costs associated with specific lameness conditions, differing lameness severity levels, and differing stages of lactation at onset of lameness to provide better total lameness cost estimates that can be useful for decision making at both the herd and individual cow level.","author":[{"dropping-particle":"","family":"Dolecheck","given":"K.","non-dropping-particle":"","parse-names":false,"suffix":""},{"dropping-particle":"","family":"Bewley","given":"J.","non-dropping-particle":"","parse-names":false,"suffix":""}],"container-title":"Animal","id":"ITEM-1","issue":"7","issued":{"date-parts":[["2018"]]},"page":"1462-1474","title":"Animal board invited review: Dairy cow lameness expenditures, losses and total cost","type":"article-journal","volume":"12"},"uris":["http://www.mendeley.com/documents/?uuid=905b28fd-c8d5-421d-aa96-05c336353aa4"]}],"mendeley":{"formattedCitation":"(Dolecheck and Bewley, 2018)","plainTextFormattedCitation":"(Dolecheck and Bewley, 2018)","previouslyFormattedCitation":"(Dolecheck and Bewley, 2018)"},"properties":{"noteIndex":0},"schema":"https://github.com/citation-style-language/schema/raw/master/csl-citation.json"}</w:instrText>
      </w:r>
      <w:r w:rsidR="00FB3BCB" w:rsidRPr="005D7218">
        <w:rPr>
          <w:lang w:val="en-US"/>
        </w:rPr>
        <w:fldChar w:fldCharType="separate"/>
      </w:r>
      <w:r w:rsidR="00FB3BCB" w:rsidRPr="005D7218">
        <w:rPr>
          <w:noProof/>
          <w:lang w:val="en-US"/>
        </w:rPr>
        <w:t>(Dolecheck and Bewley, 2018)</w:t>
      </w:r>
      <w:r w:rsidR="00FB3BCB" w:rsidRPr="005D7218">
        <w:rPr>
          <w:lang w:val="en-US"/>
        </w:rPr>
        <w:fldChar w:fldCharType="end"/>
      </w:r>
      <w:r w:rsidRPr="005D7218">
        <w:rPr>
          <w:lang w:val="en-US"/>
        </w:rPr>
        <w:t xml:space="preserve">. Automated detection of lameness is </w:t>
      </w:r>
      <w:r w:rsidR="00FB3BCB" w:rsidRPr="005D7218">
        <w:rPr>
          <w:lang w:val="en-US"/>
        </w:rPr>
        <w:t>seen</w:t>
      </w:r>
      <w:r w:rsidR="003C6D88" w:rsidRPr="005D7218">
        <w:rPr>
          <w:lang w:val="en-US"/>
        </w:rPr>
        <w:t xml:space="preserve"> as</w:t>
      </w:r>
      <w:r w:rsidR="00FB3BCB" w:rsidRPr="005D7218">
        <w:rPr>
          <w:lang w:val="en-US"/>
        </w:rPr>
        <w:t xml:space="preserve"> a potentially important tool that would aid</w:t>
      </w:r>
      <w:r w:rsidR="00921885">
        <w:rPr>
          <w:lang w:val="en-US"/>
        </w:rPr>
        <w:t xml:space="preserve"> in</w:t>
      </w:r>
      <w:r w:rsidR="003C6D88" w:rsidRPr="005D7218">
        <w:rPr>
          <w:lang w:val="en-US"/>
        </w:rPr>
        <w:t xml:space="preserve"> addressing lameness similar to</w:t>
      </w:r>
      <w:r w:rsidR="00FB3BCB" w:rsidRPr="005D7218">
        <w:rPr>
          <w:lang w:val="en-US"/>
        </w:rPr>
        <w:t xml:space="preserve"> how</w:t>
      </w:r>
      <w:r w:rsidR="00921885">
        <w:rPr>
          <w:lang w:val="en-US"/>
        </w:rPr>
        <w:t xml:space="preserve"> milk-</w:t>
      </w:r>
      <w:r w:rsidR="003C6D88" w:rsidRPr="005D7218">
        <w:rPr>
          <w:lang w:val="en-US"/>
        </w:rPr>
        <w:t xml:space="preserve">recording or </w:t>
      </w:r>
      <w:r w:rsidR="003C6D88" w:rsidRPr="005D7218">
        <w:rPr>
          <w:noProof/>
          <w:lang w:val="en-US"/>
        </w:rPr>
        <w:t>pre</w:t>
      </w:r>
      <w:r w:rsidR="005D7218">
        <w:rPr>
          <w:noProof/>
          <w:lang w:val="en-US"/>
        </w:rPr>
        <w:t>-</w:t>
      </w:r>
      <w:r w:rsidR="003C6D88" w:rsidRPr="005D7218">
        <w:rPr>
          <w:noProof/>
          <w:lang w:val="en-US"/>
        </w:rPr>
        <w:t>stripping</w:t>
      </w:r>
      <w:r w:rsidR="003C6D88" w:rsidRPr="005D7218">
        <w:rPr>
          <w:lang w:val="en-US"/>
        </w:rPr>
        <w:t xml:space="preserve"> is</w:t>
      </w:r>
      <w:r w:rsidR="00FB3BCB" w:rsidRPr="005D7218">
        <w:rPr>
          <w:lang w:val="en-US"/>
        </w:rPr>
        <w:t xml:space="preserve"> currently used to manage mastitis</w:t>
      </w:r>
      <w:r w:rsidR="00280E19">
        <w:rPr>
          <w:lang w:val="en-US"/>
        </w:rPr>
        <w:t xml:space="preserve"> </w:t>
      </w:r>
      <w:r w:rsidR="00280E19">
        <w:rPr>
          <w:lang w:val="en-US"/>
        </w:rPr>
        <w:fldChar w:fldCharType="begin" w:fldLock="1"/>
      </w:r>
      <w:r w:rsidR="00AD19F0">
        <w:rPr>
          <w:lang w:val="en-US"/>
        </w:rPr>
        <w:instrText>ADDIN CSL_CITATION {"citationItems":[{"id":"ITEM-1","itemData":{"DOI":"10.1016/j.tvjl.2019.01.005","ISSN":"1090-0233","author":[{"dropping-particle":"","family":"Alsaaod","given":"Maher","non-dropping-particle":"","parse-names":false,"suffix":""},{"dropping-particle":"","family":"Fadul","given":"Mahmoud","non-dropping-particle":"","parse-names":false,"suffix":""},{"dropping-particle":"","family":"Steiner","given":"Adrian","non-dropping-particle":"","parse-names":false,"suffix":""}],"container-title":"The Veterinary Journal","id":"ITEM-1","issued":{"date-parts":[["2019"]]},"publisher":"The Vetinary Journal","title":"Automatic lameness detection in cattle","type":"report"},"uris":["http://www.mendeley.com/documents/?uuid=c7aeb04e-70b0-4785-871a-fb6fd218d11b"]}],"mendeley":{"formattedCitation":"(Alsaaod et al., 2019)","plainTextFormattedCitation":"(Alsaaod et al., 2019)","previouslyFormattedCitation":"(Alsaaod et al., 2019)"},"properties":{"noteIndex":0},"schema":"https://github.com/citation-style-language/schema/raw/master/csl-citation.json"}</w:instrText>
      </w:r>
      <w:r w:rsidR="00280E19">
        <w:rPr>
          <w:lang w:val="en-US"/>
        </w:rPr>
        <w:fldChar w:fldCharType="separate"/>
      </w:r>
      <w:r w:rsidR="00280E19" w:rsidRPr="00280E19">
        <w:rPr>
          <w:noProof/>
          <w:lang w:val="en-US"/>
        </w:rPr>
        <w:t>(Alsaaod et al., 2019)</w:t>
      </w:r>
      <w:r w:rsidR="00280E19">
        <w:rPr>
          <w:lang w:val="en-US"/>
        </w:rPr>
        <w:fldChar w:fldCharType="end"/>
      </w:r>
      <w:r w:rsidR="00FB3BCB" w:rsidRPr="005D7218">
        <w:rPr>
          <w:lang w:val="en-US"/>
        </w:rPr>
        <w:t xml:space="preserve">. </w:t>
      </w:r>
      <w:r w:rsidR="003C6D88" w:rsidRPr="005D7218">
        <w:rPr>
          <w:lang w:val="en-US"/>
        </w:rPr>
        <w:t>Various approaches</w:t>
      </w:r>
      <w:r w:rsidR="00FB3BCB" w:rsidRPr="005D7218">
        <w:rPr>
          <w:lang w:val="en-US"/>
        </w:rPr>
        <w:t xml:space="preserve"> for automated lameness detection</w:t>
      </w:r>
      <w:r w:rsidR="003C6D88" w:rsidRPr="005D7218">
        <w:rPr>
          <w:lang w:val="en-US"/>
        </w:rPr>
        <w:t xml:space="preserve"> are in development including pressure </w:t>
      </w:r>
      <w:r w:rsidR="00AB5E16">
        <w:rPr>
          <w:lang w:val="en-US"/>
        </w:rPr>
        <w:t xml:space="preserve">plate </w:t>
      </w:r>
      <w:r w:rsidR="003C6D88" w:rsidRPr="005D7218">
        <w:rPr>
          <w:lang w:val="en-US"/>
        </w:rPr>
        <w:t>based systems</w:t>
      </w:r>
      <w:r w:rsidR="00AB5E16">
        <w:rPr>
          <w:lang w:val="en-US"/>
        </w:rPr>
        <w:t xml:space="preserve"> which</w:t>
      </w:r>
      <w:r w:rsidR="003C6D88" w:rsidRPr="005D7218">
        <w:rPr>
          <w:lang w:val="en-US"/>
        </w:rPr>
        <w:t xml:space="preserve"> cows walk over and various computer vision based approaches</w:t>
      </w:r>
      <w:r w:rsidR="00FB3BCB" w:rsidRPr="005D7218">
        <w:rPr>
          <w:lang w:val="en-US"/>
        </w:rPr>
        <w:t xml:space="preserve"> </w:t>
      </w:r>
      <w:r w:rsidR="00FB3BCB" w:rsidRPr="005D7218">
        <w:rPr>
          <w:lang w:val="en-US"/>
        </w:rPr>
        <w:fldChar w:fldCharType="begin" w:fldLock="1"/>
      </w:r>
      <w:r w:rsidR="00641EEC" w:rsidRPr="005D7218">
        <w:rPr>
          <w:lang w:val="en-US"/>
        </w:rPr>
        <w:instrText>ADDIN CSL_CITATION {"citationItems":[{"id":"ITEM-1","itemData":{"DOI":"10.3390/ani5030388","ISBN":"2076-2615","ISSN":"20762615","PMID":"26479390","abstract":"Despite the research on opportunities toautomatically measure lameness in cattle, lameness detection systems are notwidely available commercially and are only used on a few dairy farms. However, farmers need to be aware of the lame cows in their herds in order treat themproperly and in a timely fashion. Many papers have focused on the automatedmeasurement of gait or behavioral cow characteristics related to lameness. Inorder for such automated measurements to be used in a detection system, algorithms to distinguish between non-lame and mildly or severely lame cowsneed to be developed and validated. Few studies have reached this latter stageof the development process. Also, comparison between the different approachesis impeded by the wide range of practical settings used to measure the gait or behavioralcharacteristic (e.g., measurements during normal farming routine or duringexperiments; cows guided or walking at their own speed) and by the differentdefinitions of lame cows. In the majority of the publications, mildly lame cowsare included in the non-lame cow group, which limits the possibility of alsodetecting early lameness cases. In this review, studies that used sensortechnology to measure changes in gait or behavior of cows related to lamenessare discussed together with practical considerations when conducting lamenessresearch. In addition, other prerequisites for any lameness detection system onfarms (e.g., need for early detection, real-time measurements) are discussed.","author":[{"dropping-particle":"","family":"Nuffel","given":"Annelies","non-dropping-particle":"Van","parse-names":false,"suffix":""},{"dropping-particle":"","family":"Zwertvaegher","given":"Ingrid","non-dropping-particle":"","parse-names":false,"suffix":""},{"dropping-particle":"","family":"Weyenberg","given":"Stephanie","non-dropping-particle":"Van","parse-names":false,"suffix":""},{"dropping-particle":"","family":"Pastell","given":"Matti","non-dropping-particle":"","parse-names":false,"suffix":""},{"dropping-particle":"","family":"Thorup","given":"Vivi M.","non-dropping-particle":"","parse-names":false,"suffix":""},{"dropping-particle":"","family":"Bahr","given":"Claudia","non-dropping-particle":"","parse-names":false,"suffix":""},{"dropping-particle":"","family":"Sonck","given":"Bart","non-dropping-particle":"","parse-names":false,"suffix":""},{"dropping-particle":"","family":"Saeys","given":"Wouter","non-dropping-particle":"","parse-names":false,"suffix":""}],"container-title":"Animals","id":"ITEM-1","issue":"3","issued":{"date-parts":[["2015"]]},"page":"861-885","title":"Lameness detection in dairy cows: Part 2. Use of sensors to automatically register changes in locomotion or behavior","type":"article-journal","volume":"5"},"uris":["http://www.mendeley.com/documents/?uuid=536c32bf-2b6b-46df-9422-ceef478a79d9"]}],"mendeley":{"formattedCitation":"(Van Nuffel et al., 2015)","plainTextFormattedCitation":"(Van Nuffel et al., 2015)","previouslyFormattedCitation":"(Van Nuffel et al., 2015)"},"properties":{"noteIndex":0},"schema":"https://github.com/citation-style-language/schema/raw/master/csl-citation.json"}</w:instrText>
      </w:r>
      <w:r w:rsidR="00FB3BCB" w:rsidRPr="005D7218">
        <w:rPr>
          <w:lang w:val="en-US"/>
        </w:rPr>
        <w:fldChar w:fldCharType="separate"/>
      </w:r>
      <w:r w:rsidR="00FB3BCB" w:rsidRPr="005D7218">
        <w:rPr>
          <w:noProof/>
          <w:lang w:val="en-US"/>
        </w:rPr>
        <w:t>(Van Nuffel et al., 2015)</w:t>
      </w:r>
      <w:r w:rsidR="00FB3BCB" w:rsidRPr="005D7218">
        <w:rPr>
          <w:lang w:val="en-US"/>
        </w:rPr>
        <w:fldChar w:fldCharType="end"/>
      </w:r>
      <w:r w:rsidR="00AB5E16">
        <w:rPr>
          <w:lang w:val="en-US"/>
        </w:rPr>
        <w:t>. However,</w:t>
      </w:r>
      <w:r w:rsidR="00FB3BCB" w:rsidRPr="005D7218">
        <w:rPr>
          <w:lang w:val="en-US"/>
        </w:rPr>
        <w:t xml:space="preserve"> commercially available </w:t>
      </w:r>
      <w:r w:rsidR="00641EEC" w:rsidRPr="005D7218">
        <w:rPr>
          <w:lang w:val="en-US"/>
        </w:rPr>
        <w:t xml:space="preserve">systems are still </w:t>
      </w:r>
      <w:r w:rsidR="00AB5E16">
        <w:rPr>
          <w:lang w:val="en-US"/>
        </w:rPr>
        <w:t>rare</w:t>
      </w:r>
      <w:r w:rsidR="00641EEC" w:rsidRPr="005D7218">
        <w:rPr>
          <w:lang w:val="en-US"/>
        </w:rPr>
        <w:t xml:space="preserve"> </w:t>
      </w:r>
      <w:r w:rsidR="00641EEC" w:rsidRPr="005D7218">
        <w:rPr>
          <w:lang w:val="en-US"/>
        </w:rPr>
        <w:fldChar w:fldCharType="begin" w:fldLock="1"/>
      </w:r>
      <w:r w:rsidR="00DA4B35" w:rsidRPr="005D7218">
        <w:rPr>
          <w:lang w:val="en-US"/>
        </w:rPr>
        <w:instrText>ADDIN CSL_CITATION {"citationItems":[{"id":"ITEM-1","itemData":{"URL":"http://www.icerobotics.com/news/cowalert-lameness-detection-highly-commended/","abstract":"We are delighted to announce that we have been highly commended at UK Dairy Day for our unique new lameness detection module. This simple to use feature is now available through CowAlert. It provides daily lameness alerts to your phone or laptop to help you identify issues early. Contact us to find out more.","accessed":{"date-parts":[["2018","6","28"]]},"author":[{"dropping-particle":"","family":"IceRobotics","given":"","non-dropping-particle":"","parse-names":false,"suffix":""}],"container-title":"www.icerobotics.com","id":"ITEM-1","issued":{"date-parts":[["2017"]]},"title":"COWALERT Lameness Detection Highly Commended","type":"webpage"},"uris":["http://www.mendeley.com/documents/?uuid=7e69d0f0-bb4b-4686-be6c-2794f3799b2a"]}],"mendeley":{"formattedCitation":"(IceRobotics, 2017)","plainTextFormattedCitation":"(IceRobotics, 2017)","previouslyFormattedCitation":"(IceRobotics, 2017)"},"properties":{"noteIndex":0},"schema":"https://github.com/citation-style-language/schema/raw/master/csl-citation.json"}</w:instrText>
      </w:r>
      <w:r w:rsidR="00641EEC" w:rsidRPr="005D7218">
        <w:rPr>
          <w:lang w:val="en-US"/>
        </w:rPr>
        <w:fldChar w:fldCharType="separate"/>
      </w:r>
      <w:r w:rsidR="00641EEC" w:rsidRPr="005D7218">
        <w:rPr>
          <w:noProof/>
          <w:lang w:val="en-US"/>
        </w:rPr>
        <w:t>(IceRobotics, 2017)</w:t>
      </w:r>
      <w:r w:rsidR="00641EEC" w:rsidRPr="005D7218">
        <w:rPr>
          <w:lang w:val="en-US"/>
        </w:rPr>
        <w:fldChar w:fldCharType="end"/>
      </w:r>
      <w:r w:rsidR="003C6D88" w:rsidRPr="005D7218">
        <w:rPr>
          <w:lang w:val="en-US"/>
        </w:rPr>
        <w:t>.</w:t>
      </w:r>
      <w:r w:rsidR="00280E19">
        <w:rPr>
          <w:lang w:val="en-US"/>
        </w:rPr>
        <w:t xml:space="preserve"> </w:t>
      </w:r>
      <w:r w:rsidR="00280E19" w:rsidRPr="005D7218">
        <w:rPr>
          <w:lang w:val="en-US"/>
        </w:rPr>
        <w:t>Accelerometers are becoming increasingly prevalent on dairy farms</w:t>
      </w:r>
      <w:r w:rsidR="00280E19">
        <w:rPr>
          <w:lang w:val="en-US"/>
        </w:rPr>
        <w:t>. This is</w:t>
      </w:r>
      <w:r w:rsidR="00280E19" w:rsidRPr="005D7218">
        <w:rPr>
          <w:lang w:val="en-US"/>
        </w:rPr>
        <w:t xml:space="preserve"> primarily for heat detection purposes and general </w:t>
      </w:r>
      <w:r w:rsidR="00280E19" w:rsidRPr="005D7218">
        <w:rPr>
          <w:noProof/>
          <w:lang w:val="en-US"/>
        </w:rPr>
        <w:t>behavior</w:t>
      </w:r>
      <w:r w:rsidR="00280E19" w:rsidRPr="005D7218">
        <w:rPr>
          <w:lang w:val="en-US"/>
        </w:rPr>
        <w:t xml:space="preserve"> measurement (standing,</w:t>
      </w:r>
      <w:r w:rsidR="00921885">
        <w:rPr>
          <w:lang w:val="en-US"/>
        </w:rPr>
        <w:t xml:space="preserve"> lying, rumination, walking, </w:t>
      </w:r>
      <w:proofErr w:type="spellStart"/>
      <w:r w:rsidR="00921885">
        <w:rPr>
          <w:lang w:val="en-US"/>
        </w:rPr>
        <w:t>etc</w:t>
      </w:r>
      <w:proofErr w:type="spellEnd"/>
      <w:r w:rsidR="00280E19">
        <w:rPr>
          <w:lang w:val="en-US"/>
        </w:rPr>
        <w:t>).</w:t>
      </w:r>
      <w:r w:rsidR="003C6D88" w:rsidRPr="005D7218">
        <w:rPr>
          <w:lang w:val="en-US"/>
        </w:rPr>
        <w:t xml:space="preserve"> This study</w:t>
      </w:r>
      <w:r w:rsidR="00AB5E16">
        <w:rPr>
          <w:lang w:val="en-US"/>
        </w:rPr>
        <w:t xml:space="preserve"> focuses on</w:t>
      </w:r>
      <w:r w:rsidR="003C6D88" w:rsidRPr="005D7218">
        <w:rPr>
          <w:lang w:val="en-US"/>
        </w:rPr>
        <w:t xml:space="preserve"> using </w:t>
      </w:r>
      <w:r w:rsidR="00280E19">
        <w:rPr>
          <w:lang w:val="en-US"/>
        </w:rPr>
        <w:t>these or similar accelerometers. We examine how well</w:t>
      </w:r>
      <w:r w:rsidR="00934C53" w:rsidRPr="005D7218">
        <w:rPr>
          <w:lang w:val="en-US"/>
        </w:rPr>
        <w:t xml:space="preserve"> previous findings</w:t>
      </w:r>
      <w:r w:rsidR="00AB5E16">
        <w:rPr>
          <w:lang w:val="en-US"/>
        </w:rPr>
        <w:t xml:space="preserve"> </w:t>
      </w:r>
      <w:proofErr w:type="gramStart"/>
      <w:r w:rsidR="00211944">
        <w:rPr>
          <w:lang w:val="en-US"/>
        </w:rPr>
        <w:t>a</w:t>
      </w:r>
      <w:r w:rsidR="00AB5E16">
        <w:rPr>
          <w:lang w:val="en-US"/>
        </w:rPr>
        <w:t xml:space="preserve"> recent review by several of the present authors (in preparation)</w:t>
      </w:r>
      <w:r w:rsidR="00211944">
        <w:rPr>
          <w:lang w:val="en-US"/>
        </w:rPr>
        <w:t xml:space="preserve"> generalize</w:t>
      </w:r>
      <w:proofErr w:type="gramEnd"/>
      <w:r w:rsidR="00211944">
        <w:rPr>
          <w:lang w:val="en-US"/>
        </w:rPr>
        <w:t xml:space="preserve"> to cows at grass</w:t>
      </w:r>
      <w:r w:rsidR="003C6D88" w:rsidRPr="005D7218">
        <w:rPr>
          <w:lang w:val="en-US"/>
        </w:rPr>
        <w:t>.</w:t>
      </w:r>
      <w:r w:rsidR="00B812B1" w:rsidRPr="005D7218">
        <w:rPr>
          <w:lang w:val="en-US"/>
        </w:rPr>
        <w:t xml:space="preserve"> </w:t>
      </w:r>
    </w:p>
    <w:p w:rsidR="00BA4629" w:rsidRDefault="00BA4629" w:rsidP="00C6478F">
      <w:pPr>
        <w:rPr>
          <w:lang w:val="en-US"/>
        </w:rPr>
      </w:pPr>
    </w:p>
    <w:p w:rsidR="00C6478F" w:rsidRPr="005D7218" w:rsidRDefault="00B812B1" w:rsidP="00C6478F">
      <w:pPr>
        <w:rPr>
          <w:lang w:val="en-US"/>
        </w:rPr>
      </w:pPr>
      <w:r w:rsidRPr="005D7218">
        <w:rPr>
          <w:lang w:val="en-US"/>
        </w:rPr>
        <w:t xml:space="preserve">Lameness detection using these </w:t>
      </w:r>
      <w:r w:rsidR="005D7218" w:rsidRPr="005D7218">
        <w:rPr>
          <w:noProof/>
          <w:lang w:val="en-US"/>
        </w:rPr>
        <w:t>behavior</w:t>
      </w:r>
      <w:r w:rsidRPr="005D7218">
        <w:rPr>
          <w:lang w:val="en-US"/>
        </w:rPr>
        <w:t xml:space="preserve"> measures has been attempted and </w:t>
      </w:r>
      <w:r w:rsidR="00641EEC" w:rsidRPr="005D7218">
        <w:rPr>
          <w:lang w:val="en-US"/>
        </w:rPr>
        <w:t xml:space="preserve">been </w:t>
      </w:r>
      <w:r w:rsidRPr="005D7218">
        <w:rPr>
          <w:lang w:val="en-US"/>
        </w:rPr>
        <w:t>modestly successful</w:t>
      </w:r>
      <w:r w:rsidR="00DA4B35" w:rsidRPr="005D7218">
        <w:rPr>
          <w:lang w:val="en-US"/>
        </w:rPr>
        <w:t xml:space="preserve"> </w:t>
      </w:r>
      <w:r w:rsidR="00DA4B35" w:rsidRPr="005D7218">
        <w:rPr>
          <w:lang w:val="en-US"/>
        </w:rPr>
        <w:fldChar w:fldCharType="begin" w:fldLock="1"/>
      </w:r>
      <w:r w:rsidR="00F000AF" w:rsidRPr="005D7218">
        <w:rPr>
          <w:lang w:val="en-US"/>
        </w:rPr>
        <w:instrText>ADDIN CSL_CITATION {"citationItems":[{"id":"ITEM-1","itemData":{"DOI":"10.1017/S1751731115000890","ISBN":"1751-732X (Electronic)\\r1751-7311 (Linking)","ISSN":"1751732X","PMID":"26040626","abstract":"&lt;p&gt;Lameness in dairy herds is traditionally detected by visual inspection, which is time-consuming and subjective. Compared with healthy cows, lame cows often spend longer time lying down, walk less and change behaviour around feeding time. Accelerometers measuring cow leg activity may assist farmers in detecting lame cows. On four commercial farms, accelerometer data were derived from hind leg-mounted accelerometers on 348 Holstein cows, 53 of them during two lactations. The cows were milked twice daily and had no access to pasture. During a lactation, locomotion score (LS) was assessed on average 2.4 times (s.d. 1.3). Based on daily lying duration, standing duration, walking duration, total number of steps, step frequency, motion index (MI, i.e. total acceleration) for lying, standing and walking, eight accelerometer means and their corresponding coefficient of variation (CV) were calculated for each week immediately before an LS. A principal component analysis was performed to evaluate the relationship between the variables. The effects of LS and farm on the principal components (PC) and on the variables were analysed in a mixed model. The first four PC accounted for 27%, 18%, 12% and 10% of the total variation, respectively. PC1 corresponded to Activity variability due to heavy loading by five CV variables related to standing and walking. PC2 corresponded to Activity level due to heavy loading by MI walking, MI standing and walking duration. PC3 corresponded to Recumbency due to heavy loading by four variables related to lying. PC4 corresponded mainly to Stepping due to heavy loading by step frequency. Activity variability at LS4 was significantly higher than at the lower LS levels. Activity level was significantly higher at LS1 than at LS2, which was significantly higher than at LS4. Recumbency was unaffected by LS. Stepping at LS1 and LS2 was significantly higher than at LS3 and LS4. Activity level was significantly lower on farm 3 compared with farms 1 and 2. Stepping was significantly lower on farms 1 and 3 compared with farms 2 and 4. MI standing indicated increased restlessness while standing when cows increased from LS3 to LS4. Lying duration was only increased in lame cows. In conclusion, Activity level differed already between LS1 and LS2, thus detecting early signs of lameness, particularly through contributions from walking duration and MI walking. Lameness detection models including walking duration, MI walking and MI standing seem worth…","author":[{"dropping-particle":"","family":"Thorup","given":"V. M.","non-dropping-particle":"","parse-names":false,"suffix":""},{"dropping-particle":"","family":"Munksgaard","given":"L.","non-dropping-particle":"","parse-names":false,"suffix":""},{"dropping-particle":"","family":"Robert","given":"P. E.","non-dropping-particle":"","parse-names":false,"suffix":""},{"dropping-particle":"","family":"Erhard","given":"H. W.","non-dropping-particle":"","parse-names":false,"suffix":""},{"dropping-particle":"","family":"Thomsen","given":"P. T.","non-dropping-particle":"","parse-names":false,"suffix":""},{"dropping-particle":"","family":"Friggens","given":"N. C.","non-dropping-particle":"","parse-names":false,"suffix":""}],"container-title":"Animal","id":"ITEM-1","issue":"10","issued":{"date-parts":[["2015"]]},"page":"1704-1712","title":"Lameness detection via leg-mounted accelerometers on dairy cows on four commercial farms","type":"article-journal","volume":"9"},"uris":["http://www.mendeley.com/documents/?uuid=1976a3a1-7a1d-4204-888e-f34041c7c4c9"]},{"id":"ITEM-2","itemData":{"DOI":"10.3168/jds.2013-6993","ISBN":"0022-0302","ISSN":"1525-3198","PMID":"24011945","abstract":"The hypothesis was that sensors currently available on farm that monitor behavioral and physiological characteristics have potential for the detection of lameness in dairy cows. This was tested by applying additive logistic regression to variables derived from sensor data. Data were collected between November 2010 and June 2012 on 5 commercial pasture-based dairy farms. Sensor data from weigh scales (liveweight), pedometers (activity), and milk meters (milking order, unadjusted and adjusted milk yield in the first 2 min of milking, total milk yield, and milking duration) were collected at every milking from 4,904 cows. Lameness events were recorded by farmers who were trained in detecting lameness before the study commenced. A total of 318 lameness events affecting 292 cows were available for statistical analyses. For each lameness event, the lame cow's sensor data for a time period of 14 d before observation date were randomly matched by farm and date to 10 healthy cows (i.e., cows that were not lame and had no other health event recorded for the matched time period). Sensor data relating to the 14-d time periods were used for developing univariable (using one source of sensor data) and multivariable (using multiple sources of sensor data) models. Model development involved the use of additive logistic regression by applying the LogitBoost algorithm with a regression tree as base learner. The model's output was a probability estimate for lameness, given the sensor data collected during the 14-d time period. Models were validated using leave-one-farm-out cross-validation and, as a result of this validation, each cow in the data set (318 lame and 3,180 nonlame cows) received a probability estimate for lameness. Based on the area under the curve (AUC), results indicated that univariable models had low predictive potential, with the highest AUC values found for liveweight (AUC=0.66), activity (AUC=0.60), and milking order (AUC=0.65). Combining these 3 sensors improved AUC to 0.74. Detection performance of this combined model varied between farms but it consistently and significantly outperformed univariable models across farms at a fixed specificity of 80%. Still, detection performance was not high enough to be implemented in practice on large, pasture-based dairy farms. Future research may improve performance by developing variables based on sensor data of liveweight, activity, and milking order, but that better describe changes in sensor data patterns wh…","author":[{"dropping-particle":"","family":"Kamphuis","given":"C","non-dropping-particle":"","parse-names":false,"suffix":""},{"dropping-particle":"","family":"Frank","given":"E","non-dropping-particle":"","parse-names":false,"suffix":""},{"dropping-particle":"","family":"Burke","given":"JK K","non-dropping-particle":"","parse-names":false,"suffix":""},{"dropping-particle":"","family":"Verkerk","given":"G A","non-dropping-particle":"","parse-names":false,"suffix":""},{"dropping-particle":"","family":"Jago","given":"J G","non-dropping-particle":"","parse-names":false,"suffix":""}],"container-title":"Journal of dairy science","id":"ITEM-2","issue":"11","issued":{"date-parts":[["2013"]]},"page":"7043-53","publisher":"Elsevier","title":"Applying additive logistic regression to data derived from sensors monitoring behavioral and physiological characteristics of dairy cows to detect lameness.","type":"article-journal","volume":"96"},"uris":["http://www.mendeley.com/documents/?uuid=1577da48-b003-4c7a-ae8b-73781a0e4942"]}],"mendeley":{"formattedCitation":"(Kamphuis et al., 2013; Thorup et al., 2015)","plainTextFormattedCitation":"(Kamphuis et al., 2013; Thorup et al., 2015)","previouslyFormattedCitation":"(Kamphuis et al., 2013; Thorup et al., 2015)"},"properties":{"noteIndex":0},"schema":"https://github.com/citation-style-language/schema/raw/master/csl-citation.json"}</w:instrText>
      </w:r>
      <w:r w:rsidR="00DA4B35" w:rsidRPr="005D7218">
        <w:rPr>
          <w:lang w:val="en-US"/>
        </w:rPr>
        <w:fldChar w:fldCharType="separate"/>
      </w:r>
      <w:r w:rsidR="00DA4B35" w:rsidRPr="005D7218">
        <w:rPr>
          <w:noProof/>
          <w:lang w:val="en-US"/>
        </w:rPr>
        <w:t>(Kamphuis et al., 2013; Thorup et al., 2015)</w:t>
      </w:r>
      <w:r w:rsidR="00DA4B35" w:rsidRPr="005D7218">
        <w:rPr>
          <w:lang w:val="en-US"/>
        </w:rPr>
        <w:fldChar w:fldCharType="end"/>
      </w:r>
      <w:r w:rsidRPr="005D7218">
        <w:rPr>
          <w:lang w:val="en-US"/>
        </w:rPr>
        <w:t>. A review</w:t>
      </w:r>
      <w:r w:rsidR="00DA4B35" w:rsidRPr="005D7218">
        <w:rPr>
          <w:lang w:val="en-US"/>
        </w:rPr>
        <w:t xml:space="preserve"> paper by</w:t>
      </w:r>
      <w:r w:rsidR="00921885">
        <w:rPr>
          <w:lang w:val="en-US"/>
        </w:rPr>
        <w:t xml:space="preserve"> some of</w:t>
      </w:r>
      <w:r w:rsidR="00DA4B35" w:rsidRPr="005D7218">
        <w:rPr>
          <w:lang w:val="en-US"/>
        </w:rPr>
        <w:t xml:space="preserve"> the authors </w:t>
      </w:r>
      <w:r w:rsidR="00DA4B35" w:rsidRPr="00921885">
        <w:rPr>
          <w:highlight w:val="yellow"/>
          <w:lang w:val="en-US"/>
        </w:rPr>
        <w:t>(in</w:t>
      </w:r>
      <w:r w:rsidRPr="00921885">
        <w:rPr>
          <w:highlight w:val="yellow"/>
          <w:lang w:val="en-US"/>
        </w:rPr>
        <w:t xml:space="preserve"> </w:t>
      </w:r>
      <w:r w:rsidR="006B7B85" w:rsidRPr="00921885">
        <w:rPr>
          <w:highlight w:val="yellow"/>
          <w:lang w:val="en-US"/>
        </w:rPr>
        <w:t>preparation</w:t>
      </w:r>
      <w:r w:rsidRPr="00921885">
        <w:rPr>
          <w:highlight w:val="yellow"/>
          <w:lang w:val="en-US"/>
        </w:rPr>
        <w:t>)</w:t>
      </w:r>
      <w:r w:rsidRPr="005D7218">
        <w:rPr>
          <w:lang w:val="en-US"/>
        </w:rPr>
        <w:t xml:space="preserve"> concluded that gait measures are likely required to complement these </w:t>
      </w:r>
      <w:r w:rsidR="005D7218" w:rsidRPr="005D7218">
        <w:rPr>
          <w:noProof/>
          <w:lang w:val="en-US"/>
        </w:rPr>
        <w:lastRenderedPageBreak/>
        <w:t>behavior</w:t>
      </w:r>
      <w:r w:rsidRPr="005D7218">
        <w:rPr>
          <w:lang w:val="en-US"/>
        </w:rPr>
        <w:t xml:space="preserve"> measures to increase </w:t>
      </w:r>
      <w:r w:rsidR="005D7218">
        <w:rPr>
          <w:lang w:val="en-US"/>
        </w:rPr>
        <w:t xml:space="preserve">the </w:t>
      </w:r>
      <w:r w:rsidRPr="005D7218">
        <w:rPr>
          <w:noProof/>
          <w:lang w:val="en-US"/>
        </w:rPr>
        <w:t>accuracy</w:t>
      </w:r>
      <w:r w:rsidRPr="005D7218">
        <w:rPr>
          <w:lang w:val="en-US"/>
        </w:rPr>
        <w:t xml:space="preserve"> of lamene</w:t>
      </w:r>
      <w:r w:rsidR="000A28CE" w:rsidRPr="005D7218">
        <w:rPr>
          <w:lang w:val="en-US"/>
        </w:rPr>
        <w:t>ss detection in a binary lame/</w:t>
      </w:r>
      <w:r w:rsidRPr="00193C81">
        <w:rPr>
          <w:noProof/>
          <w:lang w:val="en-US"/>
        </w:rPr>
        <w:t>non</w:t>
      </w:r>
      <w:r w:rsidRPr="005D7218">
        <w:rPr>
          <w:lang w:val="en-US"/>
        </w:rPr>
        <w:t xml:space="preserve"> lame system and </w:t>
      </w:r>
      <w:r w:rsidR="007B3121" w:rsidRPr="005D7218">
        <w:rPr>
          <w:lang w:val="en-US"/>
        </w:rPr>
        <w:t xml:space="preserve">to facilitate the development of automated locomotion scoring on a scale to quantify lameness severity. </w:t>
      </w:r>
      <w:r w:rsidR="00156765" w:rsidRPr="005D7218">
        <w:rPr>
          <w:lang w:val="en-US"/>
        </w:rPr>
        <w:t>Gait variables have the potential advantage of providing a lameness ‘signature’ which would be independent of cow management variables. For example, walking and rumination are likely to be influ</w:t>
      </w:r>
      <w:r w:rsidR="000A28CE" w:rsidRPr="005D7218">
        <w:rPr>
          <w:lang w:val="en-US"/>
        </w:rPr>
        <w:t>enc</w:t>
      </w:r>
      <w:r w:rsidR="003032A5" w:rsidRPr="005D7218">
        <w:rPr>
          <w:lang w:val="en-US"/>
        </w:rPr>
        <w:t>ed by management</w:t>
      </w:r>
      <w:r w:rsidR="00211944">
        <w:rPr>
          <w:lang w:val="en-US"/>
        </w:rPr>
        <w:t xml:space="preserve"> (REF)</w:t>
      </w:r>
      <w:r w:rsidR="003032A5" w:rsidRPr="005D7218">
        <w:rPr>
          <w:lang w:val="en-US"/>
        </w:rPr>
        <w:t xml:space="preserve"> and </w:t>
      </w:r>
      <w:r w:rsidR="00BA4629" w:rsidRPr="005D7218">
        <w:rPr>
          <w:lang w:val="en-US"/>
        </w:rPr>
        <w:t>estrus</w:t>
      </w:r>
      <w:r w:rsidR="003032A5" w:rsidRPr="005D7218">
        <w:rPr>
          <w:lang w:val="en-US"/>
        </w:rPr>
        <w:t xml:space="preserve"> while</w:t>
      </w:r>
      <w:r w:rsidR="000A28CE" w:rsidRPr="005D7218">
        <w:rPr>
          <w:lang w:val="en-US"/>
        </w:rPr>
        <w:t xml:space="preserve"> lying time is influenced by precipitation when cows are grazing</w:t>
      </w:r>
      <w:r w:rsidR="003032A5" w:rsidRPr="005D7218">
        <w:rPr>
          <w:lang w:val="en-US"/>
        </w:rPr>
        <w:t xml:space="preserve"> </w:t>
      </w:r>
      <w:r w:rsidR="003032A5" w:rsidRPr="005D7218">
        <w:rPr>
          <w:lang w:val="en-US"/>
        </w:rPr>
        <w:fldChar w:fldCharType="begin" w:fldLock="1"/>
      </w:r>
      <w:r w:rsidR="005E3734" w:rsidRPr="005D7218">
        <w:rPr>
          <w:lang w:val="en-US"/>
        </w:rPr>
        <w:instrText>ADDIN CSL_CITATION {"citationItems":[{"id":"ITEM-1","itemData":{"author":[{"dropping-particle":"","family":"Thompson","given":"Alexander John","non-dropping-particle":"","parse-names":false,"suffix":""}],"id":"ITEM-1","issue":"March","issued":{"date-parts":[["2018"]]},"publisher":"The University of British Columbia,","title":"Lameness and lying behavior in grazing dairy cows","type":"thesis"},"uris":["http://www.mendeley.com/documents/?uuid=17b68a9e-8634-481c-b369-fa42e229da6e"]}],"mendeley":{"formattedCitation":"(Thompson, 2018)","plainTextFormattedCitation":"(Thompson, 2018)","previouslyFormattedCitation":"(Thompson, 2018)"},"properties":{"noteIndex":0},"schema":"https://github.com/citation-style-language/schema/raw/master/csl-citation.json"}</w:instrText>
      </w:r>
      <w:r w:rsidR="003032A5" w:rsidRPr="005D7218">
        <w:rPr>
          <w:lang w:val="en-US"/>
        </w:rPr>
        <w:fldChar w:fldCharType="separate"/>
      </w:r>
      <w:r w:rsidR="003032A5" w:rsidRPr="005D7218">
        <w:rPr>
          <w:noProof/>
          <w:lang w:val="en-US"/>
        </w:rPr>
        <w:t>(Thompson, 2018)</w:t>
      </w:r>
      <w:r w:rsidR="003032A5" w:rsidRPr="005D7218">
        <w:rPr>
          <w:lang w:val="en-US"/>
        </w:rPr>
        <w:fldChar w:fldCharType="end"/>
      </w:r>
      <w:r w:rsidR="000A28CE" w:rsidRPr="005D7218">
        <w:rPr>
          <w:lang w:val="en-US"/>
        </w:rPr>
        <w:t>.</w:t>
      </w:r>
      <w:r w:rsidR="00156765" w:rsidRPr="005D7218">
        <w:rPr>
          <w:lang w:val="en-US"/>
        </w:rPr>
        <w:t xml:space="preserve"> </w:t>
      </w:r>
      <w:r w:rsidR="00A17BBC" w:rsidRPr="005D7218">
        <w:rPr>
          <w:lang w:val="en-US"/>
        </w:rPr>
        <w:t>Gait measure</w:t>
      </w:r>
      <w:r w:rsidR="00BA4629">
        <w:rPr>
          <w:lang w:val="en-US"/>
        </w:rPr>
        <w:t>s</w:t>
      </w:r>
      <w:r w:rsidR="00A17BBC" w:rsidRPr="005D7218">
        <w:rPr>
          <w:lang w:val="en-US"/>
        </w:rPr>
        <w:t xml:space="preserve"> associated with lameness may thus be more robust variables </w:t>
      </w:r>
      <w:r w:rsidR="00FC179D" w:rsidRPr="005D7218">
        <w:rPr>
          <w:lang w:val="en-US"/>
        </w:rPr>
        <w:t>and</w:t>
      </w:r>
      <w:r w:rsidR="00226243" w:rsidRPr="005D7218">
        <w:rPr>
          <w:lang w:val="en-US"/>
        </w:rPr>
        <w:t xml:space="preserve"> may generalize better across contexts</w:t>
      </w:r>
      <w:r w:rsidR="00FC179D" w:rsidRPr="005D7218">
        <w:rPr>
          <w:lang w:val="en-US"/>
        </w:rPr>
        <w:t xml:space="preserve"> when implementing automated lameness detection</w:t>
      </w:r>
      <w:r w:rsidR="00A17BBC" w:rsidRPr="005D7218">
        <w:rPr>
          <w:lang w:val="en-US"/>
        </w:rPr>
        <w:t xml:space="preserve">.   </w:t>
      </w:r>
    </w:p>
    <w:p w:rsidR="007B3121" w:rsidRPr="005D7218" w:rsidRDefault="007B3121" w:rsidP="00C6478F">
      <w:pPr>
        <w:rPr>
          <w:lang w:val="en-US"/>
        </w:rPr>
      </w:pPr>
    </w:p>
    <w:p w:rsidR="00021917" w:rsidRPr="001A7881" w:rsidRDefault="007B3121" w:rsidP="00021917">
      <w:pPr>
        <w:rPr>
          <w:lang w:val="en-US"/>
        </w:rPr>
      </w:pPr>
      <w:r w:rsidRPr="00211944">
        <w:rPr>
          <w:u w:val="single"/>
          <w:lang w:val="en-US"/>
        </w:rPr>
        <w:t>In the review</w:t>
      </w:r>
      <w:r w:rsidRPr="005D7218">
        <w:rPr>
          <w:lang w:val="en-US"/>
        </w:rPr>
        <w:t xml:space="preserve"> it was found that </w:t>
      </w:r>
      <w:r w:rsidR="00021917">
        <w:rPr>
          <w:lang w:val="en-US"/>
        </w:rPr>
        <w:t>t</w:t>
      </w:r>
      <w:r w:rsidR="00021917" w:rsidRPr="001A7881">
        <w:rPr>
          <w:lang w:val="en-US"/>
        </w:rPr>
        <w:t xml:space="preserve">he key </w:t>
      </w:r>
      <w:r w:rsidR="00021917" w:rsidRPr="00C779AA">
        <w:rPr>
          <w:noProof/>
          <w:lang w:val="en-US"/>
        </w:rPr>
        <w:t>behavior</w:t>
      </w:r>
      <w:r w:rsidR="00021917" w:rsidRPr="001A7881">
        <w:rPr>
          <w:lang w:val="en-US"/>
        </w:rPr>
        <w:t xml:space="preserve"> variables identified were</w:t>
      </w:r>
      <w:r w:rsidR="004F4802">
        <w:rPr>
          <w:lang w:val="en-US"/>
        </w:rPr>
        <w:t>:</w:t>
      </w:r>
    </w:p>
    <w:p w:rsidR="00021917" w:rsidRPr="001A7881" w:rsidRDefault="00021917" w:rsidP="00021917">
      <w:pPr>
        <w:pStyle w:val="ListParagraph"/>
        <w:numPr>
          <w:ilvl w:val="0"/>
          <w:numId w:val="2"/>
        </w:numPr>
        <w:rPr>
          <w:lang w:val="en-US"/>
        </w:rPr>
      </w:pPr>
      <w:r w:rsidRPr="00431EEF">
        <w:rPr>
          <w:noProof/>
          <w:lang w:val="en-US"/>
        </w:rPr>
        <w:t>Activity</w:t>
      </w:r>
      <w:r>
        <w:rPr>
          <w:noProof/>
          <w:lang w:val="en-US"/>
        </w:rPr>
        <w:t>/</w:t>
      </w:r>
      <w:r w:rsidRPr="00431EEF">
        <w:rPr>
          <w:noProof/>
          <w:lang w:val="en-US"/>
        </w:rPr>
        <w:t>walking</w:t>
      </w:r>
      <w:r w:rsidRPr="001A7881">
        <w:rPr>
          <w:lang w:val="en-US"/>
        </w:rPr>
        <w:t xml:space="preserve"> duration </w:t>
      </w:r>
      <w:r w:rsidRPr="001A7881">
        <w:rPr>
          <w:lang w:val="en-US"/>
        </w:rPr>
        <w:fldChar w:fldCharType="begin" w:fldLock="1"/>
      </w:r>
      <w:r w:rsidRPr="001A7881">
        <w:rPr>
          <w:lang w:val="en-US"/>
        </w:rPr>
        <w:instrText>ADDIN CSL_CITATION {"citationItems":[{"id":"ITEM-1","itemData":{"DOI":"10.1017/S1751731115000890","ISBN":"1751-732X (Electronic)\\r1751-7311 (Linking)","ISSN":"1751732X","PMID":"26040626","abstract":"&lt;p&gt;Lameness in dairy herds is traditionally detected by visual inspection, which is time-consuming and subjective. Compared with healthy cows, lame cows often spend longer time lying down, walk less and change behaviour around feeding time. Accelerometers measuring cow leg activity may assist farmers in detecting lame cows. On four commercial farms, accelerometer data were derived from hind leg-mounted accelerometers on 348 Holstein cows, 53 of them during two lactations. The cows were milked twice daily and had no access to pasture. During a lactation, locomotion score (LS) was assessed on average 2.4 times (s.d. 1.3). Based on daily lying duration, standing duration, walking duration, total number of steps, step frequency, motion index (MI, i.e. total acceleration) for lying, standing and walking, eight accelerometer means and their corresponding coefficient of variation (CV) were calculated for each week immediately before an LS. A principal component analysis was performed to evaluate the relationship between the variables. The effects of LS and farm on the principal components (PC) and on the variables were analysed in a mixed model. The first four PC accounted for 27%, 18%, 12% and 10% of the total variation, respectively. PC1 corresponded to Activity variability due to heavy loading by five CV variables related to standing and walking. PC2 corresponded to Activity level due to heavy loading by MI walking, MI standing and walking duration. PC3 corresponded to Recumbency due to heavy loading by four variables related to lying. PC4 corresponded mainly to Stepping due to heavy loading by step frequency. Activity variability at LS4 was significantly higher than at the lower LS levels. Activity level was significantly higher at LS1 than at LS2, which was significantly higher than at LS4. Recumbency was unaffected by LS. Stepping at LS1 and LS2 was significantly higher than at LS3 and LS4. Activity level was significantly lower on farm 3 compared with farms 1 and 2. Stepping was significantly lower on farms 1 and 3 compared with farms 2 and 4. MI standing indicated increased restlessness while standing when cows increased from LS3 to LS4. Lying duration was only increased in lame cows. In conclusion, Activity level differed already between LS1 and LS2, thus detecting early signs of lameness, particularly through contributions from walking duration and MI walking. Lameness detection models including walking duration, MI walking and MI standing seem worth…","author":[{"dropping-particle":"","family":"Thorup","given":"V. M.","non-dropping-particle":"","parse-names":false,"suffix":""},{"dropping-particle":"","family":"Munksgaard","given":"L.","non-dropping-particle":"","parse-names":false,"suffix":""},{"dropping-particle":"","family":"Robert","given":"P. E.","non-dropping-particle":"","parse-names":false,"suffix":""},{"dropping-particle":"","family":"Erhard","given":"H. W.","non-dropping-particle":"","parse-names":false,"suffix":""},{"dropping-particle":"","family":"Thomsen","given":"P. T.","non-dropping-particle":"","parse-names":false,"suffix":""},{"dropping-particle":"","family":"Friggens","given":"N. C.","non-dropping-particle":"","parse-names":false,"suffix":""}],"container-title":"Animal","id":"ITEM-1","issue":"10","issued":{"date-parts":[["2015"]]},"page":"1704-1712","title":"Lameness detection via leg-mounted accelerometers on dairy cows on four commercial farms","type":"article-journal","volume":"9"},"uris":["http://www.mendeley.com/documents/?uuid=1976a3a1-7a1d-4204-888e-f34041c7c4c9"]}],"mendeley":{"formattedCitation":"(Thorup et al., 2015)","plainTextFormattedCitation":"(Thorup et al., 2015)","previouslyFormattedCitation":"(Thorup et al., 2015)"},"properties":{"noteIndex":0},"schema":"https://github.com/citation-style-language/schema/raw/master/csl-citation.json"}</w:instrText>
      </w:r>
      <w:r w:rsidRPr="001A7881">
        <w:rPr>
          <w:lang w:val="en-US"/>
        </w:rPr>
        <w:fldChar w:fldCharType="separate"/>
      </w:r>
      <w:r w:rsidRPr="001A7881">
        <w:rPr>
          <w:noProof/>
          <w:lang w:val="en-US"/>
        </w:rPr>
        <w:t>(Thorup et al., 2015)</w:t>
      </w:r>
      <w:r w:rsidRPr="001A7881">
        <w:rPr>
          <w:lang w:val="en-US"/>
        </w:rPr>
        <w:fldChar w:fldCharType="end"/>
      </w:r>
      <w:r>
        <w:rPr>
          <w:lang w:val="en-US"/>
        </w:rPr>
        <w:t xml:space="preserve"> and step count </w:t>
      </w:r>
      <w:r>
        <w:rPr>
          <w:lang w:val="en-US"/>
        </w:rPr>
        <w:fldChar w:fldCharType="begin" w:fldLock="1"/>
      </w:r>
      <w:r>
        <w:rPr>
          <w:lang w:val="en-US"/>
        </w:rPr>
        <w:instrText>ADDIN CSL_CITATION {"citationItems":[{"id":"ITEM-1","itemData":{"ISBN":"9781538655535","author":[{"dropping-particle":"","family":"Byabazaire","given":"John","non-dropping-particle":"","parse-names":false,"suffix":""},{"dropping-particle":"","family":"Olariu","given":"Cristian","non-dropping-particle":"","parse-names":false,"suffix":""},{"dropping-particle":"","family":"Taneja","given":"Mohit","non-dropping-particle":"","parse-names":false,"suffix":""},{"dropping-particle":"","family":"Davy","given":"Alan","non-dropping-particle":"","parse-names":false,"suffix":""}],"container-title":"2019 16th IEEE Annual Consumer Communications &amp; Networking Conference (CCNC)","id":"ITEM-1","issued":{"date-parts":[["2019"]]},"page":"1-6","publisher":"IEEE","title":"Lameness Detection as a Service : Application of Machine Learning to an Internet of Cattle","type":"paper-conference"},"uris":["http://www.mendeley.com/documents/?uuid=6211522a-d3c7-4f18-94d1-bbe8f61caf2f"]}],"mendeley":{"formattedCitation":"(Byabazaire et al., 2019)","plainTextFormattedCitation":"(Byabazaire et al., 2019)","previouslyFormattedCitation":"(Byabazaire et al., 2019)"},"properties":{"noteIndex":0},"schema":"https://github.com/citation-style-language/schema/raw/master/csl-citation.json"}</w:instrText>
      </w:r>
      <w:r>
        <w:rPr>
          <w:lang w:val="en-US"/>
        </w:rPr>
        <w:fldChar w:fldCharType="separate"/>
      </w:r>
      <w:r w:rsidRPr="006A49CC">
        <w:rPr>
          <w:noProof/>
          <w:lang w:val="en-US"/>
        </w:rPr>
        <w:t>(Byabazaire et al., 2019)</w:t>
      </w:r>
      <w:r>
        <w:rPr>
          <w:lang w:val="en-US"/>
        </w:rPr>
        <w:fldChar w:fldCharType="end"/>
      </w:r>
      <w:r w:rsidR="004F4802">
        <w:rPr>
          <w:lang w:val="en-US"/>
        </w:rPr>
        <w:t>;</w:t>
      </w:r>
    </w:p>
    <w:p w:rsidR="00021917" w:rsidRPr="001A7881" w:rsidRDefault="00021917" w:rsidP="00021917">
      <w:pPr>
        <w:pStyle w:val="ListParagraph"/>
        <w:numPr>
          <w:ilvl w:val="0"/>
          <w:numId w:val="2"/>
        </w:numPr>
        <w:rPr>
          <w:lang w:val="en-US"/>
        </w:rPr>
      </w:pPr>
      <w:r w:rsidRPr="001A7881">
        <w:rPr>
          <w:noProof/>
          <w:lang w:val="en-US"/>
        </w:rPr>
        <w:t>The ratio</w:t>
      </w:r>
      <w:r w:rsidRPr="001A7881">
        <w:rPr>
          <w:lang w:val="en-US"/>
        </w:rPr>
        <w:t xml:space="preserve"> of day to night time activity </w:t>
      </w:r>
      <w:r w:rsidRPr="001A7881">
        <w:rPr>
          <w:lang w:val="en-US"/>
        </w:rPr>
        <w:fldChar w:fldCharType="begin" w:fldLock="1"/>
      </w:r>
      <w:r w:rsidRPr="001A7881">
        <w:rPr>
          <w:lang w:val="en-US"/>
        </w:rPr>
        <w:instrText>ADDIN CSL_CITATION {"citationItems":[{"id":"ITEM-1","itemData":{"DOI":"10.3168/jds.2012-6188","ISBN":"0022-0302","ISSN":"1525-3198","PMID":"23684042","abstract":"The objective of this study was to develop and validate a mathematical model to detect clinical lameness based on existing sensor data that relate to the behavior and performance of cows in a commercial dairy farm. Identification of lame (44) and not lame (74) cows in the database was done based on the farm's daily herd health reports. All cows were equipped with a behavior sensor that measured neck activity and ruminating time. The cow's performance was measured with a milk yield meter in the milking parlor. In total, 38 model input variables were constructed from the sensor data comprising absolute values, relative values, daily standard deviations, slope coefficients, daytime and nighttime periods, variables related to individual temperament, and milk session-related variables. A lame group, cows recognized and treated for lameness, to not lame group comparison of daily data was done. Correlations between the dichotomous output variable (lame or not lame) and the model input variables were made. The highest correlation coefficient was obtained for the milk yield variable (rMY=0.45). In addition, a logistic regression model was developed based on the 7 highest correlated model input variables (the daily milk yield 4d before diagnosis; the slope coefficient of the daily milk yield 4d before diagnosis; the nighttime to daytime neck activity ratio 6d before diagnosis; the milk yield week difference ratio 4d before diagnosis; the milk yield week difference 4d before diagnosis; the neck activity level during the daytime 7d before diagnosis; the ruminating time during nighttime 6d before diagnosis). After a 10-fold cross-validation, the model obtained a sensitivity of 0.89 and a specificity of 0.85, with a correct classification rate of 0.86 when based on the averaged 10-fold model coefficients. This study demonstrates that existing farm data initially used for other purposes, such as heat detection, can be exploited for the automated detection of clinically lame animals on a daily basis as well.","author":[{"dropping-particle":"","family":"Hertem","given":"T","non-dropping-particle":"Van","parse-names":false,"suffix":""},{"dropping-particle":"","family":"Maltz","given":"E","non-dropping-particle":"","parse-names":false,"suffix":""},{"dropping-particle":"","family":"Antler","given":"A","non-dropping-particle":"","parse-names":false,"suffix":""},{"dropping-particle":"","family":"Romanini","given":"C E B","non-dropping-particle":"","parse-names":false,"suffix":""},{"dropping-particle":"","family":"Viazzi","given":"S","non-dropping-particle":"","parse-names":false,"suffix":""},{"dropping-particle":"","family":"Bahr","given":"C","non-dropping-particle":"","parse-names":false,"suffix":""},{"dropping-particle":"","family":"Schlageter-Tello","given":"A","non-dropping-particle":"","parse-names":false,"suffix":""},{"dropping-particle":"","family":"Lokhorst","given":"C","non-dropping-particle":"","parse-names":false,"suffix":""},{"dropping-particle":"","family":"Berckmans","given":"D","non-dropping-particle":"","parse-names":false,"suffix":""},{"dropping-particle":"","family":"Halachmi","given":"I","non-dropping-particle":"","parse-names":false,"suffix":""}],"container-title":"Journal of Dairy Science","id":"ITEM-1","issue":"7","issued":{"date-parts":[["2013"]]},"page":"4286-4298","publisher":"Elsevier","title":"Lameness detection based on multivariate continuous sensing of milk yield, rumination, and neck activity","type":"article-journal","volume":"96"},"uris":["http://www.mendeley.com/documents/?uuid=b47a6007-7510-4230-94f1-7a137173aaa6"]}],"mendeley":{"formattedCitation":"(Van Hertem et al., 2013)","plainTextFormattedCitation":"(Van Hertem et al., 2013)","previouslyFormattedCitation":"(Van Hertem et al., 2013)"},"properties":{"noteIndex":0},"schema":"https://github.com/citation-style-language/schema/raw/master/csl-citation.json"}</w:instrText>
      </w:r>
      <w:r w:rsidRPr="001A7881">
        <w:rPr>
          <w:lang w:val="en-US"/>
        </w:rPr>
        <w:fldChar w:fldCharType="separate"/>
      </w:r>
      <w:r w:rsidRPr="001A7881">
        <w:rPr>
          <w:noProof/>
          <w:lang w:val="en-US"/>
        </w:rPr>
        <w:t>(Van Hertem et al., 2013)</w:t>
      </w:r>
      <w:r w:rsidRPr="001A7881">
        <w:rPr>
          <w:lang w:val="en-US"/>
        </w:rPr>
        <w:fldChar w:fldCharType="end"/>
      </w:r>
      <w:r w:rsidR="004F4802">
        <w:rPr>
          <w:lang w:val="en-US"/>
        </w:rPr>
        <w:t>;</w:t>
      </w:r>
    </w:p>
    <w:p w:rsidR="00021917" w:rsidRPr="001A7881" w:rsidRDefault="00021917" w:rsidP="00021917">
      <w:pPr>
        <w:pStyle w:val="ListParagraph"/>
        <w:numPr>
          <w:ilvl w:val="0"/>
          <w:numId w:val="2"/>
        </w:numPr>
        <w:rPr>
          <w:lang w:val="en-US"/>
        </w:rPr>
      </w:pPr>
      <w:r w:rsidRPr="001A7881">
        <w:rPr>
          <w:lang w:val="en-US"/>
        </w:rPr>
        <w:t>Standing</w:t>
      </w:r>
      <w:r>
        <w:rPr>
          <w:lang w:val="en-US"/>
        </w:rPr>
        <w:t xml:space="preserve"> &amp;</w:t>
      </w:r>
      <w:r w:rsidRPr="001A7881">
        <w:rPr>
          <w:lang w:val="en-US"/>
        </w:rPr>
        <w:t xml:space="preserve"> lying bouts</w:t>
      </w:r>
      <w:r>
        <w:rPr>
          <w:lang w:val="en-US"/>
        </w:rPr>
        <w:t xml:space="preserve"> and swaps (changes in behavior) </w:t>
      </w:r>
      <w:r w:rsidRPr="001A7881">
        <w:rPr>
          <w:lang w:val="en-US"/>
        </w:rPr>
        <w:fldChar w:fldCharType="begin" w:fldLock="1"/>
      </w:r>
      <w:r>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cows","type":"article-journal","volume":"11"},"uris":["http://www.mendeley.com/documents/?uuid=b029ef51-c6e8-4d35-b82f-ce787d38c263"]},{"id":"ITEM-2","itemData":{"DOI":"10.3168/jds.2012-6305","ISBN":"0022-0302","ISSN":"0022-0302","PMID":"23548300","abstract":"Abstract Lameness is a major problem in modern dairy husbandry and has welfare implications and other negative consequences. The behavior of dairy cows is influenced by lameness. Automated lameness detection can, among other methods, be based on day-to-day variation in animal behavior. Activity sensors that measure lying time, number of lying bouts, and other parameters were used to record behavior per cow per day. The objective of this research was to develop and validate a lameness detection model based on daily activity data. Besides the activity data, milking data and data from the computerized concentrate feeders were available as input data. Locomotion scores were available as reference data. Data from up to 100 cows collected at an experimental farm during 23 mo in 2010 and 2011 were available for model development. Behavior is cow-dependent, and therefore quadratic trend models were fitted with a dynamic linear model on-line per cow for 7 activity variables and 2 other variables (milk yield per day and concentrate leftovers per day). It is assumed that lameness develops gradually; therefore, a lameness alert was given when the linear trend in 2 or more of the 9 models differed significantly from zero in a direction that corresponded with lameness symptoms. The developed model was validated during the first 4 mo of 2012 with almost 100 cows on the same farm by generating lameness alerts each week. Performance on the model validation data set was comparable with performance on the model development data set. The overall sensitivity (percentage of detected lameness cases) was 85.5% combined with specificity (percentage of nonlame cow-days that were not alerted) of 88.8%. All variables contributed to this performance. These results indicate that automated lameness detection based on day-to-day variation in behavior is a useful tool for dairy management","author":[{"dropping-particle":"","family":"Mol","given":"R M","non-dropping-particle":"de","parse-names":false,"suffix":""},{"dropping-particle":"","family":"André","given":"G","non-dropping-particle":"","parse-names":false,"suffix":""},{"dropping-particle":"","family":"Bleumer","given":"E J B","non-dropping-particle":"","parse-names":false,"suffix":""},{"dropping-particle":"","family":"Werf","given":"J T N","non-dropping-particle":"van der","parse-names":false,"suffix":""},{"dropping-particle":"","family":"Haas","given":"Y","non-dropping-particle":"de","parse-names":false,"suffix":""},{"dropping-particle":"","family":"Reenen","given":"C G","non-dropping-particle":"van","parse-names":false,"suffix":""}],"container-title":"Journal of Dairy Science","id":"ITEM-2","issue":"6","issued":{"date-parts":[["2013"]]},"page":"3703-3712","publisher":"Elsevier","title":"Applicability of day-to-day variation in behavior for the automated detection of lameness in dairy cows","type":"article-journal","volume":"96"},"uris":["http://www.mendeley.com/documents/?uuid=f4772106-0a40-41a2-b15a-086de9d6cfd0"]},{"id":"ITEM-3","itemData":{"ISSN":"1406894X","abstract":"The objective of the pilot study was to evaluate the possibility of using IceTag3D™ accelerometric device for the early detection of lame cows in dairy herd. The measurements were carried out in the experimental cowshed of Estonian University of Life Sciences in the free-stall section with milking parlour. The time the cow spent lying and standing, number of lying bouts, step count and the motion index of 33 dairy cows (14 lame and 19 sound cows) was registered during 15 days period. The measurements confirmed that the lame cows stand and move less than sound animals. As the same trend was in force for older cows it was impossible to differentiate the influence of lameness and age. To clarify the inequality in activity between lame and sound rear legs both legs of lame cows were equipped with loggers (eight cows). Great difference in recordings of diseased and healthy leg lying bouts (ratio 2.47) indicates that this parameter may be one possibility to identify leg disorders. However, further investigations are needed to synchronize video- and IceTag recordings and identify threshold values.","author":[{"dropping-particle":"","family":"Kokin","given":"E.","non-dropping-particle":"","parse-names":false,"suffix":""},{"dropping-particle":"","family":"Praks","given":"J.","non-dropping-particle":"","parse-names":false,"suffix":""},{"dropping-particle":"","family":"Veermäe","given":"I.","non-dropping-particle":"","parse-names":false,"suffix":""},{"dropping-particle":"","family":"Poikalainen","given":"V.","non-dropping-particle":"","parse-names":false,"suffix":""},{"dropping-particle":"","family":"Vallas","given":"M.","non-dropping-particle":"","parse-names":false,"suffix":""}],"container-title":"Agronomy Research","id":"ITEM-3","issue":"1","issued":{"date-parts":[["2014"]]},"page":"223-230","title":"IceTag3D™ accelerometric device in cattle lameness detection","type":"article-journal","volume":"12"},"uris":["http://www.mendeley.com/documents/?uuid=4b4eb0e1-b7cd-402f-9fd4-4ecdaab7d90a"]},{"id":"ITEM-4","itemData":{"ISBN":"9781538655535","author":[{"dropping-particle":"","family":"Byabazaire","given":"John","non-dropping-particle":"","parse-names":false,"suffix":""},{"dropping-particle":"","family":"Olariu","given":"Cristian","non-dropping-particle":"","parse-names":false,"suffix":""},{"dropping-particle":"","family":"Taneja","given":"Mohit","non-dropping-particle":"","parse-names":false,"suffix":""},{"dropping-particle":"","family":"Davy","given":"Alan","non-dropping-particle":"","parse-names":false,"suffix":""}],"container-title":"2019 16th IEEE Annual Consumer Communications &amp; Networking Conference (CCNC)","id":"ITEM-4","issued":{"date-parts":[["2019"]]},"page":"1-6","publisher":"IEEE","title":"Lameness Detection as a Service : Application of Machine Learning to an Internet of Cattle","type":"paper-conference"},"uris":["http://www.mendeley.com/documents/?uuid=6211522a-d3c7-4f18-94d1-bbe8f61caf2f"]}],"mendeley":{"formattedCitation":"(de Mol et al., 2013; Kokin et al., 2014; Beer et al., 2016; Byabazaire et al., 2019)","plainTextFormattedCitation":"(de Mol et al., 2013; Kokin et al., 2014; Beer et al., 2016; Byabazaire et al., 2019)","previouslyFormattedCitation":"(de Mol et al., 2013; Kokin et al., 2014; Beer et al., 2016; Byabazaire et al., 2019)"},"properties":{"noteIndex":0},"schema":"https://github.com/citation-style-language/schema/raw/master/csl-citation.json"}</w:instrText>
      </w:r>
      <w:r w:rsidRPr="001A7881">
        <w:rPr>
          <w:lang w:val="en-US"/>
        </w:rPr>
        <w:fldChar w:fldCharType="separate"/>
      </w:r>
      <w:r w:rsidRPr="006A49CC">
        <w:rPr>
          <w:noProof/>
          <w:lang w:val="en-US"/>
        </w:rPr>
        <w:t>(de Mol et al., 2013; Kokin et al., 2014; Beer et al., 2016; Byabazaire et al., 2019)</w:t>
      </w:r>
      <w:r w:rsidRPr="001A7881">
        <w:rPr>
          <w:lang w:val="en-US"/>
        </w:rPr>
        <w:fldChar w:fldCharType="end"/>
      </w:r>
      <w:r w:rsidR="004F4802">
        <w:rPr>
          <w:lang w:val="en-US"/>
        </w:rPr>
        <w:t>; and,</w:t>
      </w:r>
    </w:p>
    <w:p w:rsidR="00021917" w:rsidRPr="001A7881" w:rsidRDefault="00021917" w:rsidP="00021917">
      <w:pPr>
        <w:pStyle w:val="ListParagraph"/>
        <w:numPr>
          <w:ilvl w:val="0"/>
          <w:numId w:val="2"/>
        </w:numPr>
        <w:rPr>
          <w:lang w:val="en-US"/>
        </w:rPr>
      </w:pPr>
      <w:r w:rsidRPr="001A7881">
        <w:rPr>
          <w:lang w:val="en-US"/>
        </w:rPr>
        <w:t xml:space="preserve">Rumination time </w:t>
      </w:r>
      <w:r w:rsidRPr="001A7881">
        <w:rPr>
          <w:lang w:val="en-US"/>
        </w:rPr>
        <w:fldChar w:fldCharType="begin" w:fldLock="1"/>
      </w:r>
      <w:r w:rsidRPr="001A7881">
        <w:rPr>
          <w:lang w:val="en-US"/>
        </w:rPr>
        <w:instrText>ADDIN CSL_CITATION {"citationItems":[{"id":"ITEM-1","itemData":{"DOI":"10.3168/jds.2012-6188","ISBN":"0022-0302","ISSN":"1525-3198","PMID":"23684042","abstract":"The objective of this study was to develop and validate a mathematical model to detect clinical lameness based on existing sensor data that relate to the behavior and performance of cows in a commercial dairy farm. Identification of lame (44) and not lame (74) cows in the database was done based on the farm's daily herd health reports. All cows were equipped with a behavior sensor that measured neck activity and ruminating time. The cow's performance was measured with a milk yield meter in the milking parlor. In total, 38 model input variables were constructed from the sensor data comprising absolute values, relative values, daily standard deviations, slope coefficients, daytime and nighttime periods, variables related to individual temperament, and milk session-related variables. A lame group, cows recognized and treated for lameness, to not lame group comparison of daily data was done. Correlations between the dichotomous output variable (lame or not lame) and the model input variables were made. The highest correlation coefficient was obtained for the milk yield variable (rMY=0.45). In addition, a logistic regression model was developed based on the 7 highest correlated model input variables (the daily milk yield 4d before diagnosis; the slope coefficient of the daily milk yield 4d before diagnosis; the nighttime to daytime neck activity ratio 6d before diagnosis; the milk yield week difference ratio 4d before diagnosis; the milk yield week difference 4d before diagnosis; the neck activity level during the daytime 7d before diagnosis; the ruminating time during nighttime 6d before diagnosis). After a 10-fold cross-validation, the model obtained a sensitivity of 0.89 and a specificity of 0.85, with a correct classification rate of 0.86 when based on the averaged 10-fold model coefficients. This study demonstrates that existing farm data initially used for other purposes, such as heat detection, can be exploited for the automated detection of clinically lame animals on a daily basis as well.","author":[{"dropping-particle":"","family":"Hertem","given":"T","non-dropping-particle":"Van","parse-names":false,"suffix":""},{"dropping-particle":"","family":"Maltz","given":"E","non-dropping-particle":"","parse-names":false,"suffix":""},{"dropping-particle":"","family":"Antler","given":"A","non-dropping-particle":"","parse-names":false,"suffix":""},{"dropping-particle":"","family":"Romanini","given":"C E B","non-dropping-particle":"","parse-names":false,"suffix":""},{"dropping-particle":"","family":"Viazzi","given":"S","non-dropping-particle":"","parse-names":false,"suffix":""},{"dropping-particle":"","family":"Bahr","given":"C","non-dropping-particle":"","parse-names":false,"suffix":""},{"dropping-particle":"","family":"Schlageter-Tello","given":"A","non-dropping-particle":"","parse-names":false,"suffix":""},{"dropping-particle":"","family":"Lokhorst","given":"C","non-dropping-particle":"","parse-names":false,"suffix":""},{"dropping-particle":"","family":"Berckmans","given":"D","non-dropping-particle":"","parse-names":false,"suffix":""},{"dropping-particle":"","family":"Halachmi","given":"I","non-dropping-particle":"","parse-names":false,"suffix":""}],"container-title":"Journal of Dairy Science","id":"ITEM-1","issue":"7","issued":{"date-parts":[["2013"]]},"page":"4286-4298","publisher":"Elsevier","title":"Lameness detection based on multivariate continuous sensing of milk yield, rumination, and neck activity","type":"article-journal","volume":"96"},"uris":["http://www.mendeley.com/documents/?uuid=b47a6007-7510-4230-94f1-7a137173aaa6"]},{"id":"ITEM-2","itemData":{"DOI":"10.1371/journal.pone.0155796","ISSN":"19326203","PMID":"27187073","abstract":"This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ONE","id":"ITEM-2","issue":"5","issued":{"date-parts":[["2016"]]},"page":"1-18","title":"Use of extended characteristics of locomotion and feeding behavior for automated identification of lame dairy cows","type":"article-journal","volume":"11"},"uris":["http://www.mendeley.com/documents/?uuid=b029ef51-c6e8-4d35-b82f-ce787d38c263"]}],"mendeley":{"formattedCitation":"(Van Hertem et al., 2013; Beer et al., 2016)","plainTextFormattedCitation":"(Van Hertem et al., 2013; Beer et al., 2016)","previouslyFormattedCitation":"(Van Hertem et al., 2013; Beer et al., 2016)"},"properties":{"noteIndex":0},"schema":"https://github.com/citation-style-language/schema/raw/master/csl-citation.json"}</w:instrText>
      </w:r>
      <w:r w:rsidRPr="001A7881">
        <w:rPr>
          <w:lang w:val="en-US"/>
        </w:rPr>
        <w:fldChar w:fldCharType="separate"/>
      </w:r>
      <w:r w:rsidRPr="001A7881">
        <w:rPr>
          <w:noProof/>
          <w:lang w:val="en-US"/>
        </w:rPr>
        <w:t>(Van Hertem et al., 2013; Beer et al., 2016)</w:t>
      </w:r>
      <w:r w:rsidRPr="001A7881">
        <w:rPr>
          <w:lang w:val="en-US"/>
        </w:rPr>
        <w:fldChar w:fldCharType="end"/>
      </w:r>
      <w:r>
        <w:rPr>
          <w:lang w:val="en-US"/>
        </w:rPr>
        <w:t>.</w:t>
      </w:r>
    </w:p>
    <w:p w:rsidR="00021917" w:rsidRPr="001A7881" w:rsidRDefault="00021917" w:rsidP="00021917">
      <w:pPr>
        <w:rPr>
          <w:lang w:val="en-US"/>
        </w:rPr>
      </w:pPr>
      <w:r w:rsidRPr="001A7881">
        <w:rPr>
          <w:lang w:val="en-US"/>
        </w:rPr>
        <w:t xml:space="preserve">The key gait variables </w:t>
      </w:r>
      <w:r w:rsidRPr="001A7881">
        <w:rPr>
          <w:noProof/>
          <w:lang w:val="en-US"/>
        </w:rPr>
        <w:t>measurable</w:t>
      </w:r>
      <w:r w:rsidRPr="001A7881">
        <w:rPr>
          <w:lang w:val="en-US"/>
        </w:rPr>
        <w:t xml:space="preserve"> by accelerometers were</w:t>
      </w:r>
      <w:r w:rsidR="004F4802">
        <w:rPr>
          <w:lang w:val="en-US"/>
        </w:rPr>
        <w:t>:</w:t>
      </w:r>
      <w:r w:rsidRPr="001A7881">
        <w:rPr>
          <w:lang w:val="en-US"/>
        </w:rPr>
        <w:t xml:space="preserve"> </w:t>
      </w:r>
    </w:p>
    <w:p w:rsidR="00021917" w:rsidRPr="001A7881" w:rsidRDefault="00021917" w:rsidP="00021917">
      <w:pPr>
        <w:pStyle w:val="ListParagraph"/>
        <w:numPr>
          <w:ilvl w:val="0"/>
          <w:numId w:val="2"/>
        </w:numPr>
        <w:rPr>
          <w:lang w:val="en-US"/>
        </w:rPr>
      </w:pPr>
      <w:r w:rsidRPr="001A7881">
        <w:rPr>
          <w:lang w:val="en-US"/>
        </w:rPr>
        <w:t xml:space="preserve">Asymmetry </w:t>
      </w:r>
      <w:r w:rsidRPr="00431EEF">
        <w:rPr>
          <w:noProof/>
          <w:lang w:val="en-US"/>
        </w:rPr>
        <w:t>in variance</w:t>
      </w:r>
      <w:r w:rsidRPr="001A7881">
        <w:rPr>
          <w:lang w:val="en-US"/>
        </w:rPr>
        <w:t xml:space="preserve"> (requires two pedometers)</w:t>
      </w:r>
      <w:r>
        <w:rPr>
          <w:lang w:val="en-US"/>
        </w:rPr>
        <w:t xml:space="preserve"> of the forward acceleration </w:t>
      </w:r>
      <w:r>
        <w:rPr>
          <w:lang w:val="en-US"/>
        </w:rPr>
        <w:fldChar w:fldCharType="begin" w:fldLock="1"/>
      </w:r>
      <w:r>
        <w:rPr>
          <w:lang w:val="en-US"/>
        </w:rPr>
        <w:instrText>ADDIN CSL_CITATION {"citationItems":[{"id":"ITEM-1","itemData":{"DOI":"10.1016/j.biosystemseng.2009.09.007","ISBN":"15375110","ISSN":"15375110","PMID":"22444175","abstract":"A wireless three-dimensional accelerometer system for measuring gait features in dairy cows has been designed and constructed. Eleven Ayrshire dairy cows were selected; based on their locomotion scores, 5 were sound and 6 lame. The four accelerometers were fitted to each limb of the cows proximal to the fetlock joints. The accelerometers used a wireless 869 MHz radio channel for transmitting the acceleration data, measured at 25 Hz with a sensitivity of 6 g. The data were logged to a computer in real time via a receiver. The variance and wavelet variance for each axis and the total acceleration for each leg were calculated, and differences in the symmetry of variance of the hind legs of forward acceleration during the gait of lame and sound cows were determined from the accelerometer data. In addition, the wavelet variance of the lame cows showed differences on level 1 wavelet detail, associated with changes over a 40 ms time scale (i.e. mainly the stage when the leg hits the ground). © 2009 IAgrE.","author":[{"dropping-particle":"","family":"Pastell","given":"M.","non-dropping-particle":"","parse-names":false,"suffix":""},{"dropping-particle":"","family":"Tiusanen","given":"J.","non-dropping-particle":"","parse-names":false,"suffix":""},{"dropping-particle":"","family":"Hakojärvi","given":"M.","non-dropping-particle":"","parse-names":false,"suffix":""},{"dropping-particle":"","family":"Hänninen","given":"L.","non-dropping-particle":"","parse-names":false,"suffix":""}],"container-title":"Biosystems Engineering","id":"ITEM-1","issue":"4","issued":{"date-parts":[["2009"]]},"page":"545-551","title":"A wireless accelerometer system with wavelet analysis for assessing lameness in cattle","type":"article-journal","volume":"104"},"uris":["http://www.mendeley.com/documents/?uuid=c6bceab2-0e48-461c-82d2-4a8d338663b6"]}],"mendeley":{"formattedCitation":"(Pastell et al., 2009)","plainTextFormattedCitation":"(Pastell et al., 2009)","previouslyFormattedCitation":"(Pastell et al., 2009)"},"properties":{"noteIndex":0},"schema":"https://github.com/citation-style-language/schema/raw/master/csl-citation.json"}</w:instrText>
      </w:r>
      <w:r>
        <w:rPr>
          <w:lang w:val="en-US"/>
        </w:rPr>
        <w:fldChar w:fldCharType="separate"/>
      </w:r>
      <w:r w:rsidRPr="00F647F2">
        <w:rPr>
          <w:noProof/>
          <w:lang w:val="en-US"/>
        </w:rPr>
        <w:t>(Pastell et al., 2009)</w:t>
      </w:r>
      <w:r>
        <w:rPr>
          <w:lang w:val="en-US"/>
        </w:rPr>
        <w:fldChar w:fldCharType="end"/>
      </w:r>
      <w:r>
        <w:rPr>
          <w:lang w:val="en-US"/>
        </w:rPr>
        <w:t xml:space="preserve"> and swing phase</w:t>
      </w:r>
      <w:r w:rsidRPr="001A7881">
        <w:rPr>
          <w:lang w:val="en-US"/>
        </w:rPr>
        <w:t xml:space="preserve"> </w:t>
      </w:r>
      <w:r w:rsidRPr="001A7881">
        <w:rPr>
          <w:lang w:val="en-US"/>
        </w:rPr>
        <w:fldChar w:fldCharType="begin" w:fldLock="1"/>
      </w:r>
      <w:r>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pathologies","type":"article-journal","volume":"100"},"uris":["http://www.mendeley.com/documents/?uuid=5b934d83-4903-337f-bc58-673fd2f994d9"]}],"mendeley":{"formattedCitation":"(Alsaaod et al., 2017)","plainTextFormattedCitation":"(Alsaaod et al., 2017)","previouslyFormattedCitation":"(Alsaaod et al., 2017)"},"properties":{"noteIndex":0},"schema":"https://github.com/citation-style-language/schema/raw/master/csl-citation.json"}</w:instrText>
      </w:r>
      <w:r w:rsidRPr="001A7881">
        <w:rPr>
          <w:lang w:val="en-US"/>
        </w:rPr>
        <w:fldChar w:fldCharType="separate"/>
      </w:r>
      <w:r w:rsidRPr="00F647F2">
        <w:rPr>
          <w:noProof/>
          <w:lang w:val="en-US"/>
        </w:rPr>
        <w:t>(Alsaaod et al., 2017)</w:t>
      </w:r>
      <w:r w:rsidRPr="001A7881">
        <w:rPr>
          <w:lang w:val="en-US"/>
        </w:rPr>
        <w:fldChar w:fldCharType="end"/>
      </w:r>
      <w:r w:rsidR="004F4802">
        <w:rPr>
          <w:lang w:val="en-US"/>
        </w:rPr>
        <w:t>;</w:t>
      </w:r>
    </w:p>
    <w:p w:rsidR="00021917" w:rsidRDefault="00021917" w:rsidP="00021917">
      <w:pPr>
        <w:pStyle w:val="ListParagraph"/>
        <w:numPr>
          <w:ilvl w:val="0"/>
          <w:numId w:val="2"/>
        </w:numPr>
        <w:rPr>
          <w:lang w:val="en-US"/>
        </w:rPr>
      </w:pPr>
      <w:r w:rsidRPr="001A7881">
        <w:rPr>
          <w:lang w:val="en-US"/>
        </w:rPr>
        <w:t xml:space="preserve">Step phase % and swing phase % </w:t>
      </w:r>
      <w:r w:rsidRPr="001A7881">
        <w:rPr>
          <w:lang w:val="en-US"/>
        </w:rPr>
        <w:fldChar w:fldCharType="begin" w:fldLock="1"/>
      </w:r>
      <w:r>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pathologies","type":"article-journal","volume":"100"},"uris":["http://www.mendeley.com/documents/?uuid=5b934d83-4903-337f-bc58-673fd2f994d9"]}],"mendeley":{"formattedCitation":"(Alsaaod et al., 2017)","plainTextFormattedCitation":"(Alsaaod et al., 2017)","previouslyFormattedCitation":"(Alsaaod et al., 2017)"},"properties":{"noteIndex":0},"schema":"https://github.com/citation-style-language/schema/raw/master/csl-citation.json"}</w:instrText>
      </w:r>
      <w:r w:rsidRPr="001A7881">
        <w:rPr>
          <w:lang w:val="en-US"/>
        </w:rPr>
        <w:fldChar w:fldCharType="separate"/>
      </w:r>
      <w:r w:rsidRPr="00F647F2">
        <w:rPr>
          <w:noProof/>
          <w:lang w:val="en-US"/>
        </w:rPr>
        <w:t>(Alsaaod et al., 2017)</w:t>
      </w:r>
      <w:r w:rsidRPr="001A7881">
        <w:rPr>
          <w:lang w:val="en-US"/>
        </w:rPr>
        <w:fldChar w:fldCharType="end"/>
      </w:r>
      <w:r w:rsidRPr="001A7881">
        <w:rPr>
          <w:lang w:val="en-US"/>
        </w:rPr>
        <w:t xml:space="preserve"> – proxies o</w:t>
      </w:r>
      <w:r w:rsidR="004F4802">
        <w:rPr>
          <w:lang w:val="en-US"/>
        </w:rPr>
        <w:t>f asymmetry with one pedometer;</w:t>
      </w:r>
    </w:p>
    <w:p w:rsidR="00021917" w:rsidRPr="00D9315B" w:rsidRDefault="00021917" w:rsidP="00021917">
      <w:pPr>
        <w:pStyle w:val="ListParagraph"/>
        <w:numPr>
          <w:ilvl w:val="0"/>
          <w:numId w:val="2"/>
        </w:numPr>
        <w:rPr>
          <w:lang w:val="en-US"/>
        </w:rPr>
      </w:pPr>
      <w:r w:rsidRPr="001A7881">
        <w:rPr>
          <w:lang w:val="en-US"/>
        </w:rPr>
        <w:t xml:space="preserve">Walking speed </w:t>
      </w:r>
      <w:r w:rsidRPr="001A7881">
        <w:rPr>
          <w:lang w:val="en-US"/>
        </w:rPr>
        <w:fldChar w:fldCharType="begin" w:fldLock="1"/>
      </w:r>
      <w:r w:rsidR="00793C01">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cows","type":"article-journal","volume":"11"},"uris":["http://www.mendeley.com/documents/?uuid=b029ef51-c6e8-4d35-b82f-ce787d38c263"]},{"id":"ITEM-2","itemData":{"DOI":"10.3168/jds.2015-9657","ISSN":"00220302","PMID":"26142842","abstract":"Behavior is one of the most important indicators for assessing cattle health and well-being. The objective of this study was to develop and validate a novel algo-rithm to monitor locomotor behavior of loose-housed dairy cows based on the output of the RumiWatch pedometer (ITIN+HOCH GmbH, Fütterungstechnik, Liestal, Switzerland). Data of locomotion were acquired by simultaneous pedometer measurements at a sam-pling rate of 10 Hz and video recordings for manual observation later. The study consisted of 3 indepen-dent experiments. Experiment 1 was carried out to develop and validate the algorithm for lying behavior, experiment 2 for walking and standing behavior, and experiment 3 for stride duration and stride length. The final version was validated, using the raw data, col-lected from cows not included in the development of the algorithm. Spearman correlation coefficients were cal-culated between accelerometer variables and respective data derived from the video recordings (gold standard). Dichotomous data were expressed as the proportion of correctly detected events, and the overall difference for continuous data was expressed as the relative mea-surement error. The proportions for correctly detected events or bouts were 1 for stand ups, lie downs, stand-ing bouts, and lying bouts and 0.99 for walking bouts. The relative measurement error and Spearman correla-tion coefficient for lying time were 0.09% and 1; for standing time, 4.7% and 0.96; for walking time, 17.12% and 0.96; for number of strides, 6.23% and 0.98; for stride duration, 6.65% and 0.75; and for stride length, 11.92% and 0.81, respectively. The strong to very high correlations of the variables between visual observa-tion and converted pedometer data indicate that the novel RumiWatch algorithm may markedly improve automated livestock management systems for efficient health monitoring of dairy cows.","author":[{"dropping-particle":"","family":"Alsaaod","given":"M.","non-dropping-particle":"","parse-names":false,"suffix":""},{"dropping-particle":"","family":"Niederhauser","given":"J.J.","non-dropping-particle":"","parse-names":false,"suffix":""},{"dropping-particle":"","family":"Beer","given":"G.","non-dropping-particle":"","parse-names":false,"suffix":""},{"dropping-particle":"","family":"Zehner","given":"N.","non-dropping-particle":"","parse-names":false,"suffix":""},{"dropping-particle":"","family":"Schuepbach-Regula","given":"G.","non-dropping-particle":"","parse-names":false,"suffix":""},{"dropping-particle":"","family":"Steiner","given":"A.","non-dropping-particle":"","parse-names":false,"suffix":""}],"container-title":"Journal of Dairy Science","id":"ITEM-2","issue":"9","issued":{"date-parts":[["2015"]]},"page":"6236-6242","publisher":"Elsevier","title":"Development and validation of a novel pedometer algorithm to quantify extended characteristics of the locomotor behavior of dairy cows","type":"article-journal","volume":"98"},"uris":["http://www.mendeley.com/documents/?uuid=ca39aefa-ded5-44a1-b0ef-d77acf1eb4a2"]},{"id":"ITEM-3","itemData":{"DOI":"10.3168/jds.2009-2803","ISSN":"0022-0302","author":[{"dropping-particle":"","family":"Chapinal","given":"N","non-dropping-particle":"","parse-names":false,"suffix":""},{"dropping-particle":"De","family":"Passillé","given":"A M","non-dropping-particle":"","parse-names":false,"suffix":""},{"dropping-particle":"","family":"Rushen","given":"J","non-dropping-particle":"","parse-names":false,"suffix":""},{"dropping-particle":"","family":"Wagner","given":"S","non-dropping-particle":"","parse-names":false,"suffix":""}],"container-title":"Journal of Dairy Science","id":"ITEM-3","issue":"5","issued":{"date-parts":[["2010"]]},"page":"2007-2013","publisher":"Elsevier","title":"Automated methods for detecting lameness and measuring analgesia in dairy cattle","type":"article-journal","volume":"93"},"uris":["http://www.mendeley.com/documents/?uuid=9261bb02-be1a-4127-9643-3c753d08db0d"]}],"mendeley":{"formattedCitation":"(Chapinal et al., 2010; Alsaaod et al., 2015; Beer et al., 2016)","plainTextFormattedCitation":"(Chapinal et al., 2010; Alsaaod et al., 2015; Beer et al., 2016)","previouslyFormattedCitation":"(Chapinal et al., 2010; Alsaaod et al., 2015; Beer et al., 2016)"},"properties":{"noteIndex":0},"schema":"https://github.com/citation-style-language/schema/raw/master/csl-citation.json"}</w:instrText>
      </w:r>
      <w:r w:rsidRPr="001A7881">
        <w:rPr>
          <w:lang w:val="en-US"/>
        </w:rPr>
        <w:fldChar w:fldCharType="separate"/>
      </w:r>
      <w:r w:rsidR="00CE0D34" w:rsidRPr="00CE0D34">
        <w:rPr>
          <w:noProof/>
          <w:lang w:val="en-US"/>
        </w:rPr>
        <w:t>(Chapinal et al., 2010; Alsaaod et al., 2015; Beer et al., 2016)</w:t>
      </w:r>
      <w:r w:rsidRPr="001A7881">
        <w:rPr>
          <w:lang w:val="en-US"/>
        </w:rPr>
        <w:fldChar w:fldCharType="end"/>
      </w:r>
      <w:r w:rsidR="004F4802">
        <w:rPr>
          <w:lang w:val="en-US"/>
        </w:rPr>
        <w:t>;</w:t>
      </w:r>
    </w:p>
    <w:p w:rsidR="00021917" w:rsidRPr="001A7881" w:rsidRDefault="00021917" w:rsidP="00021917">
      <w:pPr>
        <w:pStyle w:val="ListParagraph"/>
        <w:numPr>
          <w:ilvl w:val="0"/>
          <w:numId w:val="2"/>
        </w:numPr>
        <w:rPr>
          <w:lang w:val="en-US"/>
        </w:rPr>
      </w:pPr>
      <w:r w:rsidRPr="001A7881">
        <w:rPr>
          <w:lang w:val="en-US"/>
        </w:rPr>
        <w:t xml:space="preserve">Stride distance </w:t>
      </w:r>
      <w:r w:rsidRPr="001A7881">
        <w:rPr>
          <w:lang w:val="en-US"/>
        </w:rPr>
        <w:fldChar w:fldCharType="begin" w:fldLock="1"/>
      </w:r>
      <w:r>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pathologies","type":"article-journal","volume":"100"},"uris":["http://www.mendeley.com/documents/?uuid=5b934d83-4903-337f-bc58-673fd2f994d9"]},{"id":"ITEM-2","itemData":{"DOI":"10.1371/journal.pone.0155796","ISSN":"19326203","PMID":"27187073","abstract":"This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ONE","id":"ITEM-2","issue":"5","issued":{"date-parts":[["2016"]]},"page":"1-18","title":"Use of extended characteristics of locomotion and feeding behavior for automated identification of lame dairy cows","type":"article-journal","volume":"11"},"uris":["http://www.mendeley.com/documents/?uuid=b029ef51-c6e8-4d35-b82f-ce787d38c263"]}],"mendeley":{"formattedCitation":"(Beer et al., 2016; Alsaaod et al., 2017)","plainTextFormattedCitation":"(Beer et al., 2016; Alsaaod et al., 2017)","previouslyFormattedCitation":"(Beer et al., 2016; Alsaaod et al., 2017)"},"properties":{"noteIndex":0},"schema":"https://github.com/citation-style-language/schema/raw/master/csl-citation.json"}</w:instrText>
      </w:r>
      <w:r w:rsidRPr="001A7881">
        <w:rPr>
          <w:lang w:val="en-US"/>
        </w:rPr>
        <w:fldChar w:fldCharType="separate"/>
      </w:r>
      <w:r w:rsidRPr="00F647F2">
        <w:rPr>
          <w:noProof/>
          <w:lang w:val="en-US"/>
        </w:rPr>
        <w:t>(Beer et al., 2016; Alsaaod et al., 2017)</w:t>
      </w:r>
      <w:r w:rsidRPr="001A7881">
        <w:rPr>
          <w:lang w:val="en-US"/>
        </w:rPr>
        <w:fldChar w:fldCharType="end"/>
      </w:r>
      <w:r w:rsidR="004F4802">
        <w:rPr>
          <w:lang w:val="en-US"/>
        </w:rPr>
        <w:t>;</w:t>
      </w:r>
    </w:p>
    <w:p w:rsidR="00021917" w:rsidRPr="001A7881" w:rsidRDefault="00021917" w:rsidP="00021917">
      <w:pPr>
        <w:pStyle w:val="ListParagraph"/>
        <w:numPr>
          <w:ilvl w:val="0"/>
          <w:numId w:val="2"/>
        </w:numPr>
        <w:rPr>
          <w:lang w:val="en-US"/>
        </w:rPr>
      </w:pPr>
      <w:r w:rsidRPr="001A7881">
        <w:rPr>
          <w:lang w:val="en-US"/>
        </w:rPr>
        <w:t xml:space="preserve">Weight shifting while standing </w:t>
      </w:r>
      <w:r w:rsidRPr="001A7881">
        <w:rPr>
          <w:lang w:val="en-US"/>
        </w:rPr>
        <w:fldChar w:fldCharType="begin" w:fldLock="1"/>
      </w:r>
      <w:r w:rsidRPr="001A7881">
        <w:rPr>
          <w:lang w:val="en-US"/>
        </w:rPr>
        <w:instrText>ADDIN CSL_CITATION {"citationItems":[{"id":"ITEM-1","itemData":{"DOI":"10.3168/jds.2010-3882","ISBN":"0022-0302","ISSN":"00220302","PMID":"21605759","abstract":"The aims were to determine whether measures of ac-celeration of the legs and back of dairy cows while they walk could help detect changes in gait or locomotion associated with lameness and differences in the walking surface. In 2 experiments, 12 or 24 multiparous dairy cows were fitted with five 3-dimensional accelerometers, 1 attached to each leg and 1 to the back, and accelera-tion data were collected while cows walked in a straight line on concrete (experiment 1) or on both concrete and rubber (experiment 2). Cows were video-recorded while walking to assess overall gait, asymmetry of the steps, and walking speed. In experiment 1, cows were selected to maximize the range of gait scores, whereas no clinically lame cows were enrolled in experiment 2. For each accelerometer location, overall acceleration was calculated as the magnitude of the 3-dimensional acceleration vector and the variance of overall accelera-tion, as well as the asymmetry of variance of accelera-tion within the front and rear pair of legs. In experi-ment 1, the asymmetry of variance of acceleration in the front and rear legs was positively correlated with overall gait and the visually assessed asymmetry of the steps (r ≥0.6). Walking speed was negatively correlated with the asymmetry of variance of the rear legs (r = −0.8) and positively correlated with the acceleration and the variance of acceleration of each leg and back (r ≥0.7). In experiment 2, cows had lower gait scores [2.3 vs. 2.6; standard error of the difference (SED) = 0.1, measured on a 5-point scale] and lower scores for asymmetry of the steps (18.0 vs. 23.1; SED = 2.2, mea-sured on a continuous 100-unit scale) when they walked on rubber compared with concrete, and their walking speed increased (1.28 vs. 1.22 m/s; SED = 0.02). The acceleration of the front (1.67 vs. 1.72 g; SED = 0.02) and rear (1.62 vs. 1.67 g; SED = 0.02) legs and the variance of acceleration of the rear legs (0.88 vs. 0.94 g; SED = 0.03) were lower when cows walked on rubber compared with concrete. Despite the improvements in gait score that occurred when cows walked on rubber, the asymmetry of variance of acceleration of the front leg was higher (15.2 vs. 10.4%; SED = 2.0). The dif-ference in walking speed between concrete and rubber correlated with the difference in the mean acceleration and the difference in the variance of acceleration of the legs and back (r ≥0.6). Three-dimensional accelerom-eters seem to be a promising tool for lameness detecti…","author":[{"dropping-particle":"","family":"Chapinal","given":"N.","non-dropping-particle":"","parse-names":false,"suffix":""},{"dropping-particle":"","family":"Passillé","given":"A.M.","non-dropping-particle":"de","parse-names":false,"suffix":""},{"dropping-particle":"","family":"Pastell","given":"M.","non-dropping-particle":"","parse-names":false,"suffix":""},{"dropping-particle":"","family":"Hänninen","given":"L.","non-dropping-particle":"","parse-names":false,"suffix":""},{"dropping-particle":"","family":"Munksgaard","given":"L.","non-dropping-particle":"","parse-names":false,"suffix":""},{"dropping-particle":"","family":"Rushen","given":"J.","non-dropping-particle":"","parse-names":false,"suffix":""}],"container-title":"Journal of Dairy Science","id":"ITEM-1","issue":"6","issued":{"date-parts":[["2011"]]},"page":"2895-2901","title":"Measurement of acceleration while walking as an automated method for gait assessment in dairy cattle","type":"article-journal","volume":"94"},"uris":["http://www.mendeley.com/documents/?uuid=21442e5d-37b8-45b9-aa01-789b1574027e"]},{"id":"ITEM-2","itemData":{"DOI":"10.1017/S1751731115000890","ISBN":"1751-732X (Electronic)\\r1751-7311 (Linking)","ISSN":"1751732X","PMID":"26040626","abstract":"&lt;p&gt;Lameness in dairy herds is traditionally detected by visual inspection, which is time-consuming and subjective. Compared with healthy cows, lame cows often spend longer time lying down, walk less and change behaviour around feeding time. Accelerometers measuring cow leg activity may assist farmers in detecting lame cows. On four commercial farms, accelerometer data were derived from hind leg-mounted accelerometers on 348 Holstein cows, 53 of them during two lactations. The cows were milked twice daily and had no access to pasture. During a lactation, locomotion score (LS) was assessed on average 2.4 times (s.d. 1.3). Based on daily lying duration, standing duration, walking duration, total number of steps, step frequency, motion index (MI, i.e. total acceleration) for lying, standing and walking, eight accelerometer means and their corresponding coefficient of variation (CV) were calculated for each week immediately before an LS. A principal component analysis was performed to evaluate the relationship between the variables. The effects of LS and farm on the principal components (PC) and on the variables were analysed in a mixed model. The first four PC accounted for 27%, 18%, 12% and 10% of the total variation, respectively. PC1 corresponded to Activity variability due to heavy loading by five CV variables related to standing and walking. PC2 corresponded to Activity level due to heavy loading by MI walking, MI standing and walking duration. PC3 corresponded to Recumbency due to heavy loading by four variables related to lying. PC4 corresponded mainly to Stepping due to heavy loading by step frequency. Activity variability at LS4 was significantly higher than at the lower LS levels. Activity level was significantly higher at LS1 than at LS2, which was significantly higher than at LS4. Recumbency was unaffected by LS. Stepping at LS1 and LS2 was significantly higher than at LS3 and LS4. Activity level was significantly lower on farm 3 compared with farms 1 and 2. Stepping was significantly lower on farms 1 and 3 compared with farms 2 and 4. MI standing indicated increased restlessness while standing when cows increased from LS3 to LS4. Lying duration was only increased in lame cows. In conclusion, Activity level differed already between LS1 and LS2, thus detecting early signs of lameness, particularly through contributions from walking duration and MI walking. Lameness detection models including walking duration, MI walking and MI standing seem worth…","author":[{"dropping-particle":"","family":"Thorup","given":"V. M.","non-dropping-particle":"","parse-names":false,"suffix":""},{"dropping-particle":"","family":"Munksgaard","given":"L.","non-dropping-particle":"","parse-names":false,"suffix":""},{"dropping-particle":"","family":"Robert","given":"P. E.","non-dropping-particle":"","parse-names":false,"suffix":""},{"dropping-particle":"","family":"Erhard","given":"H. W.","non-dropping-particle":"","parse-names":false,"suffix":""},{"dropping-particle":"","family":"Thomsen","given":"P. T.","non-dropping-particle":"","parse-names":false,"suffix":""},{"dropping-particle":"","family":"Friggens","given":"N. C.","non-dropping-particle":"","parse-names":false,"suffix":""}],"container-title":"Animal","id":"ITEM-2","issue":"10","issued":{"date-parts":[["2015"]]},"page":"1704-1712","title":"Lameness detection via leg-mounted accelerometers on dairy cows on four commercial farms","type":"article-journal","volume":"9"},"uris":["http://www.mendeley.com/documents/?uuid=1976a3a1-7a1d-4204-888e-f34041c7c4c9"]}],"mendeley":{"formattedCitation":"(Chapinal et al., 2011; Thorup et al., 2015)","plainTextFormattedCitation":"(Chapinal et al., 2011; Thorup et al., 2015)","previouslyFormattedCitation":"(Chapinal et al., 2011; Thorup et al., 2015)"},"properties":{"noteIndex":0},"schema":"https://github.com/citation-style-language/schema/raw/master/csl-citation.json"}</w:instrText>
      </w:r>
      <w:r w:rsidRPr="001A7881">
        <w:rPr>
          <w:lang w:val="en-US"/>
        </w:rPr>
        <w:fldChar w:fldCharType="separate"/>
      </w:r>
      <w:r w:rsidRPr="001A7881">
        <w:rPr>
          <w:noProof/>
          <w:lang w:val="en-US"/>
        </w:rPr>
        <w:t>(Chapinal et al., 2011; Thorup et al., 2015)</w:t>
      </w:r>
      <w:r w:rsidRPr="001A7881">
        <w:rPr>
          <w:lang w:val="en-US"/>
        </w:rPr>
        <w:fldChar w:fldCharType="end"/>
      </w:r>
      <w:r w:rsidR="004F4802">
        <w:rPr>
          <w:lang w:val="en-US"/>
        </w:rPr>
        <w:t>; and,</w:t>
      </w:r>
    </w:p>
    <w:p w:rsidR="00021917" w:rsidRPr="001A7881" w:rsidRDefault="00021917" w:rsidP="00021917">
      <w:pPr>
        <w:pStyle w:val="ListParagraph"/>
        <w:numPr>
          <w:ilvl w:val="0"/>
          <w:numId w:val="2"/>
        </w:numPr>
        <w:rPr>
          <w:lang w:val="en-US"/>
        </w:rPr>
      </w:pPr>
      <w:r>
        <w:rPr>
          <w:lang w:val="en-US"/>
        </w:rPr>
        <w:t>Average individual s</w:t>
      </w:r>
      <w:r w:rsidRPr="001A7881">
        <w:rPr>
          <w:lang w:val="en-US"/>
        </w:rPr>
        <w:t>tep</w:t>
      </w:r>
      <w:r>
        <w:rPr>
          <w:lang w:val="en-US"/>
        </w:rPr>
        <w:t xml:space="preserve"> cycle</w:t>
      </w:r>
      <w:r w:rsidRPr="001A7881">
        <w:rPr>
          <w:lang w:val="en-US"/>
        </w:rPr>
        <w:t xml:space="preserve"> duration (s) </w:t>
      </w:r>
      <w:r w:rsidRPr="001A7881">
        <w:rPr>
          <w:lang w:val="en-US"/>
        </w:rPr>
        <w:fldChar w:fldCharType="begin" w:fldLock="1"/>
      </w:r>
      <w:r w:rsidRPr="001A7881">
        <w:rPr>
          <w:lang w:val="en-US"/>
        </w:rPr>
        <w:instrText>ADDIN CSL_CITATION {"citationItems":[{"id":"ITEM-1","itemData":{"DOI":"10.3168/jds.S0022-0302(05)73000-9","ISBN":"1525-3198 (Electronic)\\r0022-0302 (Linking)","ISSN":"00220302","PMID":"16107407","abstract":"To explore how hoof pathologies affect the gait of dairy cattle, we studied gait profiles of cows with no visible injuries (n = 17), sole lesions (n = 14), and sole ulcers (n = 7). Video recordings of dairy cows were digitized using motion analysis software to calculate 6 stride variables for each hoof. Compared with cows with sole ulcers, healthy cows walked faster (1.11 +/- 0.03 vs. 0.90 +/- 0.05 m/s, mean +/- SEM), had shorter stride durations (1.26 +/- 0.03 vs. 1.48 +/- 0.05 s), and longer strides (139.5 +/- 2.1 vs. 130.0 +/- 3.2 cm). Percentage of triple support in the gait cycle (time when cattle were supported by 3 legs) more than doubled for cows with sole ulcers compared with healthy cows (42 vs. 18%). Gait differences were likely due to cows reducing the load on an affected leg. Few differences were detected between healthy cows and those with sole lesions, perhaps because of variation in number, severity, and location of injuries. Kinematic gait analysis is a promising approach in understanding how hoof pathologies affect dairy cow gait.","author":[{"dropping-particle":"","family":"Flower","given":"F.C.","non-dropping-particle":"","parse-names":false,"suffix":""},{"dropping-particle":"","family":"Sanderson","given":"D.J.","non-dropping-particle":"","parse-names":false,"suffix":""},{"dropping-particle":"","family":"Weary","given":"D.M.","non-dropping-particle":"","parse-names":false,"suffix":""}],"container-title":"Journal of Dairy Science","id":"ITEM-1","issue":"9","issued":{"date-parts":[["2005"]]},"page":"3166-3173","publisher":"Elsevier","title":"Hoof Pathologies Influence Kinematic Measures of Dairy Cow Gait","type":"article-journal","volume":"88"},"uris":["http://www.mendeley.com/documents/?uuid=f836f355-f808-43a7-8246-ef84f14d6db9"]}],"mendeley":{"formattedCitation":"(Flower et al., 2005)","plainTextFormattedCitation":"(Flower et al., 2005)","previouslyFormattedCitation":"(Flower et al., 2005)"},"properties":{"noteIndex":0},"schema":"https://github.com/citation-style-language/schema/raw/master/csl-citation.json"}</w:instrText>
      </w:r>
      <w:r w:rsidRPr="001A7881">
        <w:rPr>
          <w:lang w:val="en-US"/>
        </w:rPr>
        <w:fldChar w:fldCharType="separate"/>
      </w:r>
      <w:r w:rsidRPr="001A7881">
        <w:rPr>
          <w:noProof/>
          <w:lang w:val="en-US"/>
        </w:rPr>
        <w:t>(Flower et al., 2005)</w:t>
      </w:r>
      <w:r w:rsidRPr="001A7881">
        <w:rPr>
          <w:lang w:val="en-US"/>
        </w:rPr>
        <w:fldChar w:fldCharType="end"/>
      </w:r>
    </w:p>
    <w:p w:rsidR="00156765" w:rsidRPr="005D7218" w:rsidRDefault="00021917" w:rsidP="00021917">
      <w:pPr>
        <w:rPr>
          <w:lang w:val="en-US"/>
        </w:rPr>
      </w:pPr>
      <w:r w:rsidRPr="005D7218">
        <w:rPr>
          <w:lang w:val="en-US"/>
        </w:rPr>
        <w:t xml:space="preserve"> </w:t>
      </w:r>
    </w:p>
    <w:p w:rsidR="00E5686D" w:rsidRDefault="00A75FD3" w:rsidP="00C6478F">
      <w:pPr>
        <w:rPr>
          <w:lang w:val="en-US"/>
        </w:rPr>
      </w:pPr>
      <w:r w:rsidRPr="005D7218">
        <w:rPr>
          <w:lang w:val="en-US"/>
        </w:rPr>
        <w:t xml:space="preserve">Some of these studies </w:t>
      </w:r>
      <w:r w:rsidR="00BA4629">
        <w:rPr>
          <w:lang w:val="en-US"/>
        </w:rPr>
        <w:t>reported good automated lameness detection accuracy</w:t>
      </w:r>
      <w:r w:rsidRPr="005D7218">
        <w:rPr>
          <w:lang w:val="en-US"/>
        </w:rPr>
        <w:t xml:space="preserve"> in relatively controlled experimental conditions.</w:t>
      </w:r>
      <w:r w:rsidR="00C87859">
        <w:rPr>
          <w:lang w:val="en-US"/>
        </w:rPr>
        <w:t xml:space="preserve"> W</w:t>
      </w:r>
      <w:r w:rsidR="00A17BBC" w:rsidRPr="005D7218">
        <w:rPr>
          <w:lang w:val="en-US"/>
        </w:rPr>
        <w:t xml:space="preserve">e present </w:t>
      </w:r>
      <w:r w:rsidR="00193C81">
        <w:rPr>
          <w:lang w:val="en-US"/>
        </w:rPr>
        <w:t xml:space="preserve">an </w:t>
      </w:r>
      <w:r w:rsidR="00A17BBC" w:rsidRPr="00193C81">
        <w:rPr>
          <w:noProof/>
          <w:lang w:val="en-US"/>
        </w:rPr>
        <w:t>analysis</w:t>
      </w:r>
      <w:r w:rsidR="00A17BBC" w:rsidRPr="005D7218">
        <w:rPr>
          <w:lang w:val="en-US"/>
        </w:rPr>
        <w:t xml:space="preserve"> of</w:t>
      </w:r>
      <w:r w:rsidR="00F65959" w:rsidRPr="005D7218">
        <w:rPr>
          <w:lang w:val="en-US"/>
        </w:rPr>
        <w:t xml:space="preserve"> five </w:t>
      </w:r>
      <w:r w:rsidR="00223628" w:rsidRPr="005D7218">
        <w:rPr>
          <w:lang w:val="en-US"/>
        </w:rPr>
        <w:t>trials</w:t>
      </w:r>
      <w:r w:rsidR="00C87859">
        <w:rPr>
          <w:lang w:val="en-US"/>
        </w:rPr>
        <w:t xml:space="preserve">. Four of these were </w:t>
      </w:r>
      <w:r w:rsidR="00223628" w:rsidRPr="005D7218">
        <w:rPr>
          <w:lang w:val="en-US"/>
        </w:rPr>
        <w:t>where accelerometers</w:t>
      </w:r>
      <w:r w:rsidR="00C87859">
        <w:rPr>
          <w:lang w:val="en-US"/>
        </w:rPr>
        <w:t xml:space="preserve"> were</w:t>
      </w:r>
      <w:r w:rsidR="00223628" w:rsidRPr="005D7218">
        <w:rPr>
          <w:lang w:val="en-US"/>
        </w:rPr>
        <w:t xml:space="preserve"> attached to cows legs collected </w:t>
      </w:r>
      <w:proofErr w:type="spellStart"/>
      <w:r w:rsidR="00223628" w:rsidRPr="005D7218">
        <w:rPr>
          <w:lang w:val="en-US"/>
        </w:rPr>
        <w:t>x</w:t>
      </w:r>
      <w:proofErr w:type="gramStart"/>
      <w:r w:rsidR="00223628" w:rsidRPr="005D7218">
        <w:rPr>
          <w:lang w:val="en-US"/>
        </w:rPr>
        <w:t>,y,z</w:t>
      </w:r>
      <w:proofErr w:type="spellEnd"/>
      <w:proofErr w:type="gramEnd"/>
      <w:r w:rsidR="00C866AD" w:rsidRPr="005D7218">
        <w:rPr>
          <w:lang w:val="en-US"/>
        </w:rPr>
        <w:t xml:space="preserve"> at 10 Hz</w:t>
      </w:r>
      <w:r w:rsidR="00C87859">
        <w:rPr>
          <w:lang w:val="en-US"/>
        </w:rPr>
        <w:t xml:space="preserve"> </w:t>
      </w:r>
      <w:r w:rsidR="00AD19F0">
        <w:rPr>
          <w:lang w:val="en-US"/>
        </w:rPr>
        <w:t xml:space="preserve">using the prominent research tool </w:t>
      </w:r>
      <w:proofErr w:type="spellStart"/>
      <w:r w:rsidR="00AD19F0">
        <w:rPr>
          <w:lang w:val="en-US"/>
        </w:rPr>
        <w:t>RumiWatch</w:t>
      </w:r>
      <w:proofErr w:type="spellEnd"/>
      <w:r w:rsidR="00AD19F0">
        <w:rPr>
          <w:lang w:val="en-US"/>
        </w:rPr>
        <w:t xml:space="preserve"> pedometer</w:t>
      </w:r>
      <w:r w:rsidR="00C87859">
        <w:rPr>
          <w:lang w:val="en-US"/>
        </w:rPr>
        <w:t xml:space="preserve">. Three of these trials were at </w:t>
      </w:r>
      <w:proofErr w:type="spellStart"/>
      <w:r w:rsidR="00C87859">
        <w:rPr>
          <w:lang w:val="en-US"/>
        </w:rPr>
        <w:t>DairyGold</w:t>
      </w:r>
      <w:proofErr w:type="spellEnd"/>
      <w:r w:rsidR="00C87859">
        <w:rPr>
          <w:lang w:val="en-US"/>
        </w:rPr>
        <w:t xml:space="preserve"> research farm and the fourth at a nearby commercial farm.</w:t>
      </w:r>
      <w:r w:rsidR="00AD19F0">
        <w:rPr>
          <w:lang w:val="en-US"/>
        </w:rPr>
        <w:t xml:space="preserve"> In the fifth</w:t>
      </w:r>
      <w:r w:rsidR="00223628" w:rsidRPr="005D7218">
        <w:rPr>
          <w:lang w:val="en-US"/>
        </w:rPr>
        <w:t xml:space="preserve"> trial,</w:t>
      </w:r>
      <w:r w:rsidR="00F37744">
        <w:rPr>
          <w:lang w:val="en-US"/>
        </w:rPr>
        <w:t xml:space="preserve"> </w:t>
      </w:r>
      <w:r w:rsidR="00223628" w:rsidRPr="005D7218">
        <w:rPr>
          <w:lang w:val="en-US"/>
        </w:rPr>
        <w:t>yaw, pitch</w:t>
      </w:r>
      <w:r w:rsidR="00193C81">
        <w:rPr>
          <w:lang w:val="en-US"/>
        </w:rPr>
        <w:t>,</w:t>
      </w:r>
      <w:r w:rsidR="00223628" w:rsidRPr="005D7218">
        <w:rPr>
          <w:lang w:val="en-US"/>
        </w:rPr>
        <w:t xml:space="preserve"> </w:t>
      </w:r>
      <w:r w:rsidR="00223628" w:rsidRPr="00193C81">
        <w:rPr>
          <w:noProof/>
          <w:lang w:val="en-US"/>
        </w:rPr>
        <w:t>and</w:t>
      </w:r>
      <w:r w:rsidR="00223628" w:rsidRPr="005D7218">
        <w:rPr>
          <w:lang w:val="en-US"/>
        </w:rPr>
        <w:t xml:space="preserve"> roll</w:t>
      </w:r>
      <w:r w:rsidR="00C866AD" w:rsidRPr="005D7218">
        <w:rPr>
          <w:lang w:val="en-US"/>
        </w:rPr>
        <w:t xml:space="preserve"> data</w:t>
      </w:r>
      <w:r w:rsidR="00223628" w:rsidRPr="005D7218">
        <w:rPr>
          <w:lang w:val="en-US"/>
        </w:rPr>
        <w:t xml:space="preserve"> </w:t>
      </w:r>
      <w:r w:rsidR="009D3BC2">
        <w:rPr>
          <w:lang w:val="en-US"/>
        </w:rPr>
        <w:t>(i.e., gyroscopic data)</w:t>
      </w:r>
      <w:r w:rsidR="00AD19F0">
        <w:rPr>
          <w:lang w:val="en-US"/>
        </w:rPr>
        <w:t xml:space="preserve"> in addition to </w:t>
      </w:r>
      <w:proofErr w:type="spellStart"/>
      <w:r w:rsidR="00AD19F0">
        <w:rPr>
          <w:lang w:val="en-US"/>
        </w:rPr>
        <w:t>x,y,z</w:t>
      </w:r>
      <w:proofErr w:type="spellEnd"/>
      <w:r w:rsidR="00AD19F0">
        <w:rPr>
          <w:lang w:val="en-US"/>
        </w:rPr>
        <w:t xml:space="preserve"> data</w:t>
      </w:r>
      <w:r w:rsidR="009D3BC2">
        <w:rPr>
          <w:lang w:val="en-US"/>
        </w:rPr>
        <w:t xml:space="preserve"> </w:t>
      </w:r>
      <w:r w:rsidR="00C866AD" w:rsidRPr="005D7218">
        <w:rPr>
          <w:lang w:val="en-US"/>
        </w:rPr>
        <w:t>at 100 Hz</w:t>
      </w:r>
      <w:r w:rsidR="00AD19F0">
        <w:rPr>
          <w:lang w:val="en-US"/>
        </w:rPr>
        <w:t xml:space="preserve"> resolution were collected using a custom device </w:t>
      </w:r>
      <w:r w:rsidR="00AD19F0">
        <w:rPr>
          <w:lang w:val="en-US"/>
        </w:rPr>
        <w:fldChar w:fldCharType="begin" w:fldLock="1"/>
      </w:r>
      <w:r w:rsidR="006E3F32">
        <w:rPr>
          <w:lang w:val="en-US"/>
        </w:rPr>
        <w:instrText>ADDIN CSL_CITATION {"citationItems":[{"id":"ITEM-1","itemData":{"DOI":"10.3390/mti2020027","ISSN":"2414-4088","abstract":"Cow lameness is a common manifestation in dairy cattle that causes severe health and life quality issues to cows, including pain and a reduction in their life expectancy. In our previous work, we introduced an algorithmic approach to automatically detect anomalies in the walking pattern of cows using a wearable motion sensor. In this article, we provide further insights into a system for automatic lameness detection, including the decisions we made when designing the system, the requirements that drove these decisions and provide further insight into the algorithmic approach. Results from a controlled experiment we conducted indicate that our approach can detect deviations in cows&amp;rsquo; gait with an accuracy of 91.1%. The information provided by our system can be useful to spot lameness-related diseases automatically and alarm veterinarians.","author":[{"dropping-particle":"","family":"Haladjian","given":"Juan","non-dropping-particle":"","parse-names":false,"suffix":""},{"dropping-particle":"","family":"Haug","given":"Johannes","non-dropping-particle":"","parse-names":false,"suffix":""},{"dropping-particle":"","family":"Nüske","given":"Stefan","non-dropping-particle":"","parse-names":false,"suffix":""},{"dropping-particle":"","family":"Bruegge","given":"Bernd","non-dropping-particle":"","parse-names":false,"suffix":""}],"container-title":"Multimodal Technologies and Interaction","id":"ITEM-1","issue":"2","issued":{"date-parts":[["2018"]]},"page":"27","title":"A Wearable Sensor System for Lameness Detection in Dairy Cattle","type":"article-journal","volume":"2"},"uris":["http://www.mendeley.com/documents/?uuid=c841de92-e3fd-4a1d-93ad-2396a1c37a09"]}],"mendeley":{"formattedCitation":"(Haladjian et al., 2018)","plainTextFormattedCitation":"(Haladjian et al., 2018)","previouslyFormattedCitation":"(Haladjian et al., 2018)"},"properties":{"noteIndex":0},"schema":"https://github.com/citation-style-language/schema/raw/master/csl-citation.json"}</w:instrText>
      </w:r>
      <w:r w:rsidR="00AD19F0">
        <w:rPr>
          <w:lang w:val="en-US"/>
        </w:rPr>
        <w:fldChar w:fldCharType="separate"/>
      </w:r>
      <w:r w:rsidR="00AD19F0" w:rsidRPr="00AD19F0">
        <w:rPr>
          <w:noProof/>
          <w:lang w:val="en-US"/>
        </w:rPr>
        <w:t>(Haladjian et al., 2018)</w:t>
      </w:r>
      <w:r w:rsidR="00AD19F0">
        <w:rPr>
          <w:lang w:val="en-US"/>
        </w:rPr>
        <w:fldChar w:fldCharType="end"/>
      </w:r>
      <w:r w:rsidR="00223628" w:rsidRPr="005D7218">
        <w:rPr>
          <w:lang w:val="en-US"/>
        </w:rPr>
        <w:t xml:space="preserve">. </w:t>
      </w:r>
    </w:p>
    <w:p w:rsidR="00E5686D" w:rsidRDefault="00E5686D" w:rsidP="00C6478F">
      <w:pPr>
        <w:rPr>
          <w:lang w:val="en-US"/>
        </w:rPr>
      </w:pPr>
    </w:p>
    <w:p w:rsidR="00A17BBC" w:rsidRPr="005D7218" w:rsidRDefault="008B7D61" w:rsidP="00C6478F">
      <w:pPr>
        <w:rPr>
          <w:lang w:val="en-US"/>
        </w:rPr>
      </w:pPr>
      <w:r w:rsidRPr="005D7218">
        <w:rPr>
          <w:lang w:val="en-US"/>
        </w:rPr>
        <w:t>W</w:t>
      </w:r>
      <w:r w:rsidR="00C532AB" w:rsidRPr="005D7218">
        <w:rPr>
          <w:lang w:val="en-US"/>
        </w:rPr>
        <w:t xml:space="preserve">e present methods of </w:t>
      </w:r>
      <w:r w:rsidR="00731427" w:rsidRPr="005D7218">
        <w:rPr>
          <w:lang w:val="en-US"/>
        </w:rPr>
        <w:t>collectin</w:t>
      </w:r>
      <w:r w:rsidR="00E5686D">
        <w:rPr>
          <w:lang w:val="en-US"/>
        </w:rPr>
        <w:t>g the data and calculating relevant</w:t>
      </w:r>
      <w:r w:rsidR="00731427" w:rsidRPr="005D7218">
        <w:rPr>
          <w:lang w:val="en-US"/>
        </w:rPr>
        <w:t xml:space="preserve"> </w:t>
      </w:r>
      <w:r w:rsidR="00C532AB" w:rsidRPr="005D7218">
        <w:rPr>
          <w:lang w:val="en-US"/>
        </w:rPr>
        <w:t>variables in the materials and methods.</w:t>
      </w:r>
      <w:r w:rsidR="00731427" w:rsidRPr="005D7218">
        <w:rPr>
          <w:lang w:val="en-US"/>
        </w:rPr>
        <w:t xml:space="preserve"> How these variables are associated with the locomotion score of the relative to </w:t>
      </w:r>
      <w:proofErr w:type="gramStart"/>
      <w:r w:rsidR="00731427" w:rsidRPr="005D7218">
        <w:rPr>
          <w:lang w:val="en-US"/>
        </w:rPr>
        <w:t>expected</w:t>
      </w:r>
      <w:proofErr w:type="gramEnd"/>
      <w:r w:rsidR="00731427" w:rsidRPr="005D7218">
        <w:rPr>
          <w:lang w:val="en-US"/>
        </w:rPr>
        <w:t xml:space="preserve"> findings based on past research are then</w:t>
      </w:r>
      <w:r w:rsidR="00F37744">
        <w:rPr>
          <w:lang w:val="en-US"/>
        </w:rPr>
        <w:t xml:space="preserve"> presented. </w:t>
      </w:r>
      <w:r w:rsidR="00E4624B" w:rsidRPr="005D7218">
        <w:rPr>
          <w:lang w:val="en-US"/>
        </w:rPr>
        <w:t>Then we discuss the implications of the findings</w:t>
      </w:r>
      <w:r w:rsidR="00F37744">
        <w:rPr>
          <w:lang w:val="en-US"/>
        </w:rPr>
        <w:t xml:space="preserve"> before concluding remarks</w:t>
      </w:r>
      <w:r w:rsidR="003704F0" w:rsidRPr="005D7218">
        <w:rPr>
          <w:lang w:val="en-US"/>
        </w:rPr>
        <w:t xml:space="preserve">. </w:t>
      </w:r>
    </w:p>
    <w:p w:rsidR="003704F0" w:rsidRPr="005D7218" w:rsidRDefault="003704F0" w:rsidP="00C6478F">
      <w:pPr>
        <w:rPr>
          <w:lang w:val="en-US"/>
        </w:rPr>
      </w:pPr>
    </w:p>
    <w:p w:rsidR="003704F0" w:rsidRPr="005D7218" w:rsidRDefault="003704F0" w:rsidP="003704F0">
      <w:pPr>
        <w:pStyle w:val="Heading1"/>
        <w:rPr>
          <w:lang w:val="en-US"/>
        </w:rPr>
      </w:pPr>
      <w:r w:rsidRPr="005D7218">
        <w:rPr>
          <w:lang w:val="en-US"/>
        </w:rPr>
        <w:t>Materials and methods</w:t>
      </w:r>
    </w:p>
    <w:p w:rsidR="00762503" w:rsidRPr="005D7218" w:rsidRDefault="00762503" w:rsidP="00762503">
      <w:pPr>
        <w:pStyle w:val="Heading3"/>
        <w:rPr>
          <w:lang w:val="en-US"/>
        </w:rPr>
      </w:pPr>
      <w:r w:rsidRPr="005D7218">
        <w:rPr>
          <w:lang w:val="en-US"/>
        </w:rPr>
        <w:t>Data collection</w:t>
      </w:r>
    </w:p>
    <w:p w:rsidR="00E5686D" w:rsidRDefault="002A1B6D" w:rsidP="00DF08E5">
      <w:pPr>
        <w:rPr>
          <w:lang w:val="en-US"/>
        </w:rPr>
      </w:pPr>
      <w:r w:rsidRPr="005D7218">
        <w:rPr>
          <w:lang w:val="en-US"/>
        </w:rPr>
        <w:t>Data</w:t>
      </w:r>
      <w:r w:rsidR="00EA798D" w:rsidRPr="005D7218">
        <w:rPr>
          <w:lang w:val="en-US"/>
        </w:rPr>
        <w:t xml:space="preserve"> was collected</w:t>
      </w:r>
      <w:r w:rsidRPr="005D7218">
        <w:rPr>
          <w:lang w:val="en-US"/>
        </w:rPr>
        <w:t xml:space="preserve"> from </w:t>
      </w:r>
      <w:r w:rsidR="00F21876" w:rsidRPr="005D7218">
        <w:rPr>
          <w:lang w:val="en-US"/>
        </w:rPr>
        <w:t>five</w:t>
      </w:r>
      <w:r w:rsidR="00ED7C4D">
        <w:rPr>
          <w:lang w:val="en-US"/>
        </w:rPr>
        <w:t xml:space="preserve"> t</w:t>
      </w:r>
      <w:r w:rsidR="00EA798D" w:rsidRPr="005D7218">
        <w:rPr>
          <w:lang w:val="en-US"/>
        </w:rPr>
        <w:t>rials.</w:t>
      </w:r>
      <w:r w:rsidR="00E5686D">
        <w:rPr>
          <w:lang w:val="en-US"/>
        </w:rPr>
        <w:t xml:space="preserve"> The sample size of individual trials was limited by the number of pedometers available at any given time –</w:t>
      </w:r>
      <w:r w:rsidR="006E1418">
        <w:rPr>
          <w:lang w:val="en-US"/>
        </w:rPr>
        <w:t xml:space="preserve"> hence multiple smaller trials. Trials 1-4 were carried out by the authors in Ireland. Trial 5 is a secondary analysis of the data collected by </w:t>
      </w:r>
      <w:r w:rsidR="006E1418" w:rsidRPr="005D7218">
        <w:rPr>
          <w:lang w:val="en-US"/>
        </w:rPr>
        <w:fldChar w:fldCharType="begin" w:fldLock="1"/>
      </w:r>
      <w:r w:rsidR="006E1418" w:rsidRPr="005D7218">
        <w:rPr>
          <w:lang w:val="en-US"/>
        </w:rPr>
        <w:instrText>ADDIN CSL_CITATION {"citationItems":[{"id":"ITEM-1","itemData":{"DOI":"10.3390/mti2020027","ISSN":"2414-4088","abstract":"Cow lameness is a common manifestation in dairy cattle that causes severe health and life quality issues to cows, including pain and a reduction in their life expectancy. In our previous work, we introduced an algorithmic approach to automatically detect anomalies in the walking pattern of cows using a wearable motion sensor. In this article, we provide further insights into a system for automatic lameness detection, including the decisions we made when designing the system, the requirements that drove these decisions and provide further insight into the algorithmic approach. Results from a controlled experiment we conducted indicate that our approach can detect deviations in cows&amp;rsquo; gait with an accuracy of 91.1%. The information provided by our system can be useful to spot lameness-related diseases automatically and alarm veterinarians.","author":[{"dropping-particle":"","family":"Haladjian","given":"Juan","non-dropping-particle":"","parse-names":false,"suffix":""},{"dropping-particle":"","family":"Haug","given":"Johannes","non-dropping-particle":"","parse-names":false,"suffix":""},{"dropping-particle":"","family":"Nüske","given":"Stefan","non-dropping-particle":"","parse-names":false,"suffix":""},{"dropping-particle":"","family":"Bruegge","given":"Bernd","non-dropping-particle":"","parse-names":false,"suffix":""}],"container-title":"Multimodal Technologies and Interaction","id":"ITEM-1","issue":"2","issued":{"date-parts":[["2018"]]},"page":"27","title":"A Wearable Sensor System for Lameness Detection in Dairy Cattle","type":"article-journal","volume":"2"},"uris":["http://www.mendeley.com/documents/?uuid=c841de92-e3fd-4a1d-93ad-2396a1c37a09"]}],"mendeley":{"formattedCitation":"(Haladjian et al., 2018)","plainTextFormattedCitation":"(Haladjian et al., 2018)","previouslyFormattedCitation":"(Haladjian et al., 2018)"},"properties":{"noteIndex":0},"schema":"https://github.com/citation-style-language/schema/raw/master/csl-citation.json"}</w:instrText>
      </w:r>
      <w:r w:rsidR="006E1418" w:rsidRPr="005D7218">
        <w:rPr>
          <w:lang w:val="en-US"/>
        </w:rPr>
        <w:fldChar w:fldCharType="separate"/>
      </w:r>
      <w:r w:rsidR="006E1418" w:rsidRPr="005D7218">
        <w:rPr>
          <w:noProof/>
          <w:lang w:val="en-US"/>
        </w:rPr>
        <w:t>(Haladjian et al., 2018)</w:t>
      </w:r>
      <w:r w:rsidR="006E1418" w:rsidRPr="005D7218">
        <w:rPr>
          <w:lang w:val="en-US"/>
        </w:rPr>
        <w:fldChar w:fldCharType="end"/>
      </w:r>
      <w:r w:rsidR="006E1418">
        <w:rPr>
          <w:lang w:val="en-US"/>
        </w:rPr>
        <w:t>.</w:t>
      </w:r>
    </w:p>
    <w:p w:rsidR="00460FEF" w:rsidRDefault="00460FEF" w:rsidP="00460FEF">
      <w:pPr>
        <w:pStyle w:val="Heading3"/>
        <w:rPr>
          <w:lang w:val="en-US"/>
        </w:rPr>
      </w:pPr>
      <w:r>
        <w:rPr>
          <w:lang w:val="en-US"/>
        </w:rPr>
        <w:t>Trials 1-4</w:t>
      </w:r>
    </w:p>
    <w:p w:rsidR="006E1418" w:rsidRDefault="006E1418" w:rsidP="006E1418">
      <w:pPr>
        <w:rPr>
          <w:lang w:val="en-US"/>
        </w:rPr>
      </w:pPr>
      <w:r>
        <w:rPr>
          <w:lang w:val="en-US"/>
        </w:rPr>
        <w:t xml:space="preserve">For four of the trials – those in Ireland – the cows studied were lactating grazing cows milked twice a day with minimal supplementation.  As the cows </w:t>
      </w:r>
      <w:r w:rsidRPr="005D7218">
        <w:rPr>
          <w:lang w:val="en-US"/>
        </w:rPr>
        <w:t>were grazing</w:t>
      </w:r>
      <w:r>
        <w:rPr>
          <w:lang w:val="en-US"/>
        </w:rPr>
        <w:t>, they</w:t>
      </w:r>
      <w:r w:rsidRPr="005D7218">
        <w:rPr>
          <w:lang w:val="en-US"/>
        </w:rPr>
        <w:t xml:space="preserve"> so walked to and from the paddock twice a day</w:t>
      </w:r>
      <w:r>
        <w:rPr>
          <w:lang w:val="en-US"/>
        </w:rPr>
        <w:t xml:space="preserve"> and accelerometer data was recorded for several days varying with the duration of each trial varying depending on operational requirements at the time (Table 1)</w:t>
      </w:r>
      <w:r w:rsidRPr="005D7218">
        <w:rPr>
          <w:lang w:val="en-US"/>
        </w:rPr>
        <w:t>.</w:t>
      </w:r>
    </w:p>
    <w:p w:rsidR="006E1418" w:rsidRPr="006E1418" w:rsidRDefault="006E1418" w:rsidP="006E1418">
      <w:pPr>
        <w:rPr>
          <w:lang w:val="en-US"/>
        </w:rPr>
      </w:pPr>
    </w:p>
    <w:p w:rsidR="00EA798D" w:rsidRPr="005D7218" w:rsidRDefault="00ED7C4D" w:rsidP="00DF08E5">
      <w:pPr>
        <w:rPr>
          <w:lang w:val="en-US"/>
        </w:rPr>
      </w:pPr>
      <w:r>
        <w:rPr>
          <w:lang w:val="en-US"/>
        </w:rPr>
        <w:t>For three of the trials</w:t>
      </w:r>
      <w:r w:rsidR="00A47736">
        <w:rPr>
          <w:lang w:val="en-US"/>
        </w:rPr>
        <w:t xml:space="preserve"> (1, 3 &amp; </w:t>
      </w:r>
      <w:r w:rsidR="00E5686D">
        <w:rPr>
          <w:lang w:val="en-US"/>
        </w:rPr>
        <w:t>4)</w:t>
      </w:r>
      <w:r>
        <w:rPr>
          <w:lang w:val="en-US"/>
        </w:rPr>
        <w:t>, the cows were locomotion</w:t>
      </w:r>
      <w:r w:rsidR="00EA798D" w:rsidRPr="005D7218">
        <w:rPr>
          <w:lang w:val="en-US"/>
        </w:rPr>
        <w:t xml:space="preserve"> s</w:t>
      </w:r>
      <w:r w:rsidR="00632186" w:rsidRPr="005D7218">
        <w:rPr>
          <w:lang w:val="en-US"/>
        </w:rPr>
        <w:t>core</w:t>
      </w:r>
      <w:r w:rsidR="00BD5B82" w:rsidRPr="005D7218">
        <w:rPr>
          <w:lang w:val="en-US"/>
        </w:rPr>
        <w:t>d</w:t>
      </w:r>
      <w:r w:rsidR="00EA798D" w:rsidRPr="005D7218">
        <w:rPr>
          <w:lang w:val="en-US"/>
        </w:rPr>
        <w:t xml:space="preserve"> twice to assess changes in locomotion</w:t>
      </w:r>
      <w:r w:rsidR="003F0453">
        <w:rPr>
          <w:lang w:val="en-US"/>
        </w:rPr>
        <w:t xml:space="preserve"> (</w:t>
      </w:r>
      <w:r w:rsidR="00E26DBA">
        <w:rPr>
          <w:lang w:val="en-US"/>
        </w:rPr>
        <w:t>T</w:t>
      </w:r>
      <w:r w:rsidR="003F0453">
        <w:rPr>
          <w:lang w:val="en-US"/>
        </w:rPr>
        <w:t>able 1)</w:t>
      </w:r>
      <w:r w:rsidR="003704F0" w:rsidRPr="005D7218">
        <w:rPr>
          <w:lang w:val="en-US"/>
        </w:rPr>
        <w:t xml:space="preserve">. </w:t>
      </w:r>
      <w:r>
        <w:rPr>
          <w:lang w:val="en-US"/>
        </w:rPr>
        <w:t>Three of the trials</w:t>
      </w:r>
      <w:r w:rsidR="00E26DBA">
        <w:rPr>
          <w:lang w:val="en-US"/>
        </w:rPr>
        <w:t xml:space="preserve"> (1,</w:t>
      </w:r>
      <w:r w:rsidR="00A47736">
        <w:rPr>
          <w:lang w:val="en-US"/>
        </w:rPr>
        <w:t xml:space="preserve"> </w:t>
      </w:r>
      <w:r w:rsidR="00E26DBA">
        <w:rPr>
          <w:lang w:val="en-US"/>
        </w:rPr>
        <w:t>2</w:t>
      </w:r>
      <w:r w:rsidR="00A47736">
        <w:rPr>
          <w:lang w:val="en-US"/>
        </w:rPr>
        <w:t xml:space="preserve"> &amp; </w:t>
      </w:r>
      <w:r w:rsidR="00E26DBA">
        <w:rPr>
          <w:lang w:val="en-US"/>
        </w:rPr>
        <w:t>3)</w:t>
      </w:r>
      <w:r w:rsidR="00A47736">
        <w:rPr>
          <w:lang w:val="en-US"/>
        </w:rPr>
        <w:t xml:space="preserve"> were at </w:t>
      </w:r>
      <w:proofErr w:type="spellStart"/>
      <w:r w:rsidR="00A47736">
        <w:rPr>
          <w:lang w:val="en-US"/>
        </w:rPr>
        <w:t>DairyG</w:t>
      </w:r>
      <w:r w:rsidR="00BD5B82" w:rsidRPr="005D7218">
        <w:rPr>
          <w:lang w:val="en-US"/>
        </w:rPr>
        <w:t>old</w:t>
      </w:r>
      <w:proofErr w:type="spellEnd"/>
      <w:r w:rsidR="00BD5B82" w:rsidRPr="005D7218">
        <w:rPr>
          <w:lang w:val="en-US"/>
        </w:rPr>
        <w:t xml:space="preserve"> research farm</w:t>
      </w:r>
      <w:r w:rsidR="00A47736">
        <w:rPr>
          <w:lang w:val="en-US"/>
        </w:rPr>
        <w:t xml:space="preserve"> and</w:t>
      </w:r>
      <w:r w:rsidR="00BD5B82" w:rsidRPr="005D7218">
        <w:rPr>
          <w:lang w:val="en-US"/>
        </w:rPr>
        <w:t xml:space="preserve"> </w:t>
      </w:r>
      <w:r w:rsidR="00E401C0">
        <w:rPr>
          <w:lang w:val="en-US"/>
        </w:rPr>
        <w:t>one at a nearby commercial farm</w:t>
      </w:r>
      <w:r w:rsidR="00E26DBA">
        <w:rPr>
          <w:lang w:val="en-US"/>
        </w:rPr>
        <w:t xml:space="preserve"> (4). Trial 5</w:t>
      </w:r>
      <w:r>
        <w:rPr>
          <w:lang w:val="en-US"/>
        </w:rPr>
        <w:t xml:space="preserve"> was collected by a separate team of researchers in Germany</w:t>
      </w:r>
      <w:r w:rsidR="00E26DBA">
        <w:rPr>
          <w:rStyle w:val="CommentReference"/>
        </w:rPr>
        <w:t>.</w:t>
      </w:r>
      <w:r w:rsidR="00E401C0" w:rsidRPr="005D7218">
        <w:rPr>
          <w:lang w:val="en-US"/>
        </w:rPr>
        <w:t xml:space="preserve"> </w:t>
      </w:r>
      <w:r w:rsidR="00E401C0">
        <w:rPr>
          <w:lang w:val="en-US"/>
        </w:rPr>
        <w:t xml:space="preserve"> </w:t>
      </w:r>
    </w:p>
    <w:p w:rsidR="00EA798D" w:rsidRPr="005D7218" w:rsidRDefault="00EA798D" w:rsidP="00DF08E5">
      <w:pPr>
        <w:rPr>
          <w:lang w:val="en-US"/>
        </w:rPr>
      </w:pPr>
    </w:p>
    <w:p w:rsidR="000542E5" w:rsidRDefault="00E07E76" w:rsidP="00F876AE">
      <w:pPr>
        <w:rPr>
          <w:lang w:val="en-US"/>
        </w:rPr>
      </w:pPr>
      <w:r>
        <w:rPr>
          <w:lang w:val="en-US"/>
        </w:rPr>
        <w:t>Trials 1-4 employed</w:t>
      </w:r>
      <w:r w:rsidR="00280A29">
        <w:rPr>
          <w:lang w:val="en-US"/>
        </w:rPr>
        <w:t xml:space="preserve"> </w:t>
      </w:r>
      <w:r w:rsidR="00A23257" w:rsidRPr="005D7218">
        <w:rPr>
          <w:lang w:val="en-US"/>
        </w:rPr>
        <w:t>one</w:t>
      </w:r>
      <w:r>
        <w:rPr>
          <w:lang w:val="en-US"/>
        </w:rPr>
        <w:t xml:space="preserve"> experienced</w:t>
      </w:r>
      <w:r w:rsidR="00A23257" w:rsidRPr="005D7218">
        <w:rPr>
          <w:lang w:val="en-US"/>
        </w:rPr>
        <w:t xml:space="preserve"> locomotion sco</w:t>
      </w:r>
      <w:r w:rsidR="00280A29">
        <w:rPr>
          <w:lang w:val="en-US"/>
        </w:rPr>
        <w:t>rer based at Teagasc Moorepark</w:t>
      </w:r>
      <w:r>
        <w:rPr>
          <w:lang w:val="en-US"/>
        </w:rPr>
        <w:t xml:space="preserve">. The </w:t>
      </w:r>
      <w:proofErr w:type="spellStart"/>
      <w:r w:rsidRPr="005D7218">
        <w:rPr>
          <w:lang w:val="en-US"/>
        </w:rPr>
        <w:t>DairyCo</w:t>
      </w:r>
      <w:proofErr w:type="spellEnd"/>
      <w:r w:rsidR="00A23257" w:rsidRPr="005D7218">
        <w:rPr>
          <w:lang w:val="en-US"/>
        </w:rPr>
        <w:t xml:space="preserve"> 0 to 3</w:t>
      </w:r>
      <w:r w:rsidR="00280A29">
        <w:rPr>
          <w:lang w:val="en-US"/>
        </w:rPr>
        <w:t xml:space="preserve"> scale</w:t>
      </w:r>
      <w:r>
        <w:rPr>
          <w:lang w:val="en-US"/>
        </w:rPr>
        <w:t xml:space="preserve"> was used to assess the cows</w:t>
      </w:r>
      <w:r w:rsidR="00280A29">
        <w:rPr>
          <w:lang w:val="en-US"/>
        </w:rPr>
        <w:t>,</w:t>
      </w:r>
      <w:r w:rsidR="00A23257" w:rsidRPr="005D7218">
        <w:rPr>
          <w:lang w:val="en-US"/>
        </w:rPr>
        <w:t xml:space="preserve"> with 0 being healthy gait, 1 mild, 2 moderate and 3 severe gait abnormalities </w:t>
      </w:r>
      <w:r w:rsidR="00F876AE" w:rsidRPr="005D7218">
        <w:rPr>
          <w:lang w:val="en-US"/>
        </w:rPr>
        <w:t>on a scale us</w:t>
      </w:r>
      <w:r w:rsidR="00A23257" w:rsidRPr="005D7218">
        <w:rPr>
          <w:lang w:val="en-US"/>
        </w:rPr>
        <w:t xml:space="preserve">ed by </w:t>
      </w:r>
      <w:r w:rsidR="00A23257" w:rsidRPr="005D7218">
        <w:rPr>
          <w:lang w:val="en-US"/>
        </w:rPr>
        <w:fldChar w:fldCharType="begin" w:fldLock="1"/>
      </w:r>
      <w:r w:rsidR="00C9084B" w:rsidRPr="005D7218">
        <w:rPr>
          <w:lang w:val="en-US"/>
        </w:rPr>
        <w:instrText>ADDIN CSL_CITATION {"citationItems":[{"id":"ITEM-1","itemData":{"DOI":"10.1016/j.prevetmed.2014.06.006","ISBN":"0167-5877","ISSN":"01675877","PMID":"25000863","abstract":"The objective of this review was to describe, compare and evaluate agreement, reliability, and validity of manual and automatic locomotion scoring systems (MLSSs and ALSSs, respectively) used in dairy cattle lameness research. There are many different types of MLSSs and ALSSs. Twenty-five MLSSs were found in 244 articles. MLSSs use different types of scale (ordinal or continuous) and different gait and posture traits need to be observed. The most used MLSS (used in 28% of the references) is based on asymmetric gait, reluctance to bear weight, and arched back, and is scored on a five-level scale. Fifteen ALSSs were found that could be categorized according to three approaches: (a) the kinetic approach measures forces involved in locomotion, (b) the kinematic approach measures time and distance of variables associated to limb movement and some specific posture variables, and (c) the indirect approach uses behavioural variables or production variables as indicators for impaired locomotion.Agreement and reliability estimates were scarcely reported in articles related to MLSSs. When reported, inappropriate statistical methods such as PABAK and Pearson and Spearman correlation coefficients were commonly used. Some of the most frequently used MLSSs were poorly evaluated for agreement and reliability. Agreement and reliability estimates for the original four-, five- or nine-level MLSS, expressed in percentage of agreement, kappa and weighted kappa, showed large ranges among and sometimes also within articles. After the transformation into a two-level scale, agreement and reliability estimates showed acceptable estimates (percentage of agreement ≥75%; kappa and weighted kappa ≥0.6), but still estimates showed a large variation between articles. Agreement and reliability estimates for ALSSs were not reported in any article.Several ALSSs use MLSSs as a reference for model calibration and validation. However, varying agreement and reliability estimates of MLSSs make a clear definition of a lameness case difficult, and thus affect the validity of ALSSs. MLSSs and ALSSs showed limited validity for hoof lesion detection and pain assessment.The utilization of MLSSs and ALSSs should aim to the prevention and efficient management of conditions that induce impaired locomotion. Long-term studies comparing MLSSs and ALSSs while applying various strategies to detect and control unfavourable conditions leading to impaired locomotion are required to determine the usefulness of…","author":[{"dropping-particle":"","family":"Schlageter-Tello","given":"Andrés","non-dropping-particle":"","parse-names":false,"suffix":""},{"dropping-particle":"","family":"Bokkers","given":"Eddie A.M.","non-dropping-particle":"","parse-names":false,"suffix":""},{"dropping-particle":"","family":"Koerkamp","given":"Peter W.G.Groot","non-dropping-particle":"","parse-names":false,"suffix":""},{"dropping-particle":"","family":"Hertem","given":"Tom","non-dropping-particle":"Van","parse-names":false,"suffix":""},{"dropping-particle":"","family":"Viazzi","given":"Stefano","non-dropping-particle":"","parse-names":false,"suffix":""},{"dropping-particle":"","family":"Romanini","given":"Carlos E.B.","non-dropping-particle":"","parse-names":false,"suffix":""},{"dropping-particle":"","family":"Halachmi","given":"Ilan","non-dropping-particle":"","parse-names":false,"suffix":""},{"dropping-particle":"","family":"Bahr","given":"Claudia","non-dropping-particle":"","parse-names":false,"suffix":""},{"dropping-particle":"","family":"Berckmans","given":"Daniël","non-dropping-particle":"","parse-names":false,"suffix":""},{"dropping-particle":"","family":"Lokhorst","given":"Kees","non-dropping-particle":"","parse-names":false,"suffix":""}],"container-title":"Preventive Veterinary Medicine","id":"ITEM-1","issue":"1-2","issued":{"date-parts":[["2014"]]},"page":"12-25","publisher":"Elsevier B.V.","title":"Manual and automatic locomotion scoring systems in dairy cows: A review","type":"article-journal","volume":"116"},"uris":["http://www.mendeley.com/documents/?uuid=790eba58-0af9-4756-8e21-5ddb7a0119f7"]}],"mendeley":{"formattedCitation":"(Schlageter-Tello et al., 2014)","plainTextFormattedCitation":"(Schlageter-Tello et al., 2014)","previouslyFormattedCitation":"(Schlageter-Tello et al., 2014)"},"properties":{"noteIndex":0},"schema":"https://github.com/citation-style-language/schema/raw/master/csl-citation.json"}</w:instrText>
      </w:r>
      <w:r w:rsidR="00A23257" w:rsidRPr="005D7218">
        <w:rPr>
          <w:lang w:val="en-US"/>
        </w:rPr>
        <w:fldChar w:fldCharType="separate"/>
      </w:r>
      <w:r w:rsidR="00A23257" w:rsidRPr="005D7218">
        <w:rPr>
          <w:noProof/>
          <w:lang w:val="en-US"/>
        </w:rPr>
        <w:t>(Schlageter-Tello et al., 2014)</w:t>
      </w:r>
      <w:r w:rsidR="00A23257" w:rsidRPr="005D7218">
        <w:rPr>
          <w:lang w:val="en-US"/>
        </w:rPr>
        <w:fldChar w:fldCharType="end"/>
      </w:r>
      <w:r w:rsidR="00A23257" w:rsidRPr="005D7218">
        <w:rPr>
          <w:lang w:val="en-US"/>
        </w:rPr>
        <w:t xml:space="preserve">. Very few </w:t>
      </w:r>
      <w:r w:rsidR="00A23257" w:rsidRPr="00193C81">
        <w:rPr>
          <w:noProof/>
          <w:lang w:val="en-US"/>
        </w:rPr>
        <w:t>score</w:t>
      </w:r>
      <w:r w:rsidR="00193C81">
        <w:rPr>
          <w:lang w:val="en-US"/>
        </w:rPr>
        <w:t xml:space="preserve"> 3 cows</w:t>
      </w:r>
      <w:r w:rsidR="00A23257" w:rsidRPr="005D7218">
        <w:rPr>
          <w:lang w:val="en-US"/>
        </w:rPr>
        <w:t xml:space="preserve"> were present on the study farms so</w:t>
      </w:r>
      <w:r>
        <w:rPr>
          <w:lang w:val="en-US"/>
        </w:rPr>
        <w:t xml:space="preserve"> approximately equal numbers of</w:t>
      </w:r>
      <w:r w:rsidR="00A23257" w:rsidRPr="005D7218">
        <w:rPr>
          <w:lang w:val="en-US"/>
        </w:rPr>
        <w:t xml:space="preserve"> </w:t>
      </w:r>
      <w:proofErr w:type="gramStart"/>
      <w:r>
        <w:rPr>
          <w:lang w:val="en-US"/>
        </w:rPr>
        <w:t xml:space="preserve">score </w:t>
      </w:r>
      <w:r w:rsidRPr="005D7218">
        <w:rPr>
          <w:lang w:val="en-US"/>
        </w:rPr>
        <w:t xml:space="preserve"> 0’s</w:t>
      </w:r>
      <w:proofErr w:type="gramEnd"/>
      <w:r w:rsidRPr="005D7218">
        <w:rPr>
          <w:lang w:val="en-US"/>
        </w:rPr>
        <w:t xml:space="preserve">, 1’s and 2’s </w:t>
      </w:r>
      <w:r>
        <w:rPr>
          <w:lang w:val="en-US"/>
        </w:rPr>
        <w:t>were selected in each trial creating a stratified sample of cows wi</w:t>
      </w:r>
      <w:r w:rsidR="000542E5">
        <w:rPr>
          <w:lang w:val="en-US"/>
        </w:rPr>
        <w:t>th healthy, mildly and moderately impaired locomotion</w:t>
      </w:r>
      <w:r w:rsidR="00E47A0D">
        <w:rPr>
          <w:lang w:val="en-US"/>
        </w:rPr>
        <w:t>. Cows were allocated to each group on a first observed basis</w:t>
      </w:r>
      <w:r w:rsidR="000542E5">
        <w:rPr>
          <w:lang w:val="en-US"/>
        </w:rPr>
        <w:t xml:space="preserve"> until</w:t>
      </w:r>
      <w:r w:rsidR="00E47A0D">
        <w:rPr>
          <w:lang w:val="en-US"/>
        </w:rPr>
        <w:t xml:space="preserve"> the group was full</w:t>
      </w:r>
      <w:r w:rsidR="000542E5">
        <w:rPr>
          <w:lang w:val="en-US"/>
        </w:rPr>
        <w:t xml:space="preserve"> (number of pedometers available divided by 3)</w:t>
      </w:r>
      <w:r w:rsidR="00A23257" w:rsidRPr="005D7218">
        <w:rPr>
          <w:lang w:val="en-US"/>
        </w:rPr>
        <w:t xml:space="preserve">. </w:t>
      </w:r>
    </w:p>
    <w:p w:rsidR="00837B76" w:rsidRDefault="00837B76" w:rsidP="00F876AE">
      <w:pPr>
        <w:rPr>
          <w:lang w:val="en-US"/>
        </w:rPr>
      </w:pPr>
      <w:r>
        <w:rPr>
          <w:lang w:val="en-US"/>
        </w:rPr>
        <w:lastRenderedPageBreak/>
        <w:t>T</w:t>
      </w:r>
      <w:r w:rsidRPr="005D7218">
        <w:rPr>
          <w:lang w:val="en-US"/>
        </w:rPr>
        <w:t>he change in values</w:t>
      </w:r>
      <w:r w:rsidR="00204515">
        <w:rPr>
          <w:lang w:val="en-US"/>
        </w:rPr>
        <w:t xml:space="preserve"> observed between locomotion scoring trials 1, 3 and 4</w:t>
      </w:r>
      <w:r w:rsidRPr="005D7218">
        <w:rPr>
          <w:lang w:val="en-US"/>
        </w:rPr>
        <w:t xml:space="preserve"> was calculated to ascertain effects associated with changes in locomotion scores after 11, 4 and 4 days</w:t>
      </w:r>
      <w:r w:rsidR="00DF3ACA">
        <w:rPr>
          <w:lang w:val="en-US"/>
        </w:rPr>
        <w:t>,</w:t>
      </w:r>
      <w:r w:rsidRPr="005D7218">
        <w:rPr>
          <w:lang w:val="en-US"/>
        </w:rPr>
        <w:t xml:space="preserve"> respectively</w:t>
      </w:r>
      <w:r>
        <w:rPr>
          <w:lang w:val="en-US"/>
        </w:rPr>
        <w:t>.</w:t>
      </w:r>
    </w:p>
    <w:p w:rsidR="00837B76" w:rsidRDefault="00837B76" w:rsidP="00F876AE">
      <w:pPr>
        <w:rPr>
          <w:lang w:val="en-US"/>
        </w:rPr>
      </w:pPr>
    </w:p>
    <w:p w:rsidR="00F876AE" w:rsidRDefault="00DF08E5" w:rsidP="00F876AE">
      <w:pPr>
        <w:rPr>
          <w:lang w:val="en-US"/>
        </w:rPr>
      </w:pPr>
      <w:r w:rsidRPr="005D7218">
        <w:rPr>
          <w:lang w:val="en-US"/>
        </w:rPr>
        <w:t xml:space="preserve">The pedometers used for </w:t>
      </w:r>
      <w:r w:rsidR="00204515">
        <w:rPr>
          <w:lang w:val="en-US"/>
        </w:rPr>
        <w:t>trials</w:t>
      </w:r>
      <w:r w:rsidR="00365738" w:rsidRPr="005D7218">
        <w:rPr>
          <w:lang w:val="en-US"/>
        </w:rPr>
        <w:t xml:space="preserve"> </w:t>
      </w:r>
      <w:r w:rsidR="00204515">
        <w:rPr>
          <w:lang w:val="en-US"/>
        </w:rPr>
        <w:t xml:space="preserve">1-4 </w:t>
      </w:r>
      <w:r w:rsidR="00365738" w:rsidRPr="005D7218">
        <w:rPr>
          <w:lang w:val="en-US"/>
        </w:rPr>
        <w:t>was the Rumi Watch 10 H</w:t>
      </w:r>
      <w:r w:rsidRPr="005D7218">
        <w:rPr>
          <w:lang w:val="en-US"/>
        </w:rPr>
        <w:t>z pedometer</w:t>
      </w:r>
      <w:r w:rsidR="00A675DF">
        <w:rPr>
          <w:lang w:val="en-US"/>
        </w:rPr>
        <w:t xml:space="preserve"> attached </w:t>
      </w:r>
      <w:r w:rsidR="00A601E1">
        <w:rPr>
          <w:lang w:val="en-US"/>
        </w:rPr>
        <w:t xml:space="preserve">to </w:t>
      </w:r>
      <w:r w:rsidR="00A675DF">
        <w:rPr>
          <w:lang w:val="en-US"/>
        </w:rPr>
        <w:t>a rear leg</w:t>
      </w:r>
      <w:r w:rsidR="00A601E1">
        <w:rPr>
          <w:lang w:val="en-US"/>
        </w:rPr>
        <w:t xml:space="preserve"> at the metatarsus position</w:t>
      </w:r>
      <w:r w:rsidRPr="005D7218">
        <w:rPr>
          <w:lang w:val="en-US"/>
        </w:rPr>
        <w:t>.</w:t>
      </w:r>
      <w:r w:rsidR="00674447" w:rsidRPr="005D7218">
        <w:rPr>
          <w:lang w:val="en-US"/>
        </w:rPr>
        <w:t xml:space="preserve"> This is a </w:t>
      </w:r>
      <w:r w:rsidR="00674447" w:rsidRPr="00193C81">
        <w:rPr>
          <w:noProof/>
          <w:lang w:val="en-US"/>
        </w:rPr>
        <w:t>research</w:t>
      </w:r>
      <w:r w:rsidR="00193C81">
        <w:rPr>
          <w:noProof/>
          <w:lang w:val="en-US"/>
        </w:rPr>
        <w:t>-</w:t>
      </w:r>
      <w:r w:rsidR="00674447" w:rsidRPr="00193C81">
        <w:rPr>
          <w:noProof/>
          <w:lang w:val="en-US"/>
        </w:rPr>
        <w:t>focused</w:t>
      </w:r>
      <w:r w:rsidR="00674447" w:rsidRPr="005D7218">
        <w:rPr>
          <w:lang w:val="en-US"/>
        </w:rPr>
        <w:t xml:space="preserve"> tool that outputs data </w:t>
      </w:r>
      <w:r w:rsidR="00193C81">
        <w:rPr>
          <w:noProof/>
          <w:lang w:val="en-US"/>
        </w:rPr>
        <w:t>at</w:t>
      </w:r>
      <w:r w:rsidR="00674447" w:rsidRPr="005D7218">
        <w:rPr>
          <w:lang w:val="en-US"/>
        </w:rPr>
        <w:t xml:space="preserve"> various levels of aggregation. In this study, the 24 hour daily summarie</w:t>
      </w:r>
      <w:r w:rsidR="00CD0FF1" w:rsidRPr="005D7218">
        <w:rPr>
          <w:lang w:val="en-US"/>
        </w:rPr>
        <w:t xml:space="preserve">s of variables were calculated using the </w:t>
      </w:r>
      <w:r w:rsidR="00674447" w:rsidRPr="005D7218">
        <w:rPr>
          <w:lang w:val="en-US"/>
        </w:rPr>
        <w:t>Rumi Watch converter 7.3.36, algorithm V00_56</w:t>
      </w:r>
      <w:r w:rsidR="00CD0FF1" w:rsidRPr="005D7218">
        <w:rPr>
          <w:lang w:val="en-US"/>
        </w:rPr>
        <w:t xml:space="preserve">. </w:t>
      </w:r>
      <w:r w:rsidR="00674447" w:rsidRPr="005D7218">
        <w:rPr>
          <w:lang w:val="en-US"/>
        </w:rPr>
        <w:t xml:space="preserve">In addition, the </w:t>
      </w:r>
      <w:r w:rsidR="00365738" w:rsidRPr="005D7218">
        <w:rPr>
          <w:lang w:val="en-US"/>
        </w:rPr>
        <w:t>10H</w:t>
      </w:r>
      <w:r w:rsidR="00320F96" w:rsidRPr="005D7218">
        <w:rPr>
          <w:lang w:val="en-US"/>
        </w:rPr>
        <w:t>z</w:t>
      </w:r>
      <w:r w:rsidR="00674447" w:rsidRPr="005D7218">
        <w:rPr>
          <w:lang w:val="en-US"/>
        </w:rPr>
        <w:t xml:space="preserve"> </w:t>
      </w:r>
      <w:proofErr w:type="spellStart"/>
      <w:r w:rsidR="00674447" w:rsidRPr="005D7218">
        <w:rPr>
          <w:lang w:val="en-US"/>
        </w:rPr>
        <w:t>x,y,x</w:t>
      </w:r>
      <w:proofErr w:type="spellEnd"/>
      <w:r w:rsidR="00674447" w:rsidRPr="005D7218">
        <w:rPr>
          <w:lang w:val="en-US"/>
        </w:rPr>
        <w:t xml:space="preserve"> data is </w:t>
      </w:r>
      <w:r w:rsidR="00674447" w:rsidRPr="00193C81">
        <w:rPr>
          <w:noProof/>
          <w:lang w:val="en-US"/>
        </w:rPr>
        <w:t>analy</w:t>
      </w:r>
      <w:r w:rsidR="00193C81">
        <w:rPr>
          <w:noProof/>
          <w:lang w:val="en-US"/>
        </w:rPr>
        <w:t>z</w:t>
      </w:r>
      <w:r w:rsidR="00674447" w:rsidRPr="00193C81">
        <w:rPr>
          <w:noProof/>
          <w:lang w:val="en-US"/>
        </w:rPr>
        <w:t>ed</w:t>
      </w:r>
      <w:r w:rsidR="00674447" w:rsidRPr="005D7218">
        <w:rPr>
          <w:lang w:val="en-US"/>
        </w:rPr>
        <w:t xml:space="preserve"> to generate gait characteristics data</w:t>
      </w:r>
      <w:r w:rsidR="00320F96" w:rsidRPr="005D7218">
        <w:rPr>
          <w:lang w:val="en-US"/>
        </w:rPr>
        <w:t xml:space="preserve"> during a time frame close to the locomotion scoring event</w:t>
      </w:r>
      <w:r w:rsidR="00674447" w:rsidRPr="005D7218">
        <w:rPr>
          <w:lang w:val="en-US"/>
        </w:rPr>
        <w:t>.</w:t>
      </w:r>
      <w:r w:rsidR="00320F96" w:rsidRPr="005D7218">
        <w:rPr>
          <w:lang w:val="en-US"/>
        </w:rPr>
        <w:t xml:space="preserve"> At the end of each trial, d</w:t>
      </w:r>
      <w:r w:rsidR="00674447" w:rsidRPr="005D7218">
        <w:rPr>
          <w:lang w:val="en-US"/>
        </w:rPr>
        <w:t>ata was transferred to a tablet usi</w:t>
      </w:r>
      <w:r w:rsidR="00320F96" w:rsidRPr="005D7218">
        <w:rPr>
          <w:lang w:val="en-US"/>
        </w:rPr>
        <w:t>ng a USB cable</w:t>
      </w:r>
      <w:r w:rsidR="00674447" w:rsidRPr="005D7218">
        <w:rPr>
          <w:lang w:val="en-US"/>
        </w:rPr>
        <w:t xml:space="preserve">. </w:t>
      </w:r>
      <w:r w:rsidRPr="005D7218">
        <w:rPr>
          <w:highlight w:val="yellow"/>
          <w:lang w:val="en-US"/>
        </w:rPr>
        <w:t xml:space="preserve"> </w:t>
      </w:r>
      <w:r w:rsidR="00674447" w:rsidRPr="00A31286">
        <w:rPr>
          <w:lang w:val="en-US"/>
        </w:rPr>
        <w:t>Technical issues</w:t>
      </w:r>
      <w:r w:rsidRPr="00A31286">
        <w:rPr>
          <w:lang w:val="en-US"/>
        </w:rPr>
        <w:t xml:space="preserve"> with the Rumi Watch resulted in reducing numbers of available units being attached to cows and increasing numbers of data sets being discarded upon inspection</w:t>
      </w:r>
      <w:r w:rsidR="006D7414" w:rsidRPr="00A31286">
        <w:rPr>
          <w:lang w:val="en-US"/>
        </w:rPr>
        <w:t xml:space="preserve">. The sample size was thus limited by the number of pedometers available which varied from trial to trial depending on pedometer </w:t>
      </w:r>
      <w:r w:rsidR="006D7414" w:rsidRPr="00A31286">
        <w:rPr>
          <w:noProof/>
          <w:lang w:val="en-US"/>
        </w:rPr>
        <w:t>downtime</w:t>
      </w:r>
      <w:r w:rsidR="006D7414" w:rsidRPr="00A31286">
        <w:rPr>
          <w:lang w:val="en-US"/>
        </w:rPr>
        <w:t xml:space="preserve"> for maintenance and some pedometers failing to record data. F</w:t>
      </w:r>
      <w:r w:rsidRPr="00A31286">
        <w:rPr>
          <w:lang w:val="en-US"/>
        </w:rPr>
        <w:t>rom 21 da</w:t>
      </w:r>
      <w:r w:rsidR="00320F96" w:rsidRPr="00A31286">
        <w:rPr>
          <w:lang w:val="en-US"/>
        </w:rPr>
        <w:t>ta sets in the first trial</w:t>
      </w:r>
      <w:r w:rsidR="006D7414" w:rsidRPr="00A31286">
        <w:rPr>
          <w:lang w:val="en-US"/>
        </w:rPr>
        <w:t>, this reduced</w:t>
      </w:r>
      <w:r w:rsidR="00320F96" w:rsidRPr="00A31286">
        <w:rPr>
          <w:lang w:val="en-US"/>
        </w:rPr>
        <w:t xml:space="preserve"> to 10 </w:t>
      </w:r>
      <w:r w:rsidRPr="00A31286">
        <w:rPr>
          <w:lang w:val="en-US"/>
        </w:rPr>
        <w:t>usable data sets</w:t>
      </w:r>
      <w:r w:rsidR="00837B76" w:rsidRPr="00A31286">
        <w:rPr>
          <w:lang w:val="en-US"/>
        </w:rPr>
        <w:t xml:space="preserve"> in the final trial</w:t>
      </w:r>
      <w:r w:rsidR="007E53EF" w:rsidRPr="00A31286">
        <w:rPr>
          <w:lang w:val="en-US"/>
        </w:rPr>
        <w:t>.</w:t>
      </w:r>
    </w:p>
    <w:p w:rsidR="00A675DF" w:rsidRPr="005D7218" w:rsidRDefault="00A675DF" w:rsidP="00A675DF">
      <w:pPr>
        <w:rPr>
          <w:lang w:val="en-US"/>
        </w:rPr>
      </w:pPr>
    </w:p>
    <w:p w:rsidR="00A675DF" w:rsidRPr="005D7218" w:rsidRDefault="00A675DF" w:rsidP="00A675DF">
      <w:pPr>
        <w:rPr>
          <w:lang w:val="en-US"/>
        </w:rPr>
      </w:pPr>
      <w:proofErr w:type="gramStart"/>
      <w:r w:rsidRPr="005D7218">
        <w:rPr>
          <w:lang w:val="en-US"/>
        </w:rPr>
        <w:t>Table 1.</w:t>
      </w:r>
      <w:proofErr w:type="gramEnd"/>
      <w:r w:rsidRPr="005D7218">
        <w:rPr>
          <w:lang w:val="en-US"/>
        </w:rPr>
        <w:t xml:space="preserve"> Sample information about </w:t>
      </w:r>
      <w:r w:rsidRPr="00A601E1">
        <w:rPr>
          <w:lang w:val="en-US"/>
        </w:rPr>
        <w:t>cows</w:t>
      </w:r>
      <w:r w:rsidRPr="005D7218">
        <w:rPr>
          <w:lang w:val="en-US"/>
        </w:rPr>
        <w:t xml:space="preserve"> included in the study. </w:t>
      </w:r>
    </w:p>
    <w:tbl>
      <w:tblPr>
        <w:tblStyle w:val="TableGrid"/>
        <w:tblW w:w="0" w:type="auto"/>
        <w:tblLayout w:type="fixed"/>
        <w:tblLook w:val="04A0" w:firstRow="1" w:lastRow="0" w:firstColumn="1" w:lastColumn="0" w:noHBand="0" w:noVBand="1"/>
      </w:tblPr>
      <w:tblGrid>
        <w:gridCol w:w="1526"/>
        <w:gridCol w:w="567"/>
        <w:gridCol w:w="1134"/>
        <w:gridCol w:w="5386"/>
      </w:tblGrid>
      <w:tr w:rsidR="00A675DF" w:rsidRPr="005D7218" w:rsidTr="00A31286">
        <w:trPr>
          <w:trHeight w:val="911"/>
        </w:trPr>
        <w:tc>
          <w:tcPr>
            <w:tcW w:w="1526" w:type="dxa"/>
          </w:tcPr>
          <w:p w:rsidR="00A675DF" w:rsidRPr="005D7218" w:rsidRDefault="00A31286" w:rsidP="00A675DF">
            <w:pPr>
              <w:rPr>
                <w:b/>
                <w:sz w:val="20"/>
                <w:lang w:val="en-US"/>
              </w:rPr>
            </w:pPr>
            <w:r>
              <w:rPr>
                <w:b/>
                <w:sz w:val="20"/>
                <w:lang w:val="en-US"/>
              </w:rPr>
              <w:t>Event, location &amp; date</w:t>
            </w:r>
          </w:p>
        </w:tc>
        <w:tc>
          <w:tcPr>
            <w:tcW w:w="567" w:type="dxa"/>
          </w:tcPr>
          <w:p w:rsidR="00A675DF" w:rsidRPr="005D7218" w:rsidRDefault="00A675DF" w:rsidP="00A675DF">
            <w:pPr>
              <w:rPr>
                <w:b/>
                <w:sz w:val="20"/>
                <w:lang w:val="en-US"/>
              </w:rPr>
            </w:pPr>
            <w:r w:rsidRPr="005D7218">
              <w:rPr>
                <w:b/>
                <w:sz w:val="20"/>
                <w:lang w:val="en-US"/>
              </w:rPr>
              <w:t xml:space="preserve">N </w:t>
            </w:r>
          </w:p>
        </w:tc>
        <w:tc>
          <w:tcPr>
            <w:tcW w:w="1134" w:type="dxa"/>
          </w:tcPr>
          <w:p w:rsidR="00A675DF" w:rsidRPr="005D7218" w:rsidRDefault="00A675DF" w:rsidP="00A675DF">
            <w:pPr>
              <w:rPr>
                <w:b/>
                <w:sz w:val="20"/>
                <w:lang w:val="en-US"/>
              </w:rPr>
            </w:pPr>
            <w:r w:rsidRPr="005D7218">
              <w:rPr>
                <w:b/>
                <w:sz w:val="20"/>
                <w:lang w:val="en-US"/>
              </w:rPr>
              <w:t>Breed</w:t>
            </w:r>
          </w:p>
        </w:tc>
        <w:tc>
          <w:tcPr>
            <w:tcW w:w="5386" w:type="dxa"/>
          </w:tcPr>
          <w:p w:rsidR="00A675DF" w:rsidRPr="005D7218" w:rsidRDefault="00A675DF" w:rsidP="00A675DF">
            <w:pPr>
              <w:rPr>
                <w:b/>
                <w:sz w:val="20"/>
                <w:lang w:val="en-US"/>
              </w:rPr>
            </w:pPr>
            <w:r w:rsidRPr="005D7218">
              <w:rPr>
                <w:b/>
                <w:sz w:val="20"/>
                <w:lang w:val="en-US"/>
              </w:rPr>
              <w:t>Analysis period relative to when cows were scored.</w:t>
            </w:r>
          </w:p>
        </w:tc>
      </w:tr>
      <w:tr w:rsidR="00A675DF" w:rsidRPr="005D7218" w:rsidTr="00A31286">
        <w:trPr>
          <w:trHeight w:val="449"/>
        </w:trPr>
        <w:tc>
          <w:tcPr>
            <w:tcW w:w="1526" w:type="dxa"/>
          </w:tcPr>
          <w:p w:rsidR="00A675DF" w:rsidRPr="005D7218" w:rsidRDefault="00A675DF" w:rsidP="00A675DF">
            <w:pPr>
              <w:rPr>
                <w:sz w:val="20"/>
                <w:lang w:val="en-US"/>
              </w:rPr>
            </w:pPr>
            <w:r w:rsidRPr="005D7218">
              <w:rPr>
                <w:sz w:val="20"/>
                <w:lang w:val="en-US"/>
              </w:rPr>
              <w:t>1</w:t>
            </w:r>
            <w:r>
              <w:rPr>
                <w:sz w:val="20"/>
                <w:lang w:val="en-US"/>
              </w:rPr>
              <w:t xml:space="preserve">. A </w:t>
            </w:r>
            <w:proofErr w:type="spellStart"/>
            <w:r>
              <w:rPr>
                <w:sz w:val="20"/>
                <w:lang w:val="en-US"/>
              </w:rPr>
              <w:t>Dairygold</w:t>
            </w:r>
            <w:proofErr w:type="spellEnd"/>
            <w:r>
              <w:rPr>
                <w:sz w:val="20"/>
                <w:lang w:val="en-US"/>
              </w:rPr>
              <w:t xml:space="preserve"> </w:t>
            </w:r>
            <w:commentRangeStart w:id="0"/>
            <w:r w:rsidRPr="005D7218">
              <w:rPr>
                <w:sz w:val="20"/>
                <w:lang w:val="en-US"/>
              </w:rPr>
              <w:t xml:space="preserve">  </w:t>
            </w:r>
            <w:commentRangeEnd w:id="0"/>
            <w:r>
              <w:rPr>
                <w:rStyle w:val="CommentReference"/>
              </w:rPr>
              <w:commentReference w:id="0"/>
            </w:r>
            <w:r w:rsidRPr="005D7218">
              <w:rPr>
                <w:sz w:val="20"/>
                <w:lang w:val="en-US"/>
              </w:rPr>
              <w:t>(01/06/2017)</w:t>
            </w:r>
          </w:p>
        </w:tc>
        <w:tc>
          <w:tcPr>
            <w:tcW w:w="567" w:type="dxa"/>
          </w:tcPr>
          <w:p w:rsidR="00A675DF" w:rsidRPr="005D7218" w:rsidRDefault="00A675DF" w:rsidP="00A675DF">
            <w:pPr>
              <w:rPr>
                <w:sz w:val="20"/>
                <w:lang w:val="en-US"/>
              </w:rPr>
            </w:pPr>
            <w:r w:rsidRPr="005D7218">
              <w:rPr>
                <w:sz w:val="20"/>
                <w:lang w:val="en-US"/>
              </w:rPr>
              <w:t>20</w:t>
            </w:r>
          </w:p>
        </w:tc>
        <w:tc>
          <w:tcPr>
            <w:tcW w:w="1134" w:type="dxa"/>
          </w:tcPr>
          <w:p w:rsidR="00A675DF" w:rsidRPr="005D7218" w:rsidRDefault="00A675DF" w:rsidP="00A675DF">
            <w:pPr>
              <w:rPr>
                <w:sz w:val="20"/>
                <w:lang w:val="en-US"/>
              </w:rPr>
            </w:pPr>
            <w:r w:rsidRPr="005D7218">
              <w:rPr>
                <w:sz w:val="20"/>
                <w:lang w:val="en-US"/>
              </w:rPr>
              <w:t>Jersey</w:t>
            </w:r>
          </w:p>
        </w:tc>
        <w:tc>
          <w:tcPr>
            <w:tcW w:w="5386" w:type="dxa"/>
          </w:tcPr>
          <w:p w:rsidR="00A675DF" w:rsidRPr="005D7218" w:rsidRDefault="00A675DF" w:rsidP="00A675DF">
            <w:pPr>
              <w:rPr>
                <w:sz w:val="20"/>
                <w:lang w:val="en-US"/>
              </w:rPr>
            </w:pPr>
            <w:r w:rsidRPr="005D7218">
              <w:rPr>
                <w:sz w:val="20"/>
                <w:lang w:val="en-US"/>
              </w:rPr>
              <w:t xml:space="preserve">Scored morning. Pedometers attached in the evening.  Next morning walk to </w:t>
            </w:r>
            <w:r w:rsidRPr="00193C81">
              <w:rPr>
                <w:noProof/>
                <w:sz w:val="20"/>
                <w:lang w:val="en-US"/>
              </w:rPr>
              <w:t>parlor</w:t>
            </w:r>
            <w:r w:rsidRPr="005D7218">
              <w:rPr>
                <w:sz w:val="20"/>
                <w:lang w:val="en-US"/>
              </w:rPr>
              <w:t xml:space="preserve"> (</w:t>
            </w:r>
            <w:r w:rsidRPr="00193C81">
              <w:rPr>
                <w:noProof/>
                <w:sz w:val="20"/>
                <w:lang w:val="en-US"/>
              </w:rPr>
              <w:t>xyz</w:t>
            </w:r>
            <w:r w:rsidRPr="005D7218">
              <w:rPr>
                <w:sz w:val="20"/>
                <w:lang w:val="en-US"/>
              </w:rPr>
              <w:t xml:space="preserve"> data) and day (</w:t>
            </w:r>
            <w:r w:rsidRPr="00193C81">
              <w:rPr>
                <w:noProof/>
                <w:sz w:val="20"/>
                <w:lang w:val="en-US"/>
              </w:rPr>
              <w:t>24</w:t>
            </w:r>
            <w:r>
              <w:rPr>
                <w:noProof/>
                <w:sz w:val="20"/>
                <w:lang w:val="en-US"/>
              </w:rPr>
              <w:t>-</w:t>
            </w:r>
            <w:r w:rsidRPr="00193C81">
              <w:rPr>
                <w:noProof/>
                <w:sz w:val="20"/>
                <w:lang w:val="en-US"/>
              </w:rPr>
              <w:t>hour</w:t>
            </w:r>
            <w:r w:rsidRPr="005D7218">
              <w:rPr>
                <w:sz w:val="20"/>
                <w:lang w:val="en-US"/>
              </w:rPr>
              <w:t xml:space="preserve"> summary) </w:t>
            </w:r>
            <w:r w:rsidRPr="00193C81">
              <w:rPr>
                <w:noProof/>
                <w:sz w:val="20"/>
                <w:lang w:val="en-US"/>
              </w:rPr>
              <w:t>analy</w:t>
            </w:r>
            <w:r>
              <w:rPr>
                <w:noProof/>
                <w:sz w:val="20"/>
                <w:lang w:val="en-US"/>
              </w:rPr>
              <w:t>z</w:t>
            </w:r>
            <w:r w:rsidRPr="00193C81">
              <w:rPr>
                <w:noProof/>
                <w:sz w:val="20"/>
                <w:lang w:val="en-US"/>
              </w:rPr>
              <w:t>ed</w:t>
            </w:r>
            <w:r w:rsidRPr="005D7218">
              <w:rPr>
                <w:sz w:val="20"/>
                <w:lang w:val="en-US"/>
              </w:rPr>
              <w:t>.  16</w:t>
            </w:r>
            <w:r>
              <w:rPr>
                <w:sz w:val="20"/>
                <w:lang w:val="en-US"/>
              </w:rPr>
              <w:t>–</w:t>
            </w:r>
            <w:r w:rsidRPr="00193C81">
              <w:rPr>
                <w:noProof/>
                <w:sz w:val="20"/>
                <w:lang w:val="en-US"/>
              </w:rPr>
              <w:t>40</w:t>
            </w:r>
            <w:r>
              <w:rPr>
                <w:noProof/>
                <w:sz w:val="20"/>
                <w:lang w:val="en-US"/>
              </w:rPr>
              <w:t xml:space="preserve"> </w:t>
            </w:r>
            <w:r w:rsidRPr="00193C81">
              <w:rPr>
                <w:noProof/>
                <w:sz w:val="20"/>
                <w:lang w:val="en-US"/>
              </w:rPr>
              <w:t>hour</w:t>
            </w:r>
            <w:r w:rsidRPr="005D7218">
              <w:rPr>
                <w:sz w:val="20"/>
                <w:lang w:val="en-US"/>
              </w:rPr>
              <w:t xml:space="preserve"> gap to locomotion scoring.</w:t>
            </w:r>
          </w:p>
        </w:tc>
      </w:tr>
      <w:tr w:rsidR="00A675DF" w:rsidRPr="005D7218" w:rsidTr="00A31286">
        <w:trPr>
          <w:trHeight w:val="449"/>
        </w:trPr>
        <w:tc>
          <w:tcPr>
            <w:tcW w:w="1526" w:type="dxa"/>
          </w:tcPr>
          <w:p w:rsidR="00A675DF" w:rsidRPr="005D7218" w:rsidRDefault="00A675DF" w:rsidP="00A675DF">
            <w:pPr>
              <w:rPr>
                <w:sz w:val="20"/>
                <w:lang w:val="en-US"/>
              </w:rPr>
            </w:pPr>
            <w:r>
              <w:rPr>
                <w:sz w:val="20"/>
                <w:lang w:val="en-US"/>
              </w:rPr>
              <w:t>1</w:t>
            </w:r>
            <w:r w:rsidRPr="005D7218">
              <w:rPr>
                <w:sz w:val="20"/>
                <w:lang w:val="en-US"/>
              </w:rPr>
              <w:t>.</w:t>
            </w:r>
            <w:r>
              <w:rPr>
                <w:sz w:val="20"/>
                <w:lang w:val="en-US"/>
              </w:rPr>
              <w:t>B</w:t>
            </w:r>
            <w:r w:rsidRPr="005D7218">
              <w:rPr>
                <w:sz w:val="20"/>
                <w:lang w:val="en-US"/>
              </w:rPr>
              <w:t xml:space="preserve"> </w:t>
            </w:r>
            <w:proofErr w:type="spellStart"/>
            <w:r w:rsidRPr="005D7218">
              <w:rPr>
                <w:sz w:val="20"/>
                <w:lang w:val="en-US"/>
              </w:rPr>
              <w:t>Dairygold</w:t>
            </w:r>
            <w:proofErr w:type="spellEnd"/>
            <w:r w:rsidRPr="005D7218">
              <w:rPr>
                <w:sz w:val="20"/>
                <w:lang w:val="en-US"/>
              </w:rPr>
              <w:t xml:space="preserve"> (15/06/2017)</w:t>
            </w:r>
          </w:p>
        </w:tc>
        <w:tc>
          <w:tcPr>
            <w:tcW w:w="567" w:type="dxa"/>
          </w:tcPr>
          <w:p w:rsidR="00A675DF" w:rsidRPr="005D7218" w:rsidRDefault="00A675DF" w:rsidP="00A675DF">
            <w:pPr>
              <w:rPr>
                <w:sz w:val="20"/>
                <w:lang w:val="en-US"/>
              </w:rPr>
            </w:pPr>
            <w:r w:rsidRPr="005D7218">
              <w:rPr>
                <w:sz w:val="20"/>
                <w:lang w:val="en-US"/>
              </w:rPr>
              <w:t>21</w:t>
            </w:r>
          </w:p>
        </w:tc>
        <w:tc>
          <w:tcPr>
            <w:tcW w:w="1134" w:type="dxa"/>
          </w:tcPr>
          <w:p w:rsidR="00A675DF" w:rsidRPr="005D7218" w:rsidRDefault="00A675DF" w:rsidP="00A675DF">
            <w:pPr>
              <w:rPr>
                <w:sz w:val="20"/>
                <w:lang w:val="en-US"/>
              </w:rPr>
            </w:pPr>
            <w:r w:rsidRPr="005D7218">
              <w:rPr>
                <w:sz w:val="20"/>
                <w:lang w:val="en-US"/>
              </w:rPr>
              <w:t>Jersey</w:t>
            </w:r>
          </w:p>
        </w:tc>
        <w:tc>
          <w:tcPr>
            <w:tcW w:w="5386" w:type="dxa"/>
          </w:tcPr>
          <w:p w:rsidR="00A675DF" w:rsidRPr="005D7218" w:rsidRDefault="00A675DF" w:rsidP="00A675DF">
            <w:pPr>
              <w:rPr>
                <w:sz w:val="20"/>
                <w:lang w:val="en-US"/>
              </w:rPr>
            </w:pPr>
            <w:r w:rsidRPr="005D7218">
              <w:rPr>
                <w:sz w:val="20"/>
                <w:lang w:val="en-US"/>
              </w:rPr>
              <w:t>Pedometers removed day before scoring (14</w:t>
            </w:r>
            <w:r w:rsidRPr="005D7218">
              <w:rPr>
                <w:sz w:val="20"/>
                <w:vertAlign w:val="superscript"/>
                <w:lang w:val="en-US"/>
              </w:rPr>
              <w:t>th</w:t>
            </w:r>
            <w:r w:rsidRPr="005D7218">
              <w:rPr>
                <w:sz w:val="20"/>
                <w:lang w:val="en-US"/>
              </w:rPr>
              <w:t xml:space="preserve">) – </w:t>
            </w:r>
            <w:r w:rsidRPr="00193C81">
              <w:rPr>
                <w:noProof/>
                <w:sz w:val="20"/>
                <w:lang w:val="en-US"/>
              </w:rPr>
              <w:t>xyz</w:t>
            </w:r>
            <w:r w:rsidRPr="005D7218">
              <w:rPr>
                <w:sz w:val="20"/>
                <w:lang w:val="en-US"/>
              </w:rPr>
              <w:t xml:space="preserve"> data used on way to </w:t>
            </w:r>
            <w:r w:rsidRPr="00193C81">
              <w:rPr>
                <w:noProof/>
                <w:sz w:val="20"/>
                <w:lang w:val="en-US"/>
              </w:rPr>
              <w:t>parlor</w:t>
            </w:r>
            <w:r w:rsidRPr="005D7218">
              <w:rPr>
                <w:sz w:val="20"/>
                <w:lang w:val="en-US"/>
              </w:rPr>
              <w:t xml:space="preserve"> </w:t>
            </w:r>
            <w:r w:rsidRPr="00193C81">
              <w:rPr>
                <w:noProof/>
                <w:sz w:val="20"/>
                <w:lang w:val="en-US"/>
              </w:rPr>
              <w:t>24</w:t>
            </w:r>
            <w:r>
              <w:rPr>
                <w:noProof/>
                <w:sz w:val="20"/>
                <w:lang w:val="en-US"/>
              </w:rPr>
              <w:t>-</w:t>
            </w:r>
            <w:r w:rsidRPr="00193C81">
              <w:rPr>
                <w:noProof/>
                <w:sz w:val="20"/>
                <w:lang w:val="en-US"/>
              </w:rPr>
              <w:t>hour</w:t>
            </w:r>
            <w:r w:rsidRPr="005D7218">
              <w:rPr>
                <w:sz w:val="20"/>
                <w:lang w:val="en-US"/>
              </w:rPr>
              <w:t xml:space="preserve"> gap from locomotion scoring.  24-hour summary from 2 days before (32-56 hour gap). </w:t>
            </w:r>
          </w:p>
        </w:tc>
      </w:tr>
      <w:tr w:rsidR="00A675DF" w:rsidRPr="005D7218" w:rsidTr="00A31286">
        <w:trPr>
          <w:trHeight w:val="449"/>
        </w:trPr>
        <w:tc>
          <w:tcPr>
            <w:tcW w:w="1526" w:type="dxa"/>
          </w:tcPr>
          <w:p w:rsidR="00A675DF" w:rsidRPr="005D7218" w:rsidRDefault="00A675DF" w:rsidP="00A675DF">
            <w:pPr>
              <w:rPr>
                <w:sz w:val="20"/>
                <w:lang w:val="en-US"/>
              </w:rPr>
            </w:pPr>
            <w:r>
              <w:rPr>
                <w:sz w:val="20"/>
                <w:lang w:val="en-US"/>
              </w:rPr>
              <w:t xml:space="preserve">2 </w:t>
            </w:r>
            <w:proofErr w:type="spellStart"/>
            <w:r>
              <w:rPr>
                <w:sz w:val="20"/>
                <w:lang w:val="en-US"/>
              </w:rPr>
              <w:t>Dairygold</w:t>
            </w:r>
            <w:proofErr w:type="spellEnd"/>
            <w:r>
              <w:rPr>
                <w:sz w:val="20"/>
                <w:lang w:val="en-US"/>
              </w:rPr>
              <w:t xml:space="preserve"> </w:t>
            </w:r>
            <w:r w:rsidRPr="005D7218">
              <w:rPr>
                <w:sz w:val="20"/>
                <w:lang w:val="en-US"/>
              </w:rPr>
              <w:t xml:space="preserve"> Holstein Friesian  (16/06/2017)</w:t>
            </w:r>
          </w:p>
        </w:tc>
        <w:tc>
          <w:tcPr>
            <w:tcW w:w="567" w:type="dxa"/>
          </w:tcPr>
          <w:p w:rsidR="00A675DF" w:rsidRPr="005D7218" w:rsidRDefault="00A675DF" w:rsidP="00A675DF">
            <w:pPr>
              <w:rPr>
                <w:sz w:val="20"/>
                <w:lang w:val="en-US"/>
              </w:rPr>
            </w:pPr>
            <w:r w:rsidRPr="005D7218">
              <w:rPr>
                <w:sz w:val="20"/>
                <w:lang w:val="en-US"/>
              </w:rPr>
              <w:t xml:space="preserve">16 </w:t>
            </w:r>
          </w:p>
        </w:tc>
        <w:tc>
          <w:tcPr>
            <w:tcW w:w="1134" w:type="dxa"/>
          </w:tcPr>
          <w:p w:rsidR="00A675DF" w:rsidRPr="005D7218" w:rsidRDefault="00A675DF" w:rsidP="00A675DF">
            <w:pPr>
              <w:rPr>
                <w:sz w:val="20"/>
                <w:lang w:val="en-US"/>
              </w:rPr>
            </w:pPr>
            <w:r w:rsidRPr="005D7218">
              <w:rPr>
                <w:sz w:val="20"/>
                <w:lang w:val="en-US"/>
              </w:rPr>
              <w:t>Holstein Friesian</w:t>
            </w:r>
          </w:p>
        </w:tc>
        <w:tc>
          <w:tcPr>
            <w:tcW w:w="5386" w:type="dxa"/>
          </w:tcPr>
          <w:p w:rsidR="00A675DF" w:rsidRPr="005D7218" w:rsidRDefault="00A675DF" w:rsidP="00A675DF">
            <w:pPr>
              <w:rPr>
                <w:sz w:val="20"/>
                <w:lang w:val="en-US"/>
              </w:rPr>
            </w:pPr>
            <w:r w:rsidRPr="005D7218">
              <w:rPr>
                <w:sz w:val="20"/>
                <w:lang w:val="en-US"/>
              </w:rPr>
              <w:t xml:space="preserve">Scored pedometers attached morning of 16th.  Next morning walk to </w:t>
            </w:r>
            <w:r w:rsidRPr="00193C81">
              <w:rPr>
                <w:noProof/>
                <w:sz w:val="20"/>
                <w:lang w:val="en-US"/>
              </w:rPr>
              <w:t>parlor</w:t>
            </w:r>
            <w:r w:rsidRPr="005D7218">
              <w:rPr>
                <w:sz w:val="20"/>
                <w:lang w:val="en-US"/>
              </w:rPr>
              <w:t xml:space="preserve"> (</w:t>
            </w:r>
            <w:r w:rsidRPr="00193C81">
              <w:rPr>
                <w:noProof/>
                <w:sz w:val="20"/>
                <w:lang w:val="en-US"/>
              </w:rPr>
              <w:t>xyz</w:t>
            </w:r>
            <w:r w:rsidRPr="005D7218">
              <w:rPr>
                <w:sz w:val="20"/>
                <w:lang w:val="en-US"/>
              </w:rPr>
              <w:t xml:space="preserve"> data) and day (</w:t>
            </w:r>
            <w:r w:rsidRPr="00193C81">
              <w:rPr>
                <w:noProof/>
                <w:sz w:val="20"/>
                <w:lang w:val="en-US"/>
              </w:rPr>
              <w:t>24</w:t>
            </w:r>
            <w:r>
              <w:rPr>
                <w:noProof/>
                <w:sz w:val="20"/>
                <w:lang w:val="en-US"/>
              </w:rPr>
              <w:t>-</w:t>
            </w:r>
            <w:r w:rsidRPr="00193C81">
              <w:rPr>
                <w:noProof/>
                <w:sz w:val="20"/>
                <w:lang w:val="en-US"/>
              </w:rPr>
              <w:t>hour</w:t>
            </w:r>
            <w:r w:rsidRPr="005D7218">
              <w:rPr>
                <w:sz w:val="20"/>
                <w:lang w:val="en-US"/>
              </w:rPr>
              <w:t xml:space="preserve"> summary) </w:t>
            </w:r>
            <w:r w:rsidRPr="00193C81">
              <w:rPr>
                <w:noProof/>
                <w:sz w:val="20"/>
                <w:lang w:val="en-US"/>
              </w:rPr>
              <w:t>analy</w:t>
            </w:r>
            <w:r>
              <w:rPr>
                <w:noProof/>
                <w:sz w:val="20"/>
                <w:lang w:val="en-US"/>
              </w:rPr>
              <w:t>z</w:t>
            </w:r>
            <w:r w:rsidRPr="00193C81">
              <w:rPr>
                <w:noProof/>
                <w:sz w:val="20"/>
                <w:lang w:val="en-US"/>
              </w:rPr>
              <w:t>ed</w:t>
            </w:r>
            <w:r>
              <w:rPr>
                <w:sz w:val="20"/>
                <w:lang w:val="en-US"/>
              </w:rPr>
              <w:t>.  16–</w:t>
            </w:r>
            <w:r w:rsidRPr="00193C81">
              <w:rPr>
                <w:noProof/>
                <w:sz w:val="20"/>
                <w:lang w:val="en-US"/>
              </w:rPr>
              <w:t>40</w:t>
            </w:r>
            <w:r>
              <w:rPr>
                <w:noProof/>
                <w:sz w:val="20"/>
                <w:lang w:val="en-US"/>
              </w:rPr>
              <w:t xml:space="preserve"> </w:t>
            </w:r>
            <w:r w:rsidRPr="00193C81">
              <w:rPr>
                <w:noProof/>
                <w:sz w:val="20"/>
                <w:lang w:val="en-US"/>
              </w:rPr>
              <w:t>hour</w:t>
            </w:r>
            <w:r w:rsidRPr="005D7218">
              <w:rPr>
                <w:sz w:val="20"/>
                <w:lang w:val="en-US"/>
              </w:rPr>
              <w:t xml:space="preserve"> gap to locomotion scoring.</w:t>
            </w:r>
          </w:p>
        </w:tc>
      </w:tr>
      <w:tr w:rsidR="00A675DF" w:rsidRPr="005D7218" w:rsidTr="00A31286">
        <w:trPr>
          <w:trHeight w:val="462"/>
        </w:trPr>
        <w:tc>
          <w:tcPr>
            <w:tcW w:w="1526" w:type="dxa"/>
          </w:tcPr>
          <w:p w:rsidR="00A675DF" w:rsidRPr="005D7218" w:rsidRDefault="00A675DF" w:rsidP="00A675DF">
            <w:pPr>
              <w:rPr>
                <w:sz w:val="20"/>
                <w:lang w:val="en-US"/>
              </w:rPr>
            </w:pPr>
            <w:r>
              <w:rPr>
                <w:sz w:val="20"/>
                <w:lang w:val="en-US"/>
              </w:rPr>
              <w:t xml:space="preserve">3.A </w:t>
            </w:r>
            <w:proofErr w:type="spellStart"/>
            <w:r>
              <w:rPr>
                <w:sz w:val="20"/>
                <w:lang w:val="en-US"/>
              </w:rPr>
              <w:t>Dairygold</w:t>
            </w:r>
            <w:proofErr w:type="spellEnd"/>
            <w:r>
              <w:rPr>
                <w:sz w:val="20"/>
                <w:lang w:val="en-US"/>
              </w:rPr>
              <w:t xml:space="preserve"> </w:t>
            </w:r>
          </w:p>
          <w:p w:rsidR="00A675DF" w:rsidRPr="005D7218" w:rsidRDefault="00A675DF" w:rsidP="00A675DF">
            <w:pPr>
              <w:rPr>
                <w:sz w:val="20"/>
                <w:lang w:val="en-US"/>
              </w:rPr>
            </w:pPr>
            <w:r w:rsidRPr="005D7218">
              <w:rPr>
                <w:sz w:val="20"/>
                <w:lang w:val="en-US"/>
              </w:rPr>
              <w:t>(08/08/2018)</w:t>
            </w:r>
          </w:p>
        </w:tc>
        <w:tc>
          <w:tcPr>
            <w:tcW w:w="567" w:type="dxa"/>
          </w:tcPr>
          <w:p w:rsidR="00A675DF" w:rsidRPr="005D7218" w:rsidRDefault="00A675DF" w:rsidP="00A675DF">
            <w:pPr>
              <w:rPr>
                <w:sz w:val="20"/>
                <w:lang w:val="en-US"/>
              </w:rPr>
            </w:pPr>
            <w:r w:rsidRPr="005D7218">
              <w:rPr>
                <w:sz w:val="20"/>
                <w:lang w:val="en-US"/>
              </w:rPr>
              <w:t>16</w:t>
            </w:r>
          </w:p>
        </w:tc>
        <w:tc>
          <w:tcPr>
            <w:tcW w:w="1134" w:type="dxa"/>
          </w:tcPr>
          <w:p w:rsidR="00A675DF" w:rsidRPr="005D7218" w:rsidRDefault="00A675DF" w:rsidP="00A675DF">
            <w:pPr>
              <w:rPr>
                <w:sz w:val="20"/>
                <w:lang w:val="en-US"/>
              </w:rPr>
            </w:pPr>
            <w:r w:rsidRPr="005D7218">
              <w:rPr>
                <w:sz w:val="20"/>
                <w:lang w:val="en-US"/>
              </w:rPr>
              <w:t>Holstein Friesian</w:t>
            </w:r>
          </w:p>
        </w:tc>
        <w:tc>
          <w:tcPr>
            <w:tcW w:w="5386" w:type="dxa"/>
          </w:tcPr>
          <w:p w:rsidR="00A675DF" w:rsidRPr="005D7218" w:rsidRDefault="00A675DF" w:rsidP="00A675DF">
            <w:pPr>
              <w:rPr>
                <w:sz w:val="20"/>
                <w:lang w:val="en-US"/>
              </w:rPr>
            </w:pPr>
            <w:r w:rsidRPr="005D7218">
              <w:rPr>
                <w:sz w:val="20"/>
                <w:lang w:val="en-US"/>
              </w:rPr>
              <w:t>Scored morning. Pedometers attached in the evening</w:t>
            </w:r>
            <w:r w:rsidRPr="005D7218">
              <w:rPr>
                <w:b/>
                <w:sz w:val="20"/>
                <w:lang w:val="en-US"/>
              </w:rPr>
              <w:t>.</w:t>
            </w:r>
            <w:r w:rsidRPr="005D7218">
              <w:rPr>
                <w:sz w:val="20"/>
                <w:lang w:val="en-US"/>
              </w:rPr>
              <w:t xml:space="preserve">  Next morning (</w:t>
            </w:r>
            <w:r w:rsidRPr="00193C81">
              <w:rPr>
                <w:noProof/>
                <w:sz w:val="20"/>
                <w:lang w:val="en-US"/>
              </w:rPr>
              <w:t>xyz</w:t>
            </w:r>
            <w:r w:rsidRPr="005D7218">
              <w:rPr>
                <w:sz w:val="20"/>
                <w:lang w:val="en-US"/>
              </w:rPr>
              <w:t xml:space="preserve"> data) and day (</w:t>
            </w:r>
            <w:r w:rsidRPr="00193C81">
              <w:rPr>
                <w:noProof/>
                <w:sz w:val="20"/>
                <w:lang w:val="en-US"/>
              </w:rPr>
              <w:t>24</w:t>
            </w:r>
            <w:r>
              <w:rPr>
                <w:noProof/>
                <w:sz w:val="20"/>
                <w:lang w:val="en-US"/>
              </w:rPr>
              <w:t>-</w:t>
            </w:r>
            <w:r w:rsidRPr="00193C81">
              <w:rPr>
                <w:noProof/>
                <w:sz w:val="20"/>
                <w:lang w:val="en-US"/>
              </w:rPr>
              <w:t>hour</w:t>
            </w:r>
            <w:r w:rsidRPr="005D7218">
              <w:rPr>
                <w:sz w:val="20"/>
                <w:lang w:val="en-US"/>
              </w:rPr>
              <w:t xml:space="preserve"> summary) </w:t>
            </w:r>
            <w:r w:rsidRPr="00193C81">
              <w:rPr>
                <w:noProof/>
                <w:sz w:val="20"/>
                <w:lang w:val="en-US"/>
              </w:rPr>
              <w:t>analy</w:t>
            </w:r>
            <w:r>
              <w:rPr>
                <w:noProof/>
                <w:sz w:val="20"/>
                <w:lang w:val="en-US"/>
              </w:rPr>
              <w:t>z</w:t>
            </w:r>
            <w:r w:rsidRPr="00193C81">
              <w:rPr>
                <w:noProof/>
                <w:sz w:val="20"/>
                <w:lang w:val="en-US"/>
              </w:rPr>
              <w:t>ed.  16-40 hour</w:t>
            </w:r>
            <w:r w:rsidRPr="005D7218">
              <w:rPr>
                <w:sz w:val="20"/>
                <w:lang w:val="en-US"/>
              </w:rPr>
              <w:t xml:space="preserve"> gap to locomotion scoring.</w:t>
            </w:r>
          </w:p>
        </w:tc>
      </w:tr>
      <w:tr w:rsidR="00A675DF" w:rsidRPr="005D7218" w:rsidTr="00A31286">
        <w:trPr>
          <w:trHeight w:val="449"/>
        </w:trPr>
        <w:tc>
          <w:tcPr>
            <w:tcW w:w="1526" w:type="dxa"/>
          </w:tcPr>
          <w:p w:rsidR="00A675DF" w:rsidRPr="005D7218" w:rsidRDefault="00A675DF" w:rsidP="00A675DF">
            <w:pPr>
              <w:rPr>
                <w:sz w:val="20"/>
                <w:lang w:val="en-US"/>
              </w:rPr>
            </w:pPr>
            <w:r>
              <w:rPr>
                <w:sz w:val="20"/>
                <w:lang w:val="en-US"/>
              </w:rPr>
              <w:t>3.B</w:t>
            </w:r>
            <w:r w:rsidRPr="005D7218">
              <w:rPr>
                <w:sz w:val="20"/>
                <w:lang w:val="en-US"/>
              </w:rPr>
              <w:t xml:space="preserve"> </w:t>
            </w:r>
            <w:proofErr w:type="spellStart"/>
            <w:r w:rsidRPr="005D7218">
              <w:rPr>
                <w:sz w:val="20"/>
                <w:lang w:val="en-US"/>
              </w:rPr>
              <w:t>Dairygold</w:t>
            </w:r>
            <w:proofErr w:type="spellEnd"/>
            <w:r w:rsidRPr="005D7218">
              <w:rPr>
                <w:sz w:val="20"/>
                <w:lang w:val="en-US"/>
              </w:rPr>
              <w:t xml:space="preserve"> </w:t>
            </w:r>
          </w:p>
          <w:p w:rsidR="00A675DF" w:rsidRPr="005D7218" w:rsidRDefault="00A675DF" w:rsidP="00A675DF">
            <w:pPr>
              <w:rPr>
                <w:sz w:val="20"/>
                <w:lang w:val="en-US"/>
              </w:rPr>
            </w:pPr>
            <w:r w:rsidRPr="005D7218">
              <w:rPr>
                <w:sz w:val="20"/>
                <w:lang w:val="en-US"/>
              </w:rPr>
              <w:t>(13/08/2018)</w:t>
            </w:r>
          </w:p>
        </w:tc>
        <w:tc>
          <w:tcPr>
            <w:tcW w:w="567" w:type="dxa"/>
          </w:tcPr>
          <w:p w:rsidR="00A675DF" w:rsidRPr="005D7218" w:rsidRDefault="00A675DF" w:rsidP="00A675DF">
            <w:pPr>
              <w:rPr>
                <w:sz w:val="20"/>
                <w:lang w:val="en-US"/>
              </w:rPr>
            </w:pPr>
            <w:r w:rsidRPr="005D7218">
              <w:rPr>
                <w:sz w:val="20"/>
                <w:lang w:val="en-US"/>
              </w:rPr>
              <w:t>16</w:t>
            </w:r>
          </w:p>
        </w:tc>
        <w:tc>
          <w:tcPr>
            <w:tcW w:w="1134" w:type="dxa"/>
          </w:tcPr>
          <w:p w:rsidR="00A675DF" w:rsidRPr="005D7218" w:rsidRDefault="00A675DF" w:rsidP="00A675DF">
            <w:pPr>
              <w:rPr>
                <w:sz w:val="20"/>
                <w:lang w:val="en-US"/>
              </w:rPr>
            </w:pPr>
            <w:r w:rsidRPr="005D7218">
              <w:rPr>
                <w:sz w:val="20"/>
                <w:lang w:val="en-US"/>
              </w:rPr>
              <w:t>Holstein Friesian</w:t>
            </w:r>
          </w:p>
        </w:tc>
        <w:tc>
          <w:tcPr>
            <w:tcW w:w="5386" w:type="dxa"/>
          </w:tcPr>
          <w:p w:rsidR="00A675DF" w:rsidRPr="005D7218" w:rsidRDefault="00A675DF" w:rsidP="00A675DF">
            <w:pPr>
              <w:rPr>
                <w:sz w:val="20"/>
                <w:lang w:val="en-US"/>
              </w:rPr>
            </w:pPr>
            <w:r w:rsidRPr="005D7218">
              <w:rPr>
                <w:sz w:val="20"/>
                <w:lang w:val="en-US"/>
              </w:rPr>
              <w:t xml:space="preserve">Pedometers were on for 4 days– </w:t>
            </w:r>
            <w:r w:rsidRPr="00193C81">
              <w:rPr>
                <w:noProof/>
                <w:sz w:val="20"/>
                <w:lang w:val="en-US"/>
              </w:rPr>
              <w:t>xyz</w:t>
            </w:r>
            <w:r w:rsidRPr="005D7218">
              <w:rPr>
                <w:sz w:val="20"/>
                <w:lang w:val="en-US"/>
              </w:rPr>
              <w:t xml:space="preserve"> data used from morning they were scored 2</w:t>
            </w:r>
            <w:r w:rsidRPr="005D7218">
              <w:rPr>
                <w:sz w:val="20"/>
                <w:vertAlign w:val="superscript"/>
                <w:lang w:val="en-US"/>
              </w:rPr>
              <w:t>nd</w:t>
            </w:r>
            <w:r w:rsidRPr="005D7218">
              <w:rPr>
                <w:sz w:val="20"/>
                <w:lang w:val="en-US"/>
              </w:rPr>
              <w:t xml:space="preserve"> time (exiting </w:t>
            </w:r>
            <w:r w:rsidRPr="00193C81">
              <w:rPr>
                <w:noProof/>
                <w:sz w:val="20"/>
                <w:lang w:val="en-US"/>
              </w:rPr>
              <w:t>parlor</w:t>
            </w:r>
            <w:r w:rsidRPr="005D7218">
              <w:rPr>
                <w:sz w:val="20"/>
                <w:lang w:val="en-US"/>
              </w:rPr>
              <w:t xml:space="preserve">). 24 hour summary </w:t>
            </w:r>
            <w:r w:rsidRPr="005D7218">
              <w:rPr>
                <w:sz w:val="20"/>
                <w:lang w:val="en-US"/>
              </w:rPr>
              <w:lastRenderedPageBreak/>
              <w:t>from the same day used. Pedometers removed day after.</w:t>
            </w:r>
          </w:p>
        </w:tc>
      </w:tr>
      <w:tr w:rsidR="00A675DF" w:rsidRPr="005D7218" w:rsidTr="00A31286">
        <w:trPr>
          <w:trHeight w:val="449"/>
        </w:trPr>
        <w:tc>
          <w:tcPr>
            <w:tcW w:w="1526" w:type="dxa"/>
          </w:tcPr>
          <w:p w:rsidR="00A675DF" w:rsidRPr="005D7218" w:rsidRDefault="00C65889" w:rsidP="00A675DF">
            <w:pPr>
              <w:rPr>
                <w:sz w:val="20"/>
                <w:lang w:val="en-US"/>
              </w:rPr>
            </w:pPr>
            <w:r>
              <w:rPr>
                <w:sz w:val="20"/>
                <w:lang w:val="en-US"/>
              </w:rPr>
              <w:lastRenderedPageBreak/>
              <w:t>4.A Commercial farm</w:t>
            </w:r>
          </w:p>
          <w:p w:rsidR="00A675DF" w:rsidRPr="005D7218" w:rsidRDefault="00A675DF" w:rsidP="00A675DF">
            <w:pPr>
              <w:rPr>
                <w:sz w:val="20"/>
                <w:lang w:val="en-US"/>
              </w:rPr>
            </w:pPr>
            <w:r w:rsidRPr="005D7218">
              <w:rPr>
                <w:sz w:val="20"/>
                <w:lang w:val="en-US"/>
              </w:rPr>
              <w:t>(16/08/2018)</w:t>
            </w:r>
          </w:p>
        </w:tc>
        <w:tc>
          <w:tcPr>
            <w:tcW w:w="567" w:type="dxa"/>
          </w:tcPr>
          <w:p w:rsidR="00A675DF" w:rsidRPr="005D7218" w:rsidRDefault="00A675DF" w:rsidP="00A675DF">
            <w:pPr>
              <w:rPr>
                <w:sz w:val="20"/>
                <w:lang w:val="en-US"/>
              </w:rPr>
            </w:pPr>
            <w:r w:rsidRPr="005D7218">
              <w:rPr>
                <w:sz w:val="20"/>
                <w:lang w:val="en-US"/>
              </w:rPr>
              <w:t>10</w:t>
            </w:r>
          </w:p>
        </w:tc>
        <w:tc>
          <w:tcPr>
            <w:tcW w:w="1134" w:type="dxa"/>
          </w:tcPr>
          <w:p w:rsidR="00A675DF" w:rsidRPr="005D7218" w:rsidRDefault="00A675DF" w:rsidP="00A675DF">
            <w:pPr>
              <w:rPr>
                <w:sz w:val="20"/>
                <w:lang w:val="en-US"/>
              </w:rPr>
            </w:pPr>
            <w:r w:rsidRPr="005D7218">
              <w:rPr>
                <w:sz w:val="20"/>
                <w:lang w:val="en-US"/>
              </w:rPr>
              <w:t>Holstein Friesian</w:t>
            </w:r>
          </w:p>
        </w:tc>
        <w:tc>
          <w:tcPr>
            <w:tcW w:w="5386" w:type="dxa"/>
          </w:tcPr>
          <w:p w:rsidR="00A675DF" w:rsidRPr="005D7218" w:rsidRDefault="00A675DF" w:rsidP="00A675DF">
            <w:pPr>
              <w:rPr>
                <w:sz w:val="20"/>
                <w:lang w:val="en-US"/>
              </w:rPr>
            </w:pPr>
            <w:r w:rsidRPr="005D7218">
              <w:rPr>
                <w:sz w:val="20"/>
                <w:lang w:val="en-US"/>
              </w:rPr>
              <w:t xml:space="preserve">Scored and pedometers attached in </w:t>
            </w:r>
            <w:r>
              <w:rPr>
                <w:sz w:val="20"/>
                <w:lang w:val="en-US"/>
              </w:rPr>
              <w:t xml:space="preserve">the </w:t>
            </w:r>
            <w:r w:rsidRPr="00193C81">
              <w:rPr>
                <w:noProof/>
                <w:sz w:val="20"/>
                <w:lang w:val="en-US"/>
              </w:rPr>
              <w:t>morning</w:t>
            </w:r>
            <w:r w:rsidRPr="005D7218">
              <w:rPr>
                <w:sz w:val="20"/>
                <w:lang w:val="en-US"/>
              </w:rPr>
              <w:t xml:space="preserve">.  Next morning walk to </w:t>
            </w:r>
            <w:r w:rsidRPr="00193C81">
              <w:rPr>
                <w:noProof/>
                <w:sz w:val="20"/>
                <w:lang w:val="en-US"/>
              </w:rPr>
              <w:t>parlor</w:t>
            </w:r>
            <w:r w:rsidRPr="005D7218">
              <w:rPr>
                <w:sz w:val="20"/>
                <w:lang w:val="en-US"/>
              </w:rPr>
              <w:t xml:space="preserve"> (</w:t>
            </w:r>
            <w:r w:rsidRPr="00193C81">
              <w:rPr>
                <w:noProof/>
                <w:sz w:val="20"/>
                <w:lang w:val="en-US"/>
              </w:rPr>
              <w:t>xyz</w:t>
            </w:r>
            <w:r w:rsidRPr="005D7218">
              <w:rPr>
                <w:sz w:val="20"/>
                <w:lang w:val="en-US"/>
              </w:rPr>
              <w:t xml:space="preserve"> data) used and day (</w:t>
            </w:r>
            <w:r w:rsidRPr="00193C81">
              <w:rPr>
                <w:noProof/>
                <w:sz w:val="20"/>
                <w:lang w:val="en-US"/>
              </w:rPr>
              <w:t>24</w:t>
            </w:r>
            <w:r>
              <w:rPr>
                <w:noProof/>
                <w:sz w:val="20"/>
                <w:lang w:val="en-US"/>
              </w:rPr>
              <w:t>-</w:t>
            </w:r>
            <w:r w:rsidRPr="00193C81">
              <w:rPr>
                <w:noProof/>
                <w:sz w:val="20"/>
                <w:lang w:val="en-US"/>
              </w:rPr>
              <w:t>hour</w:t>
            </w:r>
            <w:r w:rsidRPr="005D7218">
              <w:rPr>
                <w:sz w:val="20"/>
                <w:lang w:val="en-US"/>
              </w:rPr>
              <w:t xml:space="preserve"> summary) </w:t>
            </w:r>
            <w:r w:rsidRPr="00193C81">
              <w:rPr>
                <w:noProof/>
                <w:sz w:val="20"/>
                <w:lang w:val="en-US"/>
              </w:rPr>
              <w:t>analy</w:t>
            </w:r>
            <w:r>
              <w:rPr>
                <w:noProof/>
                <w:sz w:val="20"/>
                <w:lang w:val="en-US"/>
              </w:rPr>
              <w:t>z</w:t>
            </w:r>
            <w:r w:rsidRPr="00193C81">
              <w:rPr>
                <w:noProof/>
                <w:sz w:val="20"/>
                <w:lang w:val="en-US"/>
              </w:rPr>
              <w:t>ed.  16-40 hour</w:t>
            </w:r>
            <w:r w:rsidRPr="005D7218">
              <w:rPr>
                <w:sz w:val="20"/>
                <w:lang w:val="en-US"/>
              </w:rPr>
              <w:t xml:space="preserve"> gap to locomotion scoring.</w:t>
            </w:r>
          </w:p>
        </w:tc>
      </w:tr>
      <w:tr w:rsidR="00A675DF" w:rsidRPr="005D7218" w:rsidTr="00A31286">
        <w:trPr>
          <w:trHeight w:val="449"/>
        </w:trPr>
        <w:tc>
          <w:tcPr>
            <w:tcW w:w="1526" w:type="dxa"/>
          </w:tcPr>
          <w:p w:rsidR="00A675DF" w:rsidRPr="005D7218" w:rsidRDefault="00C65889" w:rsidP="00A675DF">
            <w:pPr>
              <w:rPr>
                <w:sz w:val="20"/>
                <w:lang w:val="en-US"/>
              </w:rPr>
            </w:pPr>
            <w:r>
              <w:rPr>
                <w:sz w:val="20"/>
                <w:lang w:val="en-US"/>
              </w:rPr>
              <w:t xml:space="preserve">4.B Commercial farm </w:t>
            </w:r>
          </w:p>
          <w:p w:rsidR="00A675DF" w:rsidRPr="005D7218" w:rsidRDefault="00A675DF" w:rsidP="00A675DF">
            <w:pPr>
              <w:rPr>
                <w:sz w:val="20"/>
                <w:lang w:val="en-US"/>
              </w:rPr>
            </w:pPr>
            <w:r w:rsidRPr="005D7218">
              <w:rPr>
                <w:sz w:val="20"/>
                <w:lang w:val="en-US"/>
              </w:rPr>
              <w:t>(20/08/2018)</w:t>
            </w:r>
          </w:p>
        </w:tc>
        <w:tc>
          <w:tcPr>
            <w:tcW w:w="567" w:type="dxa"/>
          </w:tcPr>
          <w:p w:rsidR="00A675DF" w:rsidRPr="005D7218" w:rsidRDefault="00A675DF" w:rsidP="00A675DF">
            <w:pPr>
              <w:rPr>
                <w:sz w:val="20"/>
                <w:lang w:val="en-US"/>
              </w:rPr>
            </w:pPr>
            <w:r w:rsidRPr="005D7218">
              <w:rPr>
                <w:sz w:val="20"/>
                <w:lang w:val="en-US"/>
              </w:rPr>
              <w:t>10</w:t>
            </w:r>
          </w:p>
        </w:tc>
        <w:tc>
          <w:tcPr>
            <w:tcW w:w="1134" w:type="dxa"/>
          </w:tcPr>
          <w:p w:rsidR="00A675DF" w:rsidRPr="005D7218" w:rsidRDefault="00A675DF" w:rsidP="00A675DF">
            <w:pPr>
              <w:rPr>
                <w:sz w:val="20"/>
                <w:lang w:val="en-US"/>
              </w:rPr>
            </w:pPr>
            <w:r w:rsidRPr="005D7218">
              <w:rPr>
                <w:sz w:val="20"/>
                <w:lang w:val="en-US"/>
              </w:rPr>
              <w:t>Holstein Friesian</w:t>
            </w:r>
          </w:p>
        </w:tc>
        <w:tc>
          <w:tcPr>
            <w:tcW w:w="5386" w:type="dxa"/>
          </w:tcPr>
          <w:p w:rsidR="00A675DF" w:rsidRPr="005D7218" w:rsidRDefault="00A675DF" w:rsidP="00A675DF">
            <w:pPr>
              <w:rPr>
                <w:sz w:val="20"/>
                <w:lang w:val="en-US"/>
              </w:rPr>
            </w:pPr>
            <w:r w:rsidRPr="005D7218">
              <w:rPr>
                <w:sz w:val="20"/>
                <w:lang w:val="en-US"/>
              </w:rPr>
              <w:t xml:space="preserve">Scored in </w:t>
            </w:r>
            <w:r>
              <w:rPr>
                <w:sz w:val="20"/>
                <w:lang w:val="en-US"/>
              </w:rPr>
              <w:t xml:space="preserve">the </w:t>
            </w:r>
            <w:r w:rsidRPr="00193C81">
              <w:rPr>
                <w:noProof/>
                <w:sz w:val="20"/>
                <w:lang w:val="en-US"/>
              </w:rPr>
              <w:t>morning</w:t>
            </w:r>
            <w:r w:rsidRPr="005D7218">
              <w:rPr>
                <w:sz w:val="20"/>
                <w:lang w:val="en-US"/>
              </w:rPr>
              <w:t xml:space="preserve">. Data used from the walk to the </w:t>
            </w:r>
            <w:r w:rsidRPr="00193C81">
              <w:rPr>
                <w:noProof/>
                <w:sz w:val="20"/>
                <w:lang w:val="en-US"/>
              </w:rPr>
              <w:t>parlor</w:t>
            </w:r>
            <w:r w:rsidRPr="005D7218">
              <w:rPr>
                <w:sz w:val="20"/>
                <w:lang w:val="en-US"/>
              </w:rPr>
              <w:t xml:space="preserve"> that morning</w:t>
            </w:r>
            <w:r>
              <w:rPr>
                <w:sz w:val="20"/>
                <w:lang w:val="en-US"/>
              </w:rPr>
              <w:t xml:space="preserve"> (0</w:t>
            </w:r>
            <w:r w:rsidRPr="005D7218">
              <w:rPr>
                <w:sz w:val="20"/>
                <w:lang w:val="en-US"/>
              </w:rPr>
              <w:t>–</w:t>
            </w:r>
            <w:r w:rsidRPr="00193C81">
              <w:rPr>
                <w:noProof/>
                <w:sz w:val="20"/>
                <w:lang w:val="en-US"/>
              </w:rPr>
              <w:t>3 hour</w:t>
            </w:r>
            <w:r w:rsidRPr="005D7218">
              <w:rPr>
                <w:sz w:val="20"/>
                <w:lang w:val="en-US"/>
              </w:rPr>
              <w:t xml:space="preserve"> gap to scoring).</w:t>
            </w:r>
            <w:r>
              <w:rPr>
                <w:sz w:val="20"/>
                <w:lang w:val="en-US"/>
              </w:rPr>
              <w:t xml:space="preserve"> 24 hour summary on the </w:t>
            </w:r>
            <w:r w:rsidRPr="00193C81">
              <w:rPr>
                <w:noProof/>
                <w:sz w:val="20"/>
                <w:lang w:val="en-US"/>
              </w:rPr>
              <w:t>day</w:t>
            </w:r>
            <w:r w:rsidRPr="005D7218">
              <w:rPr>
                <w:sz w:val="20"/>
                <w:lang w:val="en-US"/>
              </w:rPr>
              <w:t xml:space="preserve"> of scoring.</w:t>
            </w:r>
          </w:p>
        </w:tc>
      </w:tr>
      <w:tr w:rsidR="00A675DF" w:rsidRPr="005D7218" w:rsidTr="00A31286">
        <w:trPr>
          <w:trHeight w:val="449"/>
        </w:trPr>
        <w:tc>
          <w:tcPr>
            <w:tcW w:w="1526" w:type="dxa"/>
          </w:tcPr>
          <w:p w:rsidR="00A675DF" w:rsidRPr="005D7218" w:rsidRDefault="00A675DF" w:rsidP="00A31286">
            <w:pPr>
              <w:rPr>
                <w:sz w:val="20"/>
                <w:lang w:val="en-US"/>
              </w:rPr>
            </w:pPr>
            <w:r>
              <w:rPr>
                <w:sz w:val="20"/>
                <w:lang w:val="en-US"/>
              </w:rPr>
              <w:t xml:space="preserve">5. </w:t>
            </w:r>
            <w:r w:rsidRPr="005D7218">
              <w:rPr>
                <w:sz w:val="20"/>
                <w:lang w:val="en-US"/>
              </w:rPr>
              <w:t>TUM (Haladjian et al., 2018)</w:t>
            </w:r>
          </w:p>
        </w:tc>
        <w:tc>
          <w:tcPr>
            <w:tcW w:w="567" w:type="dxa"/>
          </w:tcPr>
          <w:p w:rsidR="00A675DF" w:rsidRPr="005D7218" w:rsidRDefault="003D502B" w:rsidP="003D502B">
            <w:pPr>
              <w:rPr>
                <w:sz w:val="20"/>
                <w:lang w:val="en-US"/>
              </w:rPr>
            </w:pPr>
            <w:r>
              <w:rPr>
                <w:sz w:val="20"/>
                <w:lang w:val="en-US"/>
              </w:rPr>
              <w:t>10</w:t>
            </w:r>
          </w:p>
        </w:tc>
        <w:tc>
          <w:tcPr>
            <w:tcW w:w="1134" w:type="dxa"/>
          </w:tcPr>
          <w:p w:rsidR="00A675DF" w:rsidRPr="005D7218" w:rsidRDefault="00A675DF" w:rsidP="00A675DF">
            <w:pPr>
              <w:rPr>
                <w:sz w:val="20"/>
                <w:lang w:val="en-US"/>
              </w:rPr>
            </w:pPr>
            <w:r w:rsidRPr="005D7218">
              <w:rPr>
                <w:sz w:val="20"/>
                <w:lang w:val="en-US"/>
              </w:rPr>
              <w:t xml:space="preserve">Holstein, </w:t>
            </w:r>
            <w:proofErr w:type="spellStart"/>
            <w:r w:rsidRPr="005D7218">
              <w:rPr>
                <w:sz w:val="20"/>
                <w:lang w:val="en-US"/>
              </w:rPr>
              <w:t>Flechvieh</w:t>
            </w:r>
            <w:proofErr w:type="spellEnd"/>
            <w:r w:rsidRPr="005D7218">
              <w:rPr>
                <w:sz w:val="20"/>
                <w:lang w:val="en-US"/>
              </w:rPr>
              <w:t>, crosses.</w:t>
            </w:r>
          </w:p>
        </w:tc>
        <w:tc>
          <w:tcPr>
            <w:tcW w:w="5386" w:type="dxa"/>
          </w:tcPr>
          <w:p w:rsidR="00A675DF" w:rsidRPr="005D7218" w:rsidRDefault="00A675DF" w:rsidP="00A675DF">
            <w:pPr>
              <w:rPr>
                <w:sz w:val="20"/>
                <w:lang w:val="en-US"/>
              </w:rPr>
            </w:pPr>
            <w:r w:rsidRPr="005D7218">
              <w:rPr>
                <w:sz w:val="20"/>
                <w:lang w:val="en-US"/>
              </w:rPr>
              <w:t xml:space="preserve">Healthy locomotion compared to when block attached to the same cow’s left and right leg. 30 data sets from 10 cows.  </w:t>
            </w:r>
          </w:p>
        </w:tc>
      </w:tr>
    </w:tbl>
    <w:p w:rsidR="00A675DF" w:rsidRPr="005D7218" w:rsidRDefault="00A675DF" w:rsidP="00A675DF">
      <w:pPr>
        <w:rPr>
          <w:lang w:val="en-US"/>
        </w:rPr>
      </w:pPr>
    </w:p>
    <w:p w:rsidR="00BC20B2" w:rsidRDefault="00BC20B2" w:rsidP="00F876AE">
      <w:pPr>
        <w:rPr>
          <w:lang w:val="en-US"/>
        </w:rPr>
      </w:pPr>
    </w:p>
    <w:p w:rsidR="00460FEF" w:rsidRDefault="00460FEF" w:rsidP="00460FEF">
      <w:pPr>
        <w:pStyle w:val="Heading3"/>
        <w:rPr>
          <w:lang w:val="en-US"/>
        </w:rPr>
      </w:pPr>
      <w:r>
        <w:rPr>
          <w:lang w:val="en-US"/>
        </w:rPr>
        <w:t>Trial 5</w:t>
      </w:r>
    </w:p>
    <w:p w:rsidR="00DF08E5" w:rsidRPr="00CE0D34" w:rsidRDefault="007E53EF" w:rsidP="00DF08E5">
      <w:pPr>
        <w:rPr>
          <w:lang w:val="en-US"/>
        </w:rPr>
      </w:pPr>
      <w:r>
        <w:rPr>
          <w:lang w:val="en-US"/>
        </w:rPr>
        <w:t xml:space="preserve">The analysis of trial 5 is the secondary analysis of collected at </w:t>
      </w:r>
      <w:r w:rsidR="00BC20B2" w:rsidRPr="00E401C0">
        <w:rPr>
          <w:lang w:val="en-US"/>
        </w:rPr>
        <w:t>the indoor stable of the Ludwig Ma</w:t>
      </w:r>
      <w:r w:rsidR="00BC20B2">
        <w:rPr>
          <w:lang w:val="en-US"/>
        </w:rPr>
        <w:t>ximilian University (LMU)</w:t>
      </w:r>
      <w:r w:rsidR="00BC20B2" w:rsidRPr="005D7218">
        <w:rPr>
          <w:lang w:val="en-US"/>
        </w:rPr>
        <w:t xml:space="preserve"> Munich, Germany</w:t>
      </w:r>
      <w:r>
        <w:rPr>
          <w:lang w:val="en-US"/>
        </w:rPr>
        <w:t xml:space="preserve"> described in</w:t>
      </w:r>
      <w:r w:rsidR="00BC20B2" w:rsidRPr="005D7218">
        <w:rPr>
          <w:lang w:val="en-US"/>
        </w:rPr>
        <w:t xml:space="preserve"> </w:t>
      </w:r>
      <w:r w:rsidR="00BC20B2" w:rsidRPr="005D7218">
        <w:rPr>
          <w:lang w:val="en-US"/>
        </w:rPr>
        <w:fldChar w:fldCharType="begin" w:fldLock="1"/>
      </w:r>
      <w:r w:rsidR="00BC20B2" w:rsidRPr="005D7218">
        <w:rPr>
          <w:lang w:val="en-US"/>
        </w:rPr>
        <w:instrText>ADDIN CSL_CITATION {"citationItems":[{"id":"ITEM-1","itemData":{"DOI":"10.3390/mti2020027","ISSN":"2414-4088","abstract":"Cow lameness is a common manifestation in dairy cattle that causes severe health and life quality issues to cows, including pain and a reduction in their life expectancy. In our previous work, we introduced an algorithmic approach to automatically detect anomalies in the walking pattern of cows using a wearable motion sensor. In this article, we provide further insights into a system for automatic lameness detection, including the decisions we made when designing the system, the requirements that drove these decisions and provide further insight into the algorithmic approach. Results from a controlled experiment we conducted indicate that our approach can detect deviations in cows&amp;rsquo; gait with an accuracy of 91.1%. The information provided by our system can be useful to spot lameness-related diseases automatically and alarm veterinarians.","author":[{"dropping-particle":"","family":"Haladjian","given":"Juan","non-dropping-particle":"","parse-names":false,"suffix":""},{"dropping-particle":"","family":"Haug","given":"Johannes","non-dropping-particle":"","parse-names":false,"suffix":""},{"dropping-particle":"","family":"Nüske","given":"Stefan","non-dropping-particle":"","parse-names":false,"suffix":""},{"dropping-particle":"","family":"Bruegge","given":"Bernd","non-dropping-particle":"","parse-names":false,"suffix":""}],"container-title":"Multimodal Technologies and Interaction","id":"ITEM-1","issue":"2","issued":{"date-parts":[["2018"]]},"page":"27","title":"A Wearable Sensor System for Lameness Detection in Dairy Cattle","type":"article-journal","volume":"2"},"uris":["http://www.mendeley.com/documents/?uuid=c841de92-e3fd-4a1d-93ad-2396a1c37a09"]}],"mendeley":{"formattedCitation":"(Haladjian et al., 2018)","plainTextFormattedCitation":"(Haladjian et al., 2018)","previouslyFormattedCitation":"(Haladjian et al., 2018)"},"properties":{"noteIndex":0},"schema":"https://github.com/citation-style-language/schema/raw/master/csl-citation.json"}</w:instrText>
      </w:r>
      <w:r w:rsidR="00BC20B2" w:rsidRPr="005D7218">
        <w:rPr>
          <w:lang w:val="en-US"/>
        </w:rPr>
        <w:fldChar w:fldCharType="separate"/>
      </w:r>
      <w:r w:rsidR="00BC20B2" w:rsidRPr="005D7218">
        <w:rPr>
          <w:noProof/>
          <w:lang w:val="en-US"/>
        </w:rPr>
        <w:t>(Haladjian et al., 2018)</w:t>
      </w:r>
      <w:r w:rsidR="00BC20B2" w:rsidRPr="005D7218">
        <w:rPr>
          <w:lang w:val="en-US"/>
        </w:rPr>
        <w:fldChar w:fldCharType="end"/>
      </w:r>
      <w:r>
        <w:rPr>
          <w:lang w:val="en-US"/>
        </w:rPr>
        <w:t>. 10 cows’</w:t>
      </w:r>
      <w:r w:rsidR="00BC20B2">
        <w:rPr>
          <w:lang w:val="en-US"/>
        </w:rPr>
        <w:t xml:space="preserve"> activity</w:t>
      </w:r>
      <w:r>
        <w:rPr>
          <w:lang w:val="en-US"/>
        </w:rPr>
        <w:t xml:space="preserve"> was</w:t>
      </w:r>
      <w:r w:rsidR="00BC20B2">
        <w:rPr>
          <w:lang w:val="en-US"/>
        </w:rPr>
        <w:t xml:space="preserve"> recorded for approximately 35 minutes each in an experimental design</w:t>
      </w:r>
      <w:r w:rsidR="000C6FC9">
        <w:rPr>
          <w:lang w:val="en-US"/>
        </w:rPr>
        <w:t>. There was no locomotion scoring per se for</w:t>
      </w:r>
      <w:r w:rsidR="000C6FC9" w:rsidRPr="005D7218">
        <w:rPr>
          <w:lang w:val="en-US"/>
        </w:rPr>
        <w:t xml:space="preserve"> the</w:t>
      </w:r>
      <w:r w:rsidR="000C6FC9">
        <w:rPr>
          <w:lang w:val="en-US"/>
        </w:rPr>
        <w:t>se cows, but</w:t>
      </w:r>
      <w:r w:rsidR="00BC20B2">
        <w:rPr>
          <w:lang w:val="en-US"/>
        </w:rPr>
        <w:t xml:space="preserve"> the locomotion of healthy cows was impaired by the intervention of attaching a rubber block</w:t>
      </w:r>
      <w:r w:rsidR="00BC20B2" w:rsidRPr="005D7218">
        <w:rPr>
          <w:lang w:val="en-US"/>
        </w:rPr>
        <w:t>.</w:t>
      </w:r>
      <w:r w:rsidR="00BC20B2">
        <w:rPr>
          <w:lang w:val="en-US"/>
        </w:rPr>
        <w:t xml:space="preserve"> </w:t>
      </w:r>
      <w:r w:rsidR="006D7414">
        <w:rPr>
          <w:lang w:val="en-US"/>
        </w:rPr>
        <w:t>Th</w:t>
      </w:r>
      <w:r w:rsidR="00484538">
        <w:rPr>
          <w:lang w:val="en-US"/>
        </w:rPr>
        <w:t>ough not assessed, the impact on</w:t>
      </w:r>
      <w:r w:rsidR="006D7414">
        <w:rPr>
          <w:lang w:val="en-US"/>
        </w:rPr>
        <w:t xml:space="preserve"> locomotion was reported by the researchers to be modest and barely noticeable to a train</w:t>
      </w:r>
      <w:r w:rsidR="00A076B8">
        <w:rPr>
          <w:lang w:val="en-US"/>
        </w:rPr>
        <w:t>ed</w:t>
      </w:r>
      <w:r w:rsidR="006D7414">
        <w:rPr>
          <w:lang w:val="en-US"/>
        </w:rPr>
        <w:t xml:space="preserve"> locomotion scorer</w:t>
      </w:r>
      <w:r w:rsidR="00484538">
        <w:rPr>
          <w:lang w:val="en-US"/>
        </w:rPr>
        <w:t>. The intervention thus simulated only</w:t>
      </w:r>
      <w:r w:rsidR="00F86EF3">
        <w:rPr>
          <w:lang w:val="en-US"/>
        </w:rPr>
        <w:t xml:space="preserve"> mild locomotion impairment</w:t>
      </w:r>
      <w:r w:rsidR="006D7414">
        <w:rPr>
          <w:lang w:val="en-US"/>
        </w:rPr>
        <w:t xml:space="preserve"> (</w:t>
      </w:r>
      <w:r w:rsidR="00484538">
        <w:rPr>
          <w:lang w:val="en-US"/>
        </w:rPr>
        <w:t xml:space="preserve">J. Haladjian, </w:t>
      </w:r>
      <w:r w:rsidR="00484538" w:rsidRPr="007F14D5">
        <w:rPr>
          <w:lang w:val="en-US"/>
        </w:rPr>
        <w:t>Technical University Munich</w:t>
      </w:r>
      <w:r w:rsidR="00484538">
        <w:rPr>
          <w:lang w:val="en-US"/>
        </w:rPr>
        <w:t>, Germa</w:t>
      </w:r>
      <w:r w:rsidR="00484538" w:rsidRPr="00695E2A">
        <w:rPr>
          <w:lang w:val="en-US"/>
        </w:rPr>
        <w:t xml:space="preserve">ny, </w:t>
      </w:r>
      <w:r w:rsidR="00484538" w:rsidRPr="003F41BE">
        <w:rPr>
          <w:lang w:val="en-US"/>
        </w:rPr>
        <w:t>personal comm</w:t>
      </w:r>
      <w:r w:rsidR="00484538" w:rsidRPr="00695E2A">
        <w:rPr>
          <w:lang w:val="en-US"/>
        </w:rPr>
        <w:t>unication</w:t>
      </w:r>
      <w:r w:rsidR="00484538">
        <w:rPr>
          <w:lang w:val="en-US"/>
        </w:rPr>
        <w:t>)</w:t>
      </w:r>
      <w:r w:rsidR="00F86EF3">
        <w:rPr>
          <w:lang w:val="en-US"/>
        </w:rPr>
        <w:t>.</w:t>
      </w:r>
      <w:r w:rsidR="00484538">
        <w:rPr>
          <w:lang w:val="en-US"/>
        </w:rPr>
        <w:t xml:space="preserve"> The pedometer used</w:t>
      </w:r>
      <w:r w:rsidR="00946924" w:rsidRPr="005D7218">
        <w:rPr>
          <w:lang w:val="en-US"/>
        </w:rPr>
        <w:t xml:space="preserve"> a resolution of 100H</w:t>
      </w:r>
      <w:r w:rsidR="00DF08E5" w:rsidRPr="005D7218">
        <w:rPr>
          <w:lang w:val="en-US"/>
        </w:rPr>
        <w:t>z, and cows were observed for approximately 21 minutes while ‘healthy’ and 7 minutes when a block was attached to each leg</w:t>
      </w:r>
      <w:r w:rsidR="00193C95" w:rsidRPr="005D7218">
        <w:rPr>
          <w:lang w:val="en-US"/>
        </w:rPr>
        <w:t xml:space="preserve"> (14 minutes of </w:t>
      </w:r>
      <w:r w:rsidR="00A675DF">
        <w:rPr>
          <w:lang w:val="en-US"/>
        </w:rPr>
        <w:t>induced mildly impaired locomotion</w:t>
      </w:r>
      <w:r w:rsidR="00193C95" w:rsidRPr="005D7218">
        <w:rPr>
          <w:lang w:val="en-US"/>
        </w:rPr>
        <w:t>)</w:t>
      </w:r>
      <w:r w:rsidR="00DF08E5" w:rsidRPr="00CE0D34">
        <w:rPr>
          <w:lang w:val="en-US"/>
        </w:rPr>
        <w:t xml:space="preserve">. </w:t>
      </w:r>
      <w:r w:rsidR="00CE0D34">
        <w:rPr>
          <w:lang w:val="en-US"/>
        </w:rPr>
        <w:t xml:space="preserve">A similar approach to simulating lameness has been reported in sheep where one leg was taped up in such a way to restrict locomotion  </w:t>
      </w:r>
      <w:r w:rsidR="00CE0D34">
        <w:rPr>
          <w:lang w:val="en-US"/>
        </w:rPr>
        <w:fldChar w:fldCharType="begin" w:fldLock="1"/>
      </w:r>
      <w:r w:rsidR="00793C01">
        <w:rPr>
          <w:lang w:val="en-US"/>
        </w:rPr>
        <w:instrText>ADDIN CSL_CITATION {"citationItems":[{"id":"ITEM-1","itemData":{"DOI":"10.3390/ani8010012","ISSN":"20762615","abstract":"Lameness is a clinical symptom associated with a number of sheep diseases around the world, having adverse effects on weight gain, fertility, and lamb birth weight, and increasing the risk of secondary diseases. Current methods to identify lame animals rely on labour intensive visual inspection. The aim of this current study was to determine the ability of a collar, leg, and ear attached tri-axial accelerometer to discriminate between sound and lame gait movement in sheep. Data were separated into 10 s mutually exclusive behaviour epochs and subjected to Quadratic Discriminant Analysis (QDA). Initial analysis showed the high misclassification of lame grazing events with sound grazing and standing from all deployment modes. The final classification model, which included lame walking and all sound activity classes, yielded a prediction accuracy for lame locomotion of 82%, 35%, and 87% for the ear, collar, and leg deployments, respectively. Misclassification of sound walking with lame walking within the leg accelerometer dataset highlights the superiority of an ear mode of attachment for the classification of lame gait characteristics based on time series accelerometer data.","author":[{"dropping-particle":"","family":"Barwick","given":"Jamie","non-dropping-particle":"","parse-names":false,"suffix":""},{"dropping-particle":"","family":"Lamb","given":"David","non-dropping-particle":"","parse-names":false,"suffix":""},{"dropping-particle":"","family":"Dobos","given":"Robin","non-dropping-particle":"","parse-names":false,"suffix":""},{"dropping-particle":"","family":"Schneider","given":"Derek","non-dropping-particle":"","parse-names":false,"suffix":""},{"dropping-particle":"","family":"Welch","given":"Mitchell","non-dropping-particle":"","parse-names":false,"suffix":""},{"dropping-particle":"","family":"Trotter","given":"Mark","non-dropping-particle":"","parse-names":false,"suffix":""}],"container-title":"Animals","id":"ITEM-1","issue":"1","issued":{"date-parts":[["2018"]]},"page":"1-16","title":"Predicting lameness in sheep activity using tri-axial acceleration signals","type":"article-journal","volume":"8"},"uris":["http://www.mendeley.com/documents/?uuid=c497aff8-29a2-45f9-b06c-1d3c4e7fef2f"]}],"mendeley":{"formattedCitation":"(Barwick et al., 2018)","plainTextFormattedCitation":"(Barwick et al., 2018)","previouslyFormattedCitation":"(Barwick et al., 2018)"},"properties":{"noteIndex":0},"schema":"https://github.com/citation-style-language/schema/raw/master/csl-citation.json"}</w:instrText>
      </w:r>
      <w:r w:rsidR="00CE0D34">
        <w:rPr>
          <w:lang w:val="en-US"/>
        </w:rPr>
        <w:fldChar w:fldCharType="separate"/>
      </w:r>
      <w:r w:rsidR="00CE0D34" w:rsidRPr="00CE0D34">
        <w:rPr>
          <w:noProof/>
          <w:lang w:val="en-US"/>
        </w:rPr>
        <w:t>(Barwick et al., 2018)</w:t>
      </w:r>
      <w:r w:rsidR="00CE0D34">
        <w:rPr>
          <w:lang w:val="en-US"/>
        </w:rPr>
        <w:fldChar w:fldCharType="end"/>
      </w:r>
      <w:r w:rsidR="00CE0D34">
        <w:rPr>
          <w:lang w:val="en-US"/>
        </w:rPr>
        <w:t>.</w:t>
      </w:r>
    </w:p>
    <w:p w:rsidR="00762503" w:rsidRPr="005D7218" w:rsidRDefault="00D154DC" w:rsidP="00A64E36">
      <w:pPr>
        <w:pStyle w:val="Heading2"/>
        <w:rPr>
          <w:lang w:val="en-US"/>
        </w:rPr>
      </w:pPr>
      <w:r w:rsidRPr="005D7218">
        <w:rPr>
          <w:lang w:val="en-US"/>
        </w:rPr>
        <w:t>Data preparation</w:t>
      </w:r>
    </w:p>
    <w:p w:rsidR="00511881" w:rsidRPr="005D7218" w:rsidRDefault="006F657C" w:rsidP="0067265B">
      <w:pPr>
        <w:rPr>
          <w:lang w:val="en-US"/>
        </w:rPr>
      </w:pPr>
      <w:r w:rsidRPr="005D7218">
        <w:rPr>
          <w:lang w:val="en-US"/>
        </w:rPr>
        <w:t>The</w:t>
      </w:r>
      <w:r w:rsidR="00F126BC" w:rsidRPr="005D7218">
        <w:rPr>
          <w:lang w:val="en-US"/>
        </w:rPr>
        <w:t xml:space="preserve"> two</w:t>
      </w:r>
      <w:r w:rsidRPr="005D7218">
        <w:rPr>
          <w:lang w:val="en-US"/>
        </w:rPr>
        <w:t xml:space="preserve"> </w:t>
      </w:r>
      <w:r w:rsidR="00DC6F2A" w:rsidRPr="005D7218">
        <w:rPr>
          <w:lang w:val="en-US"/>
        </w:rPr>
        <w:t>r script</w:t>
      </w:r>
      <w:r w:rsidR="007C4B68" w:rsidRPr="005D7218">
        <w:rPr>
          <w:lang w:val="en-US"/>
        </w:rPr>
        <w:t>s</w:t>
      </w:r>
      <w:r w:rsidR="00DC6F2A" w:rsidRPr="005D7218">
        <w:rPr>
          <w:lang w:val="en-US"/>
        </w:rPr>
        <w:t xml:space="preserve"> created for this study </w:t>
      </w:r>
      <w:r w:rsidR="007C4B68" w:rsidRPr="005D7218">
        <w:rPr>
          <w:lang w:val="en-US"/>
        </w:rPr>
        <w:t>are</w:t>
      </w:r>
      <w:r w:rsidR="00DC6F2A" w:rsidRPr="005D7218">
        <w:rPr>
          <w:lang w:val="en-US"/>
        </w:rPr>
        <w:t xml:space="preserve"> available for inspection at Github</w:t>
      </w:r>
      <w:r w:rsidR="003D502B">
        <w:rPr>
          <w:lang w:val="en-US"/>
        </w:rPr>
        <w:t>.com/</w:t>
      </w:r>
      <w:proofErr w:type="spellStart"/>
      <w:r w:rsidR="003D502B">
        <w:rPr>
          <w:lang w:val="en-US"/>
        </w:rPr>
        <w:t>nialloleary</w:t>
      </w:r>
      <w:proofErr w:type="spellEnd"/>
      <w:r w:rsidR="003D502B">
        <w:rPr>
          <w:lang w:val="en-US"/>
        </w:rPr>
        <w:t>/Lameness.</w:t>
      </w:r>
      <w:r w:rsidR="007C4B68" w:rsidRPr="005D7218">
        <w:rPr>
          <w:lang w:val="en-US"/>
        </w:rPr>
        <w:t xml:space="preserve"> One was</w:t>
      </w:r>
      <w:r w:rsidR="003D502B">
        <w:rPr>
          <w:lang w:val="en-US"/>
        </w:rPr>
        <w:t xml:space="preserve"> the LSE events 1-4 with </w:t>
      </w:r>
      <w:proofErr w:type="spellStart"/>
      <w:r w:rsidR="003D502B">
        <w:rPr>
          <w:lang w:val="en-US"/>
        </w:rPr>
        <w:t>RumiWatch</w:t>
      </w:r>
      <w:proofErr w:type="spellEnd"/>
      <w:r w:rsidR="007C4B68" w:rsidRPr="005D7218">
        <w:rPr>
          <w:lang w:val="en-US"/>
        </w:rPr>
        <w:t xml:space="preserve"> data and for the </w:t>
      </w:r>
      <w:proofErr w:type="spellStart"/>
      <w:r w:rsidR="007C4B68" w:rsidRPr="005D7218">
        <w:rPr>
          <w:lang w:val="en-US"/>
        </w:rPr>
        <w:t>Haladchen</w:t>
      </w:r>
      <w:proofErr w:type="spellEnd"/>
      <w:r w:rsidR="003D502B">
        <w:rPr>
          <w:lang w:val="en-US"/>
        </w:rPr>
        <w:t xml:space="preserve"> et al. (2018)</w:t>
      </w:r>
      <w:r w:rsidR="007C4B68" w:rsidRPr="005D7218">
        <w:rPr>
          <w:lang w:val="en-US"/>
        </w:rPr>
        <w:t xml:space="preserve"> </w:t>
      </w:r>
      <w:commentRangeStart w:id="1"/>
      <w:r w:rsidR="007C4B68" w:rsidRPr="005D7218">
        <w:rPr>
          <w:lang w:val="en-US"/>
        </w:rPr>
        <w:t>data</w:t>
      </w:r>
      <w:commentRangeEnd w:id="1"/>
      <w:r w:rsidR="00004DFA">
        <w:rPr>
          <w:rStyle w:val="CommentReference"/>
        </w:rPr>
        <w:commentReference w:id="1"/>
      </w:r>
      <w:r w:rsidR="007C4B68" w:rsidRPr="005D7218">
        <w:rPr>
          <w:lang w:val="en-US"/>
        </w:rPr>
        <w:t xml:space="preserve">. </w:t>
      </w:r>
    </w:p>
    <w:p w:rsidR="00511881" w:rsidRPr="005D7218" w:rsidRDefault="00511881" w:rsidP="0067265B">
      <w:pPr>
        <w:rPr>
          <w:lang w:val="en-US"/>
        </w:rPr>
      </w:pPr>
    </w:p>
    <w:p w:rsidR="003B0DA9" w:rsidRDefault="00D34835" w:rsidP="0067265B">
      <w:pPr>
        <w:rPr>
          <w:lang w:val="en-US"/>
        </w:rPr>
      </w:pPr>
      <w:commentRangeStart w:id="2"/>
      <w:commentRangeStart w:id="3"/>
      <w:r w:rsidRPr="005D7218">
        <w:rPr>
          <w:lang w:val="en-US"/>
        </w:rPr>
        <w:lastRenderedPageBreak/>
        <w:t>T</w:t>
      </w:r>
      <w:r w:rsidR="008A4F06">
        <w:rPr>
          <w:lang w:val="en-US"/>
        </w:rPr>
        <w:t xml:space="preserve">he Trial 1- 4 </w:t>
      </w:r>
      <w:r w:rsidR="007C4B68" w:rsidRPr="005D7218">
        <w:rPr>
          <w:lang w:val="en-US"/>
        </w:rPr>
        <w:t xml:space="preserve"> </w:t>
      </w:r>
      <w:commentRangeEnd w:id="2"/>
      <w:r w:rsidR="00270840">
        <w:rPr>
          <w:rStyle w:val="CommentReference"/>
        </w:rPr>
        <w:commentReference w:id="2"/>
      </w:r>
      <w:commentRangeEnd w:id="3"/>
      <w:r w:rsidR="00C52843">
        <w:rPr>
          <w:rStyle w:val="CommentReference"/>
        </w:rPr>
        <w:commentReference w:id="3"/>
      </w:r>
      <w:r w:rsidRPr="005D7218">
        <w:rPr>
          <w:lang w:val="en-US"/>
        </w:rPr>
        <w:t>script first</w:t>
      </w:r>
      <w:r w:rsidR="005E2D6A">
        <w:rPr>
          <w:lang w:val="en-US"/>
        </w:rPr>
        <w:t xml:space="preserve"> loads the required packages and</w:t>
      </w:r>
      <w:r w:rsidRPr="005D7218">
        <w:rPr>
          <w:lang w:val="en-US"/>
        </w:rPr>
        <w:t xml:space="preserve"> creates a table with the data </w:t>
      </w:r>
      <w:r w:rsidRPr="00193C81">
        <w:rPr>
          <w:noProof/>
          <w:lang w:val="en-US"/>
        </w:rPr>
        <w:t>set</w:t>
      </w:r>
      <w:r w:rsidR="008A4F06">
        <w:rPr>
          <w:noProof/>
          <w:lang w:val="en-US"/>
        </w:rPr>
        <w:t>s</w:t>
      </w:r>
      <w:r w:rsidRPr="005D7218">
        <w:rPr>
          <w:lang w:val="en-US"/>
        </w:rPr>
        <w:t xml:space="preserve"> </w:t>
      </w:r>
      <w:r w:rsidRPr="00193C81">
        <w:rPr>
          <w:noProof/>
          <w:lang w:val="en-US"/>
        </w:rPr>
        <w:t>metadata</w:t>
      </w:r>
      <w:r w:rsidRPr="005D7218">
        <w:rPr>
          <w:lang w:val="en-US"/>
        </w:rPr>
        <w:t xml:space="preserve"> relating to each locomotion scoring event which includes specifications for which data was to be </w:t>
      </w:r>
      <w:r w:rsidR="00DE7C08">
        <w:rPr>
          <w:lang w:val="en-US"/>
        </w:rPr>
        <w:t>imported into R</w:t>
      </w:r>
      <w:r w:rsidRPr="005D7218">
        <w:rPr>
          <w:lang w:val="en-US"/>
        </w:rPr>
        <w:t xml:space="preserve"> and various parameters for the analysis that varied from each locomotion scoring event.</w:t>
      </w:r>
      <w:r w:rsidR="00912F64" w:rsidRPr="005D7218">
        <w:rPr>
          <w:lang w:val="en-US"/>
        </w:rPr>
        <w:t xml:space="preserve"> </w:t>
      </w:r>
      <w:r w:rsidR="00DE7C08">
        <w:rPr>
          <w:lang w:val="en-US"/>
        </w:rPr>
        <w:t xml:space="preserve"> For example, the number of rows to be skipped until the chosen period and if any cows were to be excluded from the analysis are included here. </w:t>
      </w:r>
      <w:r w:rsidR="006F657C" w:rsidRPr="005D7218">
        <w:rPr>
          <w:lang w:val="en-US"/>
        </w:rPr>
        <w:t>The directory containing all the</w:t>
      </w:r>
      <w:r w:rsidR="008A4F06">
        <w:rPr>
          <w:lang w:val="en-US"/>
        </w:rPr>
        <w:t xml:space="preserve"> </w:t>
      </w:r>
      <w:proofErr w:type="spellStart"/>
      <w:r w:rsidR="008A4F06">
        <w:rPr>
          <w:lang w:val="en-US"/>
        </w:rPr>
        <w:t>RumiWatch</w:t>
      </w:r>
      <w:proofErr w:type="spellEnd"/>
      <w:r w:rsidR="008A4F06">
        <w:rPr>
          <w:lang w:val="en-US"/>
        </w:rPr>
        <w:t xml:space="preserve"> 10Hz </w:t>
      </w:r>
      <w:proofErr w:type="spellStart"/>
      <w:r w:rsidR="008A4F06">
        <w:rPr>
          <w:lang w:val="en-US"/>
        </w:rPr>
        <w:t>x,y,z</w:t>
      </w:r>
      <w:proofErr w:type="spellEnd"/>
      <w:r w:rsidR="008A4F06">
        <w:rPr>
          <w:lang w:val="en-US"/>
        </w:rPr>
        <w:t xml:space="preserve"> accelerometer</w:t>
      </w:r>
      <w:r w:rsidR="006F657C" w:rsidRPr="005D7218">
        <w:rPr>
          <w:lang w:val="en-US"/>
        </w:rPr>
        <w:t xml:space="preserve"> data is scanned</w:t>
      </w:r>
      <w:r w:rsidR="005E2D6A">
        <w:rPr>
          <w:lang w:val="en-US"/>
        </w:rPr>
        <w:t xml:space="preserve"> for file names with each pedometers serial number</w:t>
      </w:r>
      <w:r w:rsidR="006F657C" w:rsidRPr="005D7218">
        <w:rPr>
          <w:lang w:val="en-US"/>
        </w:rPr>
        <w:t xml:space="preserve"> and </w:t>
      </w:r>
      <w:r w:rsidR="00DE5D6C" w:rsidRPr="005D7218">
        <w:rPr>
          <w:lang w:val="en-US"/>
        </w:rPr>
        <w:t xml:space="preserve">a </w:t>
      </w:r>
      <w:r w:rsidR="006F657C" w:rsidRPr="005D7218">
        <w:rPr>
          <w:lang w:val="en-US"/>
        </w:rPr>
        <w:t>results table c</w:t>
      </w:r>
      <w:r w:rsidR="00DE5D6C" w:rsidRPr="005D7218">
        <w:rPr>
          <w:lang w:val="en-US"/>
        </w:rPr>
        <w:t>rea</w:t>
      </w:r>
      <w:r w:rsidR="006F657C" w:rsidRPr="005D7218">
        <w:rPr>
          <w:lang w:val="en-US"/>
        </w:rPr>
        <w:t>ted with a row associated with each cow in the particular study.</w:t>
      </w:r>
      <w:r w:rsidR="003907EB">
        <w:rPr>
          <w:lang w:val="en-US"/>
        </w:rPr>
        <w:t xml:space="preserve"> This will hold variables calculated from the raw accelerometer data such as swing duration and later the </w:t>
      </w:r>
      <w:proofErr w:type="spellStart"/>
      <w:r w:rsidR="003907EB">
        <w:rPr>
          <w:lang w:val="en-US"/>
        </w:rPr>
        <w:t>RumiWatch</w:t>
      </w:r>
      <w:proofErr w:type="spellEnd"/>
      <w:r w:rsidR="003907EB">
        <w:rPr>
          <w:lang w:val="en-US"/>
        </w:rPr>
        <w:t xml:space="preserve"> generated behavior summary data.</w:t>
      </w:r>
      <w:r w:rsidR="006F657C" w:rsidRPr="005D7218">
        <w:rPr>
          <w:lang w:val="en-US"/>
        </w:rPr>
        <w:t xml:space="preserve"> Then a for</w:t>
      </w:r>
      <w:r w:rsidR="00DE5D6C" w:rsidRPr="005D7218">
        <w:rPr>
          <w:lang w:val="en-US"/>
        </w:rPr>
        <w:t>-</w:t>
      </w:r>
      <w:r w:rsidR="006F657C" w:rsidRPr="005D7218">
        <w:rPr>
          <w:lang w:val="en-US"/>
        </w:rPr>
        <w:t>loop reads in a</w:t>
      </w:r>
      <w:r w:rsidR="00DE5D6C" w:rsidRPr="005D7218">
        <w:rPr>
          <w:lang w:val="en-US"/>
        </w:rPr>
        <w:t xml:space="preserve"> selected</w:t>
      </w:r>
      <w:r w:rsidR="006F657C" w:rsidRPr="005D7218">
        <w:rPr>
          <w:lang w:val="en-US"/>
        </w:rPr>
        <w:t xml:space="preserve"> portion of each file for</w:t>
      </w:r>
      <w:r w:rsidR="00DE5D6C" w:rsidRPr="005D7218">
        <w:rPr>
          <w:lang w:val="en-US"/>
        </w:rPr>
        <w:t xml:space="preserve"> </w:t>
      </w:r>
      <w:proofErr w:type="spellStart"/>
      <w:r w:rsidR="00DE5D6C" w:rsidRPr="005D7218">
        <w:rPr>
          <w:lang w:val="en-US"/>
        </w:rPr>
        <w:t>x</w:t>
      </w:r>
      <w:proofErr w:type="gramStart"/>
      <w:r w:rsidR="00DE5D6C" w:rsidRPr="005D7218">
        <w:rPr>
          <w:lang w:val="en-US"/>
        </w:rPr>
        <w:t>,y,z</w:t>
      </w:r>
      <w:proofErr w:type="spellEnd"/>
      <w:proofErr w:type="gramEnd"/>
      <w:r w:rsidR="00DE5D6C" w:rsidRPr="005D7218">
        <w:rPr>
          <w:lang w:val="en-US"/>
        </w:rPr>
        <w:t xml:space="preserve"> data</w:t>
      </w:r>
      <w:r w:rsidR="003B0DA9">
        <w:rPr>
          <w:lang w:val="en-US"/>
        </w:rPr>
        <w:t xml:space="preserve"> analysis (1 cow locomotion score = 1 row in the results table). It is upon the results table that analysis (such as correlation) is </w:t>
      </w:r>
      <w:r w:rsidR="003907EB">
        <w:rPr>
          <w:lang w:val="en-US"/>
        </w:rPr>
        <w:t>performed</w:t>
      </w:r>
      <w:r w:rsidR="003B0DA9">
        <w:rPr>
          <w:lang w:val="en-US"/>
        </w:rPr>
        <w:t>.</w:t>
      </w:r>
      <w:r w:rsidR="006F657C" w:rsidRPr="005D7218">
        <w:rPr>
          <w:lang w:val="en-US"/>
        </w:rPr>
        <w:t xml:space="preserve"> </w:t>
      </w:r>
      <w:r w:rsidR="0067265B" w:rsidRPr="005D7218">
        <w:rPr>
          <w:lang w:val="en-US"/>
        </w:rPr>
        <w:t xml:space="preserve"> Various variables for each cow were calculated and used to populate the result</w:t>
      </w:r>
      <w:r w:rsidR="003907EB">
        <w:rPr>
          <w:lang w:val="en-US"/>
        </w:rPr>
        <w:t>s table. The loop then proceeds</w:t>
      </w:r>
      <w:r w:rsidR="0067265B" w:rsidRPr="005D7218">
        <w:rPr>
          <w:lang w:val="en-US"/>
        </w:rPr>
        <w:t xml:space="preserve"> to the next </w:t>
      </w:r>
      <w:r w:rsidR="0067265B" w:rsidRPr="00193C81">
        <w:rPr>
          <w:noProof/>
          <w:lang w:val="en-US"/>
        </w:rPr>
        <w:t>cow</w:t>
      </w:r>
      <w:r w:rsidR="0067265B" w:rsidRPr="005D7218">
        <w:rPr>
          <w:lang w:val="en-US"/>
        </w:rPr>
        <w:t xml:space="preserve"> and re</w:t>
      </w:r>
      <w:r w:rsidR="007C4B68" w:rsidRPr="005D7218">
        <w:rPr>
          <w:lang w:val="en-US"/>
        </w:rPr>
        <w:t>peats</w:t>
      </w:r>
      <w:r w:rsidR="0067265B" w:rsidRPr="005D7218">
        <w:rPr>
          <w:lang w:val="en-US"/>
        </w:rPr>
        <w:t xml:space="preserve"> the process calculating the gait variables for each cow. </w:t>
      </w:r>
    </w:p>
    <w:p w:rsidR="003B0DA9" w:rsidRDefault="003B0DA9" w:rsidP="0067265B">
      <w:pPr>
        <w:rPr>
          <w:lang w:val="en-US"/>
        </w:rPr>
      </w:pPr>
    </w:p>
    <w:p w:rsidR="0067265B" w:rsidRPr="005D7218" w:rsidRDefault="0067265B" w:rsidP="0067265B">
      <w:pPr>
        <w:rPr>
          <w:lang w:val="en-US"/>
        </w:rPr>
      </w:pPr>
      <w:r w:rsidRPr="005D7218">
        <w:rPr>
          <w:lang w:val="en-US"/>
        </w:rPr>
        <w:t>Once this</w:t>
      </w:r>
      <w:r w:rsidR="00DE5D6C" w:rsidRPr="005D7218">
        <w:rPr>
          <w:lang w:val="en-US"/>
        </w:rPr>
        <w:t xml:space="preserve"> </w:t>
      </w:r>
      <w:proofErr w:type="spellStart"/>
      <w:r w:rsidR="00DE5D6C" w:rsidRPr="005D7218">
        <w:rPr>
          <w:lang w:val="en-US"/>
        </w:rPr>
        <w:t>x</w:t>
      </w:r>
      <w:proofErr w:type="gramStart"/>
      <w:r w:rsidR="00DE5D6C" w:rsidRPr="005D7218">
        <w:rPr>
          <w:lang w:val="en-US"/>
        </w:rPr>
        <w:t>,y,x</w:t>
      </w:r>
      <w:proofErr w:type="spellEnd"/>
      <w:proofErr w:type="gramEnd"/>
      <w:r w:rsidRPr="005D7218">
        <w:rPr>
          <w:lang w:val="en-US"/>
        </w:rPr>
        <w:t xml:space="preserve"> data was aggregated it was combined</w:t>
      </w:r>
      <w:r w:rsidR="002E330F">
        <w:rPr>
          <w:lang w:val="en-US"/>
        </w:rPr>
        <w:t xml:space="preserve"> </w:t>
      </w:r>
      <w:r w:rsidRPr="005D7218">
        <w:rPr>
          <w:lang w:val="en-US"/>
        </w:rPr>
        <w:t>with their locomotion score and the Rumi Watch software (algorithm version 56) calculated</w:t>
      </w:r>
      <w:r w:rsidR="00DE5D6C" w:rsidRPr="005D7218">
        <w:rPr>
          <w:lang w:val="en-US"/>
        </w:rPr>
        <w:t xml:space="preserve"> </w:t>
      </w:r>
      <w:r w:rsidR="00DE5D6C" w:rsidRPr="00193C81">
        <w:rPr>
          <w:noProof/>
          <w:lang w:val="en-US"/>
        </w:rPr>
        <w:t>24 hour</w:t>
      </w:r>
      <w:r w:rsidR="00DE5D6C" w:rsidRPr="005D7218">
        <w:rPr>
          <w:lang w:val="en-US"/>
        </w:rPr>
        <w:t xml:space="preserve"> summary</w:t>
      </w:r>
      <w:r w:rsidRPr="005D7218">
        <w:rPr>
          <w:lang w:val="en-US"/>
        </w:rPr>
        <w:t xml:space="preserve"> variables</w:t>
      </w:r>
      <w:r w:rsidR="00AD4C09">
        <w:rPr>
          <w:lang w:val="en-US"/>
        </w:rPr>
        <w:t xml:space="preserve"> using a SQL join. The latter i</w:t>
      </w:r>
      <w:r w:rsidRPr="005D7218">
        <w:rPr>
          <w:lang w:val="en-US"/>
        </w:rPr>
        <w:t>nclud</w:t>
      </w:r>
      <w:r w:rsidR="00AD4C09">
        <w:rPr>
          <w:lang w:val="en-US"/>
        </w:rPr>
        <w:t>ed</w:t>
      </w:r>
      <w:r w:rsidRPr="005D7218">
        <w:rPr>
          <w:lang w:val="en-US"/>
        </w:rPr>
        <w:t xml:space="preserve"> validated </w:t>
      </w:r>
      <w:r w:rsidR="005D7218" w:rsidRPr="005D7218">
        <w:rPr>
          <w:noProof/>
          <w:lang w:val="en-US"/>
        </w:rPr>
        <w:t>behavior</w:t>
      </w:r>
      <w:r w:rsidRPr="005D7218">
        <w:rPr>
          <w:lang w:val="en-US"/>
        </w:rPr>
        <w:t xml:space="preserve"> measures</w:t>
      </w:r>
      <w:r w:rsidR="00AD4C09">
        <w:rPr>
          <w:lang w:val="en-US"/>
        </w:rPr>
        <w:t xml:space="preserve"> such as</w:t>
      </w:r>
      <w:r w:rsidRPr="005D7218">
        <w:rPr>
          <w:lang w:val="en-US"/>
        </w:rPr>
        <w:t xml:space="preserve"> lying time and activity index previously associated with lameness</w:t>
      </w:r>
      <w:r w:rsidR="005E2D6A">
        <w:rPr>
          <w:lang w:val="en-US"/>
        </w:rPr>
        <w:t xml:space="preserve"> (REFERENCE</w:t>
      </w:r>
      <w:r w:rsidR="00AD4C09">
        <w:rPr>
          <w:lang w:val="en-US"/>
        </w:rPr>
        <w:t xml:space="preserve"> JESS</w:t>
      </w:r>
      <w:r w:rsidR="005E2D6A">
        <w:rPr>
          <w:lang w:val="en-US"/>
        </w:rPr>
        <w:t>)</w:t>
      </w:r>
      <w:r w:rsidR="00D31709" w:rsidRPr="004541E6">
        <w:rPr>
          <w:highlight w:val="yellow"/>
          <w:lang w:val="en-US"/>
        </w:rPr>
        <w:t>.</w:t>
      </w:r>
      <w:r w:rsidR="003907EB" w:rsidRPr="004541E6">
        <w:rPr>
          <w:highlight w:val="yellow"/>
          <w:lang w:val="en-US"/>
        </w:rPr>
        <w:t xml:space="preserve"> For the day and night ratios for activity, the hourly summaries were also imported and the ratio of day to night time activity </w:t>
      </w:r>
      <w:r w:rsidR="007B2C47" w:rsidRPr="004541E6">
        <w:rPr>
          <w:highlight w:val="yellow"/>
          <w:lang w:val="en-US"/>
        </w:rPr>
        <w:t>calculated. The variables stride distance appeared to</w:t>
      </w:r>
      <w:r w:rsidR="00AD4C09">
        <w:rPr>
          <w:highlight w:val="yellow"/>
          <w:lang w:val="en-US"/>
        </w:rPr>
        <w:t xml:space="preserve"> be</w:t>
      </w:r>
      <w:r w:rsidR="007B2C47" w:rsidRPr="004541E6">
        <w:rPr>
          <w:highlight w:val="yellow"/>
          <w:lang w:val="en-US"/>
        </w:rPr>
        <w:t xml:space="preserve"> calculated incorrectly in the 24 hour summaries but appeared reason</w:t>
      </w:r>
      <w:r w:rsidR="004541E6" w:rsidRPr="004541E6">
        <w:rPr>
          <w:highlight w:val="yellow"/>
          <w:lang w:val="en-US"/>
        </w:rPr>
        <w:t xml:space="preserve">able in the hourly summaries. </w:t>
      </w:r>
      <w:proofErr w:type="gramStart"/>
      <w:r w:rsidR="004541E6" w:rsidRPr="004541E6">
        <w:rPr>
          <w:highlight w:val="yellow"/>
          <w:lang w:val="en-US"/>
        </w:rPr>
        <w:t>A secondary</w:t>
      </w:r>
      <w:r w:rsidR="00AD4C09">
        <w:rPr>
          <w:highlight w:val="yellow"/>
          <w:lang w:val="en-US"/>
        </w:rPr>
        <w:t xml:space="preserve"> 24 hour</w:t>
      </w:r>
      <w:r w:rsidR="006317B5">
        <w:rPr>
          <w:highlight w:val="yellow"/>
          <w:lang w:val="en-US"/>
        </w:rPr>
        <w:t xml:space="preserve"> average</w:t>
      </w:r>
      <w:r w:rsidR="004541E6" w:rsidRPr="004541E6">
        <w:rPr>
          <w:highlight w:val="yellow"/>
          <w:lang w:val="en-US"/>
        </w:rPr>
        <w:t xml:space="preserve"> of these variables were</w:t>
      </w:r>
      <w:proofErr w:type="gramEnd"/>
      <w:r w:rsidR="004541E6" w:rsidRPr="004541E6">
        <w:rPr>
          <w:highlight w:val="yellow"/>
          <w:lang w:val="en-US"/>
        </w:rPr>
        <w:t xml:space="preserve"> thus also calculated</w:t>
      </w:r>
      <w:r w:rsidR="006317B5">
        <w:rPr>
          <w:highlight w:val="yellow"/>
          <w:lang w:val="en-US"/>
        </w:rPr>
        <w:t xml:space="preserve"> via the hourly records</w:t>
      </w:r>
      <w:r w:rsidR="004541E6" w:rsidRPr="004541E6">
        <w:rPr>
          <w:highlight w:val="yellow"/>
          <w:lang w:val="en-US"/>
        </w:rPr>
        <w:t>.</w:t>
      </w:r>
      <w:r w:rsidR="00D31709" w:rsidRPr="005D7218">
        <w:rPr>
          <w:lang w:val="en-US"/>
        </w:rPr>
        <w:t xml:space="preserve"> The program for reading in the raw d</w:t>
      </w:r>
      <w:r w:rsidR="003B0DA9">
        <w:rPr>
          <w:lang w:val="en-US"/>
        </w:rPr>
        <w:t>ata and generating the results</w:t>
      </w:r>
      <w:r w:rsidR="00D31709" w:rsidRPr="005D7218">
        <w:rPr>
          <w:lang w:val="en-US"/>
        </w:rPr>
        <w:t xml:space="preserve"> </w:t>
      </w:r>
      <w:r w:rsidR="002E330F">
        <w:rPr>
          <w:lang w:val="en-US"/>
        </w:rPr>
        <w:t xml:space="preserve">is </w:t>
      </w:r>
      <w:r w:rsidR="002E330F" w:rsidRPr="002E330F">
        <w:rPr>
          <w:highlight w:val="yellow"/>
          <w:lang w:val="en-US"/>
        </w:rPr>
        <w:t>X lines long</w:t>
      </w:r>
      <w:r w:rsidR="002E330F">
        <w:rPr>
          <w:lang w:val="en-US"/>
        </w:rPr>
        <w:t xml:space="preserve"> </w:t>
      </w:r>
      <w:r w:rsidR="00D31709" w:rsidRPr="005D7218">
        <w:rPr>
          <w:lang w:val="en-US"/>
        </w:rPr>
        <w:t>takes approximately 15 mi</w:t>
      </w:r>
      <w:r w:rsidR="00352D07" w:rsidRPr="005D7218">
        <w:rPr>
          <w:lang w:val="en-US"/>
        </w:rPr>
        <w:t>nutes</w:t>
      </w:r>
      <w:r w:rsidR="00DE5D6C" w:rsidRPr="005D7218">
        <w:rPr>
          <w:lang w:val="en-US"/>
        </w:rPr>
        <w:t xml:space="preserve"> to run</w:t>
      </w:r>
      <w:r w:rsidR="00D31709" w:rsidRPr="005D7218">
        <w:rPr>
          <w:lang w:val="en-US"/>
        </w:rPr>
        <w:t xml:space="preserve"> (</w:t>
      </w:r>
      <w:r w:rsidR="00352D07" w:rsidRPr="005D7218">
        <w:rPr>
          <w:lang w:val="en-US"/>
        </w:rPr>
        <w:t xml:space="preserve">R 3.5.2,  </w:t>
      </w:r>
      <w:proofErr w:type="spellStart"/>
      <w:r w:rsidR="00352D07" w:rsidRPr="005D7218">
        <w:rPr>
          <w:lang w:val="en-US"/>
        </w:rPr>
        <w:t>RStudio</w:t>
      </w:r>
      <w:proofErr w:type="spellEnd"/>
      <w:r w:rsidR="00352D07" w:rsidRPr="005D7218">
        <w:rPr>
          <w:lang w:val="en-US"/>
        </w:rPr>
        <w:t xml:space="preserve"> - 1.1.456, laptop, Intel </w:t>
      </w:r>
      <w:r w:rsidR="00D31709" w:rsidRPr="005D7218">
        <w:rPr>
          <w:lang w:val="en-US"/>
        </w:rPr>
        <w:t>i5</w:t>
      </w:r>
      <w:r w:rsidR="00352D07" w:rsidRPr="005D7218">
        <w:rPr>
          <w:lang w:val="en-US"/>
        </w:rPr>
        <w:t xml:space="preserve"> processor</w:t>
      </w:r>
      <w:r w:rsidR="00D31709" w:rsidRPr="005D7218">
        <w:rPr>
          <w:lang w:val="en-US"/>
        </w:rPr>
        <w:t>)</w:t>
      </w:r>
      <w:r w:rsidRPr="005D7218">
        <w:rPr>
          <w:lang w:val="en-US"/>
        </w:rPr>
        <w:t>.</w:t>
      </w:r>
    </w:p>
    <w:p w:rsidR="007D7D28" w:rsidRPr="005D7218" w:rsidRDefault="007D7D28" w:rsidP="0067265B">
      <w:pPr>
        <w:rPr>
          <w:lang w:val="en-US"/>
        </w:rPr>
      </w:pPr>
    </w:p>
    <w:p w:rsidR="007D7D28" w:rsidRPr="005D7218" w:rsidRDefault="007D7D28" w:rsidP="0067265B">
      <w:pPr>
        <w:rPr>
          <w:lang w:val="en-US"/>
        </w:rPr>
      </w:pPr>
      <w:r w:rsidRPr="005D7218">
        <w:rPr>
          <w:highlight w:val="yellow"/>
          <w:lang w:val="en-US"/>
        </w:rPr>
        <w:t xml:space="preserve">The R script for </w:t>
      </w:r>
      <w:r w:rsidRPr="005D7218">
        <w:rPr>
          <w:noProof/>
          <w:highlight w:val="yellow"/>
          <w:lang w:val="en-US"/>
        </w:rPr>
        <w:t>analysing</w:t>
      </w:r>
      <w:r w:rsidRPr="005D7218">
        <w:rPr>
          <w:highlight w:val="yellow"/>
          <w:lang w:val="en-US"/>
        </w:rPr>
        <w:t xml:space="preserve"> the </w:t>
      </w:r>
      <w:proofErr w:type="spellStart"/>
      <w:r w:rsidRPr="005D7218">
        <w:rPr>
          <w:highlight w:val="yellow"/>
          <w:lang w:val="en-US"/>
        </w:rPr>
        <w:t>Haladchen</w:t>
      </w:r>
      <w:proofErr w:type="spellEnd"/>
      <w:r w:rsidRPr="005D7218">
        <w:rPr>
          <w:highlight w:val="yellow"/>
          <w:lang w:val="en-US"/>
        </w:rPr>
        <w:t xml:space="preserve"> et al (2017) data was structured as follows:</w:t>
      </w:r>
      <w:r w:rsidRPr="005D7218">
        <w:rPr>
          <w:lang w:val="en-US"/>
        </w:rPr>
        <w:t xml:space="preserve"> </w:t>
      </w:r>
    </w:p>
    <w:p w:rsidR="00F710C2" w:rsidRPr="005D7218" w:rsidRDefault="002B0122" w:rsidP="0067265B">
      <w:pPr>
        <w:rPr>
          <w:lang w:val="en-US"/>
        </w:rPr>
      </w:pPr>
      <w:r w:rsidRPr="005D7218">
        <w:rPr>
          <w:lang w:val="en-US"/>
        </w:rPr>
        <w:t>The initial setup section includes the</w:t>
      </w:r>
      <w:r w:rsidR="005F309F" w:rsidRPr="005D7218">
        <w:rPr>
          <w:lang w:val="en-US"/>
        </w:rPr>
        <w:t xml:space="preserve"> loading of packages, scan</w:t>
      </w:r>
      <w:r w:rsidRPr="005D7218">
        <w:rPr>
          <w:lang w:val="en-US"/>
        </w:rPr>
        <w:t>ning</w:t>
      </w:r>
      <w:r w:rsidR="005F309F" w:rsidRPr="005D7218">
        <w:rPr>
          <w:lang w:val="en-US"/>
        </w:rPr>
        <w:t xml:space="preserve"> of</w:t>
      </w:r>
      <w:r w:rsidRPr="005D7218">
        <w:rPr>
          <w:lang w:val="en-US"/>
        </w:rPr>
        <w:t xml:space="preserve"> the data</w:t>
      </w:r>
      <w:r w:rsidR="005F309F" w:rsidRPr="005D7218">
        <w:rPr>
          <w:lang w:val="en-US"/>
        </w:rPr>
        <w:t xml:space="preserve"> folder </w:t>
      </w:r>
      <w:r w:rsidRPr="005D7218">
        <w:rPr>
          <w:lang w:val="en-US"/>
        </w:rPr>
        <w:t>for</w:t>
      </w:r>
      <w:r w:rsidR="005F309F" w:rsidRPr="005D7218">
        <w:rPr>
          <w:lang w:val="en-US"/>
        </w:rPr>
        <w:t xml:space="preserve"> file names. </w:t>
      </w:r>
      <w:r w:rsidRPr="005D7218">
        <w:rPr>
          <w:lang w:val="en-US"/>
        </w:rPr>
        <w:t>Several</w:t>
      </w:r>
      <w:r w:rsidR="005F309F" w:rsidRPr="005D7218">
        <w:rPr>
          <w:lang w:val="en-US"/>
        </w:rPr>
        <w:t xml:space="preserve"> tables</w:t>
      </w:r>
      <w:r w:rsidRPr="005D7218">
        <w:rPr>
          <w:lang w:val="en-US"/>
        </w:rPr>
        <w:t xml:space="preserve"> are </w:t>
      </w:r>
      <w:r w:rsidRPr="005D7218">
        <w:rPr>
          <w:noProof/>
          <w:lang w:val="en-US"/>
        </w:rPr>
        <w:t>initialised</w:t>
      </w:r>
      <w:r w:rsidR="005F309F" w:rsidRPr="005D7218">
        <w:rPr>
          <w:lang w:val="en-US"/>
        </w:rPr>
        <w:t xml:space="preserve"> to be</w:t>
      </w:r>
      <w:r w:rsidRPr="005D7218">
        <w:rPr>
          <w:lang w:val="en-US"/>
        </w:rPr>
        <w:t xml:space="preserve"> subsequently</w:t>
      </w:r>
      <w:r w:rsidR="005F309F" w:rsidRPr="005D7218">
        <w:rPr>
          <w:lang w:val="en-US"/>
        </w:rPr>
        <w:t xml:space="preserve"> populated with results. </w:t>
      </w:r>
      <w:r w:rsidRPr="005D7218">
        <w:rPr>
          <w:lang w:val="en-US"/>
        </w:rPr>
        <w:t>A loop then begins</w:t>
      </w:r>
      <w:r w:rsidR="005F309F" w:rsidRPr="005D7218">
        <w:rPr>
          <w:lang w:val="en-US"/>
        </w:rPr>
        <w:t xml:space="preserve"> pull</w:t>
      </w:r>
      <w:r w:rsidRPr="005D7218">
        <w:rPr>
          <w:lang w:val="en-US"/>
        </w:rPr>
        <w:t>ing</w:t>
      </w:r>
      <w:r w:rsidR="005F309F" w:rsidRPr="005D7218">
        <w:rPr>
          <w:lang w:val="en-US"/>
        </w:rPr>
        <w:t xml:space="preserve"> in </w:t>
      </w:r>
      <w:r w:rsidRPr="005D7218">
        <w:rPr>
          <w:lang w:val="en-US"/>
        </w:rPr>
        <w:t>each file and</w:t>
      </w:r>
      <w:r w:rsidR="005F309F" w:rsidRPr="005D7218">
        <w:rPr>
          <w:lang w:val="en-US"/>
        </w:rPr>
        <w:t xml:space="preserve"> analys</w:t>
      </w:r>
      <w:r w:rsidRPr="005D7218">
        <w:rPr>
          <w:lang w:val="en-US"/>
        </w:rPr>
        <w:t>es it</w:t>
      </w:r>
      <w:r w:rsidR="005F309F" w:rsidRPr="005D7218">
        <w:rPr>
          <w:lang w:val="en-US"/>
        </w:rPr>
        <w:t xml:space="preserve">, populating tables with results for each of the 30 files (10 cows * 3 treatments). Analysis consisted of some pre-processing, </w:t>
      </w:r>
      <w:r w:rsidR="00EF20BA" w:rsidRPr="005D7218">
        <w:rPr>
          <w:lang w:val="en-US"/>
        </w:rPr>
        <w:t xml:space="preserve">(e.g. creation of vector with squared root of acceleration), detection of time when cow was likely to be walking consistently (based on averaged activity over a rolling 20 second window), </w:t>
      </w:r>
      <w:r w:rsidR="00EF20BA" w:rsidRPr="005D7218">
        <w:rPr>
          <w:lang w:val="en-US"/>
        </w:rPr>
        <w:lastRenderedPageBreak/>
        <w:t xml:space="preserve">identifying </w:t>
      </w:r>
      <w:r w:rsidR="005E2D6A">
        <w:rPr>
          <w:lang w:val="en-US"/>
        </w:rPr>
        <w:t>trough</w:t>
      </w:r>
      <w:r w:rsidR="00EF20BA" w:rsidRPr="005D7218">
        <w:rPr>
          <w:lang w:val="en-US"/>
        </w:rPr>
        <w:t>s in acceleration corresponding to the measured foot striking the ground,</w:t>
      </w:r>
      <w:r w:rsidR="00F710C2" w:rsidRPr="005D7218">
        <w:rPr>
          <w:lang w:val="en-US"/>
        </w:rPr>
        <w:t xml:space="preserve"> calculating step cycle </w:t>
      </w:r>
      <w:r w:rsidR="00F710C2" w:rsidRPr="00F66D12">
        <w:rPr>
          <w:lang w:val="en-US"/>
        </w:rPr>
        <w:t>duration</w:t>
      </w:r>
      <w:r w:rsidR="00F710C2" w:rsidRPr="005D7218">
        <w:rPr>
          <w:lang w:val="en-US"/>
        </w:rPr>
        <w:t xml:space="preserve"> (</w:t>
      </w:r>
      <w:r w:rsidR="005E2D6A">
        <w:rPr>
          <w:lang w:val="en-US"/>
        </w:rPr>
        <w:t>trough</w:t>
      </w:r>
      <w:r w:rsidR="00F710C2" w:rsidRPr="005D7218">
        <w:rPr>
          <w:lang w:val="en-US"/>
        </w:rPr>
        <w:t xml:space="preserve"> to </w:t>
      </w:r>
      <w:r w:rsidR="005E2D6A">
        <w:rPr>
          <w:lang w:val="en-US"/>
        </w:rPr>
        <w:t>trough</w:t>
      </w:r>
      <w:r w:rsidR="00F710C2" w:rsidRPr="005D7218">
        <w:rPr>
          <w:lang w:val="en-US"/>
        </w:rPr>
        <w:t>),</w:t>
      </w:r>
      <w:r w:rsidR="00EF20BA" w:rsidRPr="005D7218">
        <w:rPr>
          <w:lang w:val="en-US"/>
        </w:rPr>
        <w:t xml:space="preserve"> widening the data around these strike points with 0.3 to 0.7 seconds data prior when the swing phase was likely to start</w:t>
      </w:r>
      <w:r w:rsidR="006317B5">
        <w:rPr>
          <w:lang w:val="en-US"/>
        </w:rPr>
        <w:t xml:space="preserve"> (Figure 1) </w:t>
      </w:r>
      <w:r w:rsidR="00EF20BA" w:rsidRPr="005D7218">
        <w:rPr>
          <w:lang w:val="en-US"/>
        </w:rPr>
        <w:t xml:space="preserve"> and detecting when it started, calculating the </w:t>
      </w:r>
      <w:commentRangeStart w:id="4"/>
      <w:commentRangeStart w:id="5"/>
      <w:r w:rsidR="00EF20BA" w:rsidRPr="005D7218">
        <w:rPr>
          <w:lang w:val="en-US"/>
        </w:rPr>
        <w:t>swing phase %</w:t>
      </w:r>
      <w:r w:rsidR="00F710C2" w:rsidRPr="005D7218">
        <w:rPr>
          <w:lang w:val="en-US"/>
        </w:rPr>
        <w:t>.</w:t>
      </w:r>
      <w:commentRangeEnd w:id="4"/>
      <w:r w:rsidR="00270840">
        <w:rPr>
          <w:rStyle w:val="CommentReference"/>
        </w:rPr>
        <w:commentReference w:id="4"/>
      </w:r>
      <w:commentRangeEnd w:id="5"/>
      <w:r w:rsidR="000B50CC">
        <w:rPr>
          <w:rStyle w:val="CommentReference"/>
        </w:rPr>
        <w:commentReference w:id="5"/>
      </w:r>
      <w:r w:rsidR="00F710C2" w:rsidRPr="005D7218">
        <w:rPr>
          <w:lang w:val="en-US"/>
        </w:rPr>
        <w:t xml:space="preserve">The means and variance of each variable </w:t>
      </w:r>
      <w:r w:rsidR="00F710C2" w:rsidRPr="005D7218">
        <w:rPr>
          <w:noProof/>
          <w:lang w:val="en-US"/>
        </w:rPr>
        <w:t>is</w:t>
      </w:r>
      <w:r w:rsidR="00F710C2" w:rsidRPr="005D7218">
        <w:rPr>
          <w:lang w:val="en-US"/>
        </w:rPr>
        <w:t xml:space="preserve"> then calculated and t-tests performed to compare, normal, block attached to measured leg and block attached to opposite leg. The script </w:t>
      </w:r>
      <w:r w:rsidR="003249A2">
        <w:rPr>
          <w:lang w:val="en-US"/>
        </w:rPr>
        <w:t xml:space="preserve">is Y lines long, </w:t>
      </w:r>
      <w:r w:rsidR="003249A2" w:rsidRPr="003249A2">
        <w:rPr>
          <w:highlight w:val="yellow"/>
          <w:lang w:val="en-US"/>
        </w:rPr>
        <w:t>takes approximately X minutes to run (R 3.5.2</w:t>
      </w:r>
      <w:proofErr w:type="gramStart"/>
      <w:r w:rsidR="003249A2" w:rsidRPr="003249A2">
        <w:rPr>
          <w:highlight w:val="yellow"/>
          <w:lang w:val="en-US"/>
        </w:rPr>
        <w:t xml:space="preserve">,  </w:t>
      </w:r>
      <w:proofErr w:type="spellStart"/>
      <w:r w:rsidR="003249A2" w:rsidRPr="003249A2">
        <w:rPr>
          <w:highlight w:val="yellow"/>
          <w:lang w:val="en-US"/>
        </w:rPr>
        <w:t>RStudio</w:t>
      </w:r>
      <w:proofErr w:type="spellEnd"/>
      <w:proofErr w:type="gramEnd"/>
      <w:r w:rsidR="003249A2" w:rsidRPr="003249A2">
        <w:rPr>
          <w:highlight w:val="yellow"/>
          <w:lang w:val="en-US"/>
        </w:rPr>
        <w:t xml:space="preserve"> - 1.1.456, laptop, Intel i5 processor) and </w:t>
      </w:r>
      <w:r w:rsidR="00F710C2" w:rsidRPr="003249A2">
        <w:rPr>
          <w:highlight w:val="yellow"/>
          <w:lang w:val="en-US"/>
        </w:rPr>
        <w:t>can be inspec</w:t>
      </w:r>
      <w:r w:rsidR="000B5BAF" w:rsidRPr="003249A2">
        <w:rPr>
          <w:highlight w:val="yellow"/>
          <w:lang w:val="en-US"/>
        </w:rPr>
        <w:t xml:space="preserve">ted on the project </w:t>
      </w:r>
      <w:proofErr w:type="spellStart"/>
      <w:r w:rsidR="000B5BAF" w:rsidRPr="003249A2">
        <w:rPr>
          <w:highlight w:val="yellow"/>
          <w:lang w:val="en-US"/>
        </w:rPr>
        <w:t>github</w:t>
      </w:r>
      <w:proofErr w:type="spellEnd"/>
      <w:r w:rsidR="000B5BAF" w:rsidRPr="003249A2">
        <w:rPr>
          <w:highlight w:val="yellow"/>
          <w:lang w:val="en-US"/>
        </w:rPr>
        <w:t xml:space="preserve"> repository.</w:t>
      </w:r>
      <w:r w:rsidR="000B5BAF" w:rsidRPr="005D7218">
        <w:rPr>
          <w:lang w:val="en-US"/>
        </w:rPr>
        <w:t xml:space="preserve"> </w:t>
      </w:r>
    </w:p>
    <w:p w:rsidR="00F710C2" w:rsidRDefault="00F710C2" w:rsidP="00DC6F2A">
      <w:pPr>
        <w:rPr>
          <w:lang w:val="en-US"/>
        </w:rPr>
      </w:pPr>
    </w:p>
    <w:p w:rsidR="004B0425" w:rsidRDefault="00B21A18" w:rsidP="00DC6F2A">
      <w:pPr>
        <w:rPr>
          <w:lang w:val="en-US"/>
        </w:rPr>
      </w:pPr>
      <w:r>
        <w:rPr>
          <w:noProof/>
          <w:lang w:eastAsia="en-IE"/>
        </w:rPr>
        <w:drawing>
          <wp:inline distT="0" distB="0" distL="0" distR="0" wp14:anchorId="0AB21090" wp14:editId="6C321397">
            <wp:extent cx="37814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1425" cy="3562350"/>
                    </a:xfrm>
                    <a:prstGeom prst="rect">
                      <a:avLst/>
                    </a:prstGeom>
                  </pic:spPr>
                </pic:pic>
              </a:graphicData>
            </a:graphic>
          </wp:inline>
        </w:drawing>
      </w:r>
    </w:p>
    <w:p w:rsidR="004B0425" w:rsidRPr="005D7218" w:rsidRDefault="004B0425" w:rsidP="00DC6F2A">
      <w:pPr>
        <w:rPr>
          <w:lang w:val="en-US"/>
        </w:rPr>
      </w:pPr>
      <w:proofErr w:type="gramStart"/>
      <w:r>
        <w:rPr>
          <w:lang w:val="en-US"/>
        </w:rPr>
        <w:t>Figure 1.</w:t>
      </w:r>
      <w:proofErr w:type="gramEnd"/>
      <w:r>
        <w:rPr>
          <w:lang w:val="en-US"/>
        </w:rPr>
        <w:t xml:space="preserve"> </w:t>
      </w:r>
      <w:proofErr w:type="gramStart"/>
      <w:r>
        <w:rPr>
          <w:lang w:val="en-US"/>
        </w:rPr>
        <w:t>Illustration of data widening to a per step resolution.</w:t>
      </w:r>
      <w:proofErr w:type="gramEnd"/>
      <w:r>
        <w:rPr>
          <w:lang w:val="en-US"/>
        </w:rPr>
        <w:t xml:space="preserve"> </w:t>
      </w:r>
    </w:p>
    <w:p w:rsidR="000D784E" w:rsidRDefault="000D784E" w:rsidP="00A64E36">
      <w:pPr>
        <w:pStyle w:val="Heading3"/>
        <w:rPr>
          <w:lang w:val="en-US"/>
        </w:rPr>
      </w:pPr>
      <w:r>
        <w:rPr>
          <w:lang w:val="en-US"/>
        </w:rPr>
        <w:t xml:space="preserve">Night time to day time activity </w:t>
      </w:r>
    </w:p>
    <w:p w:rsidR="000D784E" w:rsidRDefault="000D784E" w:rsidP="000D784E">
      <w:pPr>
        <w:rPr>
          <w:lang w:val="en-US"/>
        </w:rPr>
      </w:pPr>
      <w:r>
        <w:rPr>
          <w:lang w:val="en-US"/>
        </w:rPr>
        <w:t>Several papers</w:t>
      </w:r>
      <w:r w:rsidR="00582714">
        <w:rPr>
          <w:lang w:val="en-US"/>
        </w:rPr>
        <w:t xml:space="preserve"> have reported that the cow behavior during specific periods during the day relative to other periods (and herd maters) is indicative of lameness (Table 1). </w:t>
      </w:r>
    </w:p>
    <w:p w:rsidR="00FE3416" w:rsidRDefault="00FE3416" w:rsidP="000D784E">
      <w:pPr>
        <w:rPr>
          <w:lang w:val="en-US"/>
        </w:rPr>
      </w:pPr>
    </w:p>
    <w:p w:rsidR="00FE3416" w:rsidRDefault="00FE3416">
      <w:pPr>
        <w:spacing w:line="240" w:lineRule="auto"/>
        <w:rPr>
          <w:lang w:val="en-US"/>
        </w:rPr>
      </w:pPr>
      <w:r>
        <w:rPr>
          <w:lang w:val="en-US"/>
        </w:rPr>
        <w:br w:type="page"/>
      </w:r>
    </w:p>
    <w:p w:rsidR="00FE3416" w:rsidRDefault="00FE3416">
      <w:pPr>
        <w:spacing w:line="240" w:lineRule="auto"/>
        <w:rPr>
          <w:lang w:val="en-US"/>
        </w:rPr>
        <w:sectPr w:rsidR="00FE3416" w:rsidSect="00BE3B6E">
          <w:pgSz w:w="11906" w:h="16838"/>
          <w:pgMar w:top="1701" w:right="1440" w:bottom="1440" w:left="1440" w:header="709" w:footer="709" w:gutter="0"/>
          <w:cols w:space="708"/>
          <w:docGrid w:linePitch="360"/>
        </w:sectPr>
      </w:pPr>
    </w:p>
    <w:tbl>
      <w:tblPr>
        <w:tblStyle w:val="LightShading"/>
        <w:tblpPr w:leftFromText="180" w:rightFromText="180" w:vertAnchor="page" w:horzAnchor="margin" w:tblpY="3262"/>
        <w:tblW w:w="12991" w:type="dxa"/>
        <w:shd w:val="clear" w:color="auto" w:fill="FFFFFF" w:themeFill="background1"/>
        <w:tblLayout w:type="fixed"/>
        <w:tblLook w:val="04A0" w:firstRow="1" w:lastRow="0" w:firstColumn="1" w:lastColumn="0" w:noHBand="0" w:noVBand="1"/>
      </w:tblPr>
      <w:tblGrid>
        <w:gridCol w:w="1350"/>
        <w:gridCol w:w="4003"/>
        <w:gridCol w:w="1731"/>
        <w:gridCol w:w="1737"/>
        <w:gridCol w:w="2085"/>
        <w:gridCol w:w="2085"/>
      </w:tblGrid>
      <w:tr w:rsidR="00166F0B" w:rsidRPr="00F27229" w:rsidTr="00582714">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spacing w:line="240" w:lineRule="auto"/>
              <w:rPr>
                <w:b w:val="0"/>
                <w:sz w:val="16"/>
                <w:szCs w:val="16"/>
                <w:lang w:val="en-US"/>
              </w:rPr>
            </w:pPr>
            <w:r w:rsidRPr="00D9315B">
              <w:rPr>
                <w:b w:val="0"/>
                <w:sz w:val="16"/>
                <w:szCs w:val="16"/>
                <w:lang w:val="en-US"/>
              </w:rPr>
              <w:lastRenderedPageBreak/>
              <w:t>Reference</w:t>
            </w:r>
          </w:p>
        </w:tc>
        <w:tc>
          <w:tcPr>
            <w:tcW w:w="4003" w:type="dxa"/>
            <w:shd w:val="clear" w:color="auto" w:fill="FFFFFF" w:themeFill="background1"/>
          </w:tcPr>
          <w:p w:rsidR="00166F0B" w:rsidRPr="00633F07" w:rsidRDefault="00166F0B" w:rsidP="00E84A96">
            <w:pPr>
              <w:spacing w:line="240" w:lineRule="auto"/>
              <w:cnfStyle w:val="100000000000" w:firstRow="1" w:lastRow="0" w:firstColumn="0" w:lastColumn="0" w:oddVBand="0" w:evenVBand="0" w:oddHBand="0" w:evenHBand="0" w:firstRowFirstColumn="0" w:firstRowLastColumn="0" w:lastRowFirstColumn="0" w:lastRowLastColumn="0"/>
              <w:rPr>
                <w:b w:val="0"/>
                <w:sz w:val="16"/>
                <w:szCs w:val="16"/>
                <w:lang w:val="en-US"/>
              </w:rPr>
            </w:pPr>
            <w:r w:rsidRPr="00633F07">
              <w:rPr>
                <w:b w:val="0"/>
                <w:sz w:val="16"/>
                <w:szCs w:val="16"/>
                <w:lang w:val="en-US"/>
              </w:rPr>
              <w:t>Variables predictive of lameness</w:t>
            </w:r>
          </w:p>
        </w:tc>
        <w:tc>
          <w:tcPr>
            <w:tcW w:w="1731" w:type="dxa"/>
            <w:shd w:val="clear" w:color="auto" w:fill="FFFFFF" w:themeFill="background1"/>
          </w:tcPr>
          <w:p w:rsidR="00166F0B" w:rsidRPr="001F2380" w:rsidRDefault="00166F0B" w:rsidP="00E84A96">
            <w:pPr>
              <w:spacing w:line="240" w:lineRule="auto"/>
              <w:cnfStyle w:val="100000000000" w:firstRow="1" w:lastRow="0" w:firstColumn="0" w:lastColumn="0" w:oddVBand="0" w:evenVBand="0" w:oddHBand="0" w:evenHBand="0" w:firstRowFirstColumn="0" w:firstRowLastColumn="0" w:lastRowFirstColumn="0" w:lastRowLastColumn="0"/>
              <w:rPr>
                <w:b w:val="0"/>
                <w:sz w:val="16"/>
                <w:szCs w:val="16"/>
                <w:lang w:val="en-US"/>
              </w:rPr>
            </w:pPr>
            <w:r w:rsidRPr="001F2380">
              <w:rPr>
                <w:b w:val="0"/>
                <w:sz w:val="16"/>
                <w:szCs w:val="16"/>
                <w:lang w:val="en-US"/>
              </w:rPr>
              <w:t>Sample and context</w:t>
            </w:r>
          </w:p>
        </w:tc>
        <w:tc>
          <w:tcPr>
            <w:tcW w:w="1737" w:type="dxa"/>
            <w:shd w:val="clear" w:color="auto" w:fill="FFFFFF" w:themeFill="background1"/>
          </w:tcPr>
          <w:p w:rsidR="00166F0B" w:rsidRPr="00F27229" w:rsidRDefault="00166F0B" w:rsidP="00E84A96">
            <w:pPr>
              <w:spacing w:line="240" w:lineRule="auto"/>
              <w:cnfStyle w:val="100000000000" w:firstRow="1" w:lastRow="0" w:firstColumn="0" w:lastColumn="0" w:oddVBand="0" w:evenVBand="0" w:oddHBand="0" w:evenHBand="0" w:firstRowFirstColumn="0" w:firstRowLastColumn="0" w:lastRowFirstColumn="0" w:lastRowLastColumn="0"/>
              <w:rPr>
                <w:b w:val="0"/>
                <w:sz w:val="16"/>
                <w:szCs w:val="16"/>
                <w:lang w:val="en-US"/>
              </w:rPr>
            </w:pPr>
            <w:r w:rsidRPr="00F27229">
              <w:rPr>
                <w:b w:val="0"/>
                <w:sz w:val="16"/>
                <w:szCs w:val="16"/>
                <w:lang w:val="en-US"/>
              </w:rPr>
              <w:t>Accuracy</w:t>
            </w:r>
          </w:p>
        </w:tc>
        <w:tc>
          <w:tcPr>
            <w:tcW w:w="2085" w:type="dxa"/>
            <w:shd w:val="clear" w:color="auto" w:fill="FFFFFF" w:themeFill="background1"/>
          </w:tcPr>
          <w:p w:rsidR="00166F0B" w:rsidRPr="00F27229" w:rsidRDefault="00166F0B" w:rsidP="00E84A96">
            <w:pPr>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16"/>
                <w:szCs w:val="16"/>
                <w:lang w:val="en-US"/>
              </w:rPr>
            </w:pPr>
            <w:r w:rsidRPr="00F27229">
              <w:rPr>
                <w:b w:val="0"/>
                <w:sz w:val="16"/>
                <w:szCs w:val="16"/>
                <w:lang w:val="en-US"/>
              </w:rPr>
              <w:t>Summary stats nonlame &amp; lame (lying time hours / day)</w:t>
            </w:r>
          </w:p>
        </w:tc>
        <w:tc>
          <w:tcPr>
            <w:tcW w:w="2085" w:type="dxa"/>
            <w:shd w:val="clear" w:color="auto" w:fill="FFFFFF" w:themeFill="background1"/>
          </w:tcPr>
          <w:p w:rsidR="00166F0B" w:rsidRPr="00F27229" w:rsidRDefault="00166F0B" w:rsidP="00E84A96">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r>
              <w:rPr>
                <w:sz w:val="16"/>
                <w:szCs w:val="16"/>
                <w:lang w:val="en-US"/>
              </w:rPr>
              <w:t>Time split</w:t>
            </w:r>
          </w:p>
        </w:tc>
      </w:tr>
      <w:tr w:rsidR="00166F0B" w:rsidRPr="00F27229" w:rsidTr="0058271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autoSpaceDE w:val="0"/>
              <w:autoSpaceDN w:val="0"/>
              <w:adjustRightInd w:val="0"/>
              <w:rPr>
                <w:b w:val="0"/>
                <w:color w:val="000000"/>
                <w:sz w:val="16"/>
                <w:szCs w:val="16"/>
                <w:lang w:val="en-US"/>
              </w:rPr>
            </w:pPr>
            <w:r w:rsidRPr="00633F07">
              <w:rPr>
                <w:color w:val="000000"/>
                <w:sz w:val="16"/>
                <w:szCs w:val="16"/>
                <w:lang w:val="en-US"/>
              </w:rPr>
              <w:fldChar w:fldCharType="begin" w:fldLock="1"/>
            </w:r>
            <w:r w:rsidRPr="00F27229">
              <w:rPr>
                <w:b w:val="0"/>
                <w:color w:val="000000"/>
                <w:sz w:val="16"/>
                <w:szCs w:val="16"/>
                <w:lang w:val="en-US"/>
              </w:rPr>
              <w:instrText>ADDIN CSL_CITATION {"citationItems":[{"id":"ITEM-1","itemData":{"DOI":"10.1016/j.applanim.2011.08.004","ISSN":"0168-1591","author":[{"dropping-particle":"","family":"Blackie","given":"Nicola","non-dropping-particle":"","parse-names":false,"suffix":""},{"dropping-particle":"","family":"Amory","given":"Jonathan","non-dropping-particle":"","parse-names":false,"suffix":""},{"dropping-particle":"","family":"Bleach","given":"Emma","non-dropping-particle":"","parse-names":false,"suffix":""},{"dropping-particle":"","family":"Scaife","given":"Jes","non-dropping-particle":"","parse-names":false,"suffix":""}],"container-title":"Applied Animal Behaviour Science","id":"ITEM-1","issue":"3-4","issued":{"date-parts":[["2011"]]},"page":"85-91","publisher":"Elsevier B.V.","title":"The effect of lameness on lying behaviour of zero grazed Holstein dairy cattle","type":"article-journal","volume":"134"},"uris":["http://www.mendeley.com/documents/?uuid=40a419f6-4f2d-487f-b599-92525d2f212a"]}],"mendeley":{"formattedCitation":"(Blackie et al., 2011)","plainTextFormattedCitation":"(Blackie et al., 2011)","previouslyFormattedCitation":"(Blackie et al., 2011)"},"properties":{"noteIndex":0},"schema":"https://github.com/citation-style-language/schema/raw/master/csl-citation.json"}</w:instrText>
            </w:r>
            <w:r w:rsidRPr="00633F07">
              <w:rPr>
                <w:color w:val="000000"/>
                <w:sz w:val="16"/>
                <w:szCs w:val="16"/>
                <w:lang w:val="en-US"/>
              </w:rPr>
              <w:fldChar w:fldCharType="separate"/>
            </w:r>
            <w:r w:rsidRPr="00633F07">
              <w:rPr>
                <w:b w:val="0"/>
                <w:noProof/>
                <w:color w:val="000000"/>
                <w:sz w:val="16"/>
                <w:szCs w:val="16"/>
                <w:lang w:val="en-US"/>
              </w:rPr>
              <w:t>(Blackie et al., 2011)</w:t>
            </w:r>
            <w:r w:rsidRPr="00633F07">
              <w:rPr>
                <w:color w:val="000000"/>
                <w:sz w:val="16"/>
                <w:szCs w:val="16"/>
                <w:lang w:val="en-US"/>
              </w:rPr>
              <w:fldChar w:fldCharType="end"/>
            </w:r>
          </w:p>
        </w:tc>
        <w:tc>
          <w:tcPr>
            <w:tcW w:w="4003" w:type="dxa"/>
            <w:shd w:val="clear" w:color="auto" w:fill="FFFFFF" w:themeFill="background1"/>
          </w:tcPr>
          <w:p w:rsidR="00166F0B" w:rsidRPr="00633F07"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633F07">
              <w:rPr>
                <w:color w:val="000000"/>
                <w:sz w:val="16"/>
                <w:szCs w:val="16"/>
                <w:lang w:val="en-US"/>
              </w:rPr>
              <w:t>Chronically lame react slower to feeding, particularly in the evening. Stand in more at night, maybe to avoid conflict.</w:t>
            </w:r>
          </w:p>
        </w:tc>
        <w:tc>
          <w:tcPr>
            <w:tcW w:w="1731" w:type="dxa"/>
            <w:shd w:val="clear" w:color="auto" w:fill="FFFFFF" w:themeFill="background1"/>
          </w:tcPr>
          <w:p w:rsidR="00166F0B" w:rsidRPr="001F2380"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1F2380">
              <w:rPr>
                <w:color w:val="000000"/>
                <w:sz w:val="16"/>
                <w:szCs w:val="16"/>
                <w:lang w:val="en-US"/>
              </w:rPr>
              <w:t>59 cows on one UK farm.</w:t>
            </w:r>
          </w:p>
        </w:tc>
        <w:tc>
          <w:tcPr>
            <w:tcW w:w="1737"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F27229">
              <w:rPr>
                <w:color w:val="000000"/>
                <w:sz w:val="16"/>
                <w:szCs w:val="16"/>
                <w:lang w:val="en-US"/>
              </w:rPr>
              <w:t>N/A</w:t>
            </w:r>
          </w:p>
        </w:tc>
        <w:tc>
          <w:tcPr>
            <w:tcW w:w="2085"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F27229">
              <w:rPr>
                <w:color w:val="000000"/>
                <w:sz w:val="16"/>
                <w:szCs w:val="16"/>
                <w:lang w:val="en-US"/>
              </w:rPr>
              <w:t>Nonlame 10.9 Chronically lame cows lay for 13.</w:t>
            </w:r>
          </w:p>
        </w:tc>
        <w:tc>
          <w:tcPr>
            <w:tcW w:w="2085"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p>
        </w:tc>
      </w:tr>
      <w:tr w:rsidR="00166F0B" w:rsidRPr="00F27229" w:rsidTr="00582714">
        <w:trPr>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autoSpaceDE w:val="0"/>
              <w:autoSpaceDN w:val="0"/>
              <w:adjustRightInd w:val="0"/>
              <w:rPr>
                <w:b w:val="0"/>
                <w:color w:val="000000"/>
                <w:sz w:val="16"/>
                <w:szCs w:val="16"/>
                <w:highlight w:val="yellow"/>
                <w:lang w:val="en-US"/>
              </w:rPr>
            </w:pPr>
            <w:r w:rsidRPr="00633F07">
              <w:rPr>
                <w:sz w:val="16"/>
                <w:szCs w:val="16"/>
                <w:lang w:val="en-US"/>
              </w:rPr>
              <w:fldChar w:fldCharType="begin" w:fldLock="1"/>
            </w:r>
            <w:r w:rsidRPr="00F27229">
              <w:rPr>
                <w:b w:val="0"/>
                <w:sz w:val="16"/>
                <w:szCs w:val="16"/>
                <w:lang w:val="en-US"/>
              </w:rPr>
              <w:instrText>ADDIN CSL_CITATION {"citationItems":[{"id":"ITEM-1","itemData":{"DOI":"10.3168/jds.2014-7982","ISBN":"0022-0302","ISSN":"00220302","PMID":"25282423","abstract":"Lameness causes decreased animal welfare and leads to higher production costs. This study explored data from an automatic milking system (AMS) to model on-farm gait scoring from a commercial farm. A total of 88 cows were gait scored once per week, for 2 5-wk periods. Eighty variables retrieved from AMS were summarized week-wise and used to predict 2 defined classes: nonlame and clinically lame cows. Variables were represented with 2 transformations of the week summarized variables, using 2-wk data blocks before gait scoring, totaling 320 variables (2 × 2 × 80). The reference gait scoring error was estimated in the first week of the study and was, on average, 15%. Two partial least squares discriminant analysis models were fitted to parity 1 and parity 2 groups, respectively, to assign the lameness class according to the predicted probability of being lame (score 3 or 4/4) or not lame (score 1/4). Both models achieved sensitivity and specificity values around 80%, both in calibration and cross-validation. At the optimum values in the receiver operating characteristic curve, the false-positive rate was 28% in the parity 1 model, whereas in the parity 2 model it was about half (16%), which makes it more suitable for practical application; the model error rates were, 23 and 19%, respectively. Based on data registered automatically from one AMS farm, we were able to discriminate nonlame and lame cows, where partial least squares discriminant analysis achieved similar performance to the reference method.","author":[{"dropping-particle":"","family":"Garcia","given":"E.","non-dropping-particle":"","parse-names":false,"suffix":""},{"dropping-particle":"","family":"Klaas","given":"I.","non-dropping-particle":"","parse-names":false,"suffix":""},{"dropping-particle":"","family":"Amigo","given":"J.M.","non-dropping-particle":"","parse-names":false,"suffix":""},{"dropping-particle":"","family":"Bro","given":"R.","non-dropping-particle":"","parse-names":false,"suffix":""},{"dropping-particle":"","family":"Enevoldsen","given":"C.","non-dropping-particle":"","parse-names":false,"suffix":""}],"container-title":"Journal of Dairy Science","id":"ITEM-1","issued":{"date-parts":[["2014"]]},"page":"7476-7486","title":"Lameness detection challenges in automated milking systems addressed with partial least squares discriminant analysis","type":"article-journal","volume":"97"},"uris":["http://www.mendeley.com/documents/?uuid=f0b059de-a696-3e11-a884-f699bafe7c35"]}],"mendeley":{"formattedCitation":"(Garcia et al., 2014)","plainTextFormattedCitation":"(Garcia et al., 2014)","previouslyFormattedCitation":"(Garcia et al., 2014)"},"properties":{"noteIndex":0},"schema":"https://github.com/citation-style-language/schema/raw/master/csl-citation.json"}</w:instrText>
            </w:r>
            <w:r w:rsidRPr="00633F07">
              <w:rPr>
                <w:sz w:val="16"/>
                <w:szCs w:val="16"/>
                <w:lang w:val="en-US"/>
              </w:rPr>
              <w:fldChar w:fldCharType="separate"/>
            </w:r>
            <w:r w:rsidRPr="00633F07">
              <w:rPr>
                <w:b w:val="0"/>
                <w:noProof/>
                <w:sz w:val="16"/>
                <w:szCs w:val="16"/>
                <w:lang w:val="en-US"/>
              </w:rPr>
              <w:t>(Garcia et al., 2014)</w:t>
            </w:r>
            <w:r w:rsidRPr="00633F07">
              <w:rPr>
                <w:sz w:val="16"/>
                <w:szCs w:val="16"/>
                <w:lang w:val="en-US"/>
              </w:rPr>
              <w:fldChar w:fldCharType="end"/>
            </w:r>
          </w:p>
        </w:tc>
        <w:tc>
          <w:tcPr>
            <w:tcW w:w="4003" w:type="dxa"/>
            <w:shd w:val="clear" w:color="auto" w:fill="FFFFFF" w:themeFill="background1"/>
          </w:tcPr>
          <w:p w:rsidR="00166F0B" w:rsidRPr="001F2380"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highlight w:val="yellow"/>
                <w:lang w:val="en-US"/>
              </w:rPr>
            </w:pPr>
            <w:r w:rsidRPr="00633F07">
              <w:rPr>
                <w:sz w:val="16"/>
                <w:szCs w:val="16"/>
                <w:lang w:val="en-US"/>
              </w:rPr>
              <w:t xml:space="preserve">Lame cows more active in the </w:t>
            </w:r>
            <w:r w:rsidRPr="003E3575">
              <w:rPr>
                <w:noProof/>
                <w:sz w:val="16"/>
                <w:szCs w:val="16"/>
                <w:lang w:val="en-US"/>
              </w:rPr>
              <w:t>morning</w:t>
            </w:r>
            <w:r w:rsidRPr="001F2380">
              <w:rPr>
                <w:sz w:val="16"/>
                <w:szCs w:val="16"/>
                <w:lang w:val="en-US"/>
              </w:rPr>
              <w:t>, more variable rest of the day. Production impacted in a robotic milking system.</w:t>
            </w:r>
          </w:p>
        </w:tc>
        <w:tc>
          <w:tcPr>
            <w:tcW w:w="1731"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highlight w:val="yellow"/>
                <w:lang w:val="en-US"/>
              </w:rPr>
            </w:pPr>
            <w:r w:rsidRPr="00F27229">
              <w:rPr>
                <w:sz w:val="16"/>
                <w:szCs w:val="16"/>
                <w:lang w:val="en-US"/>
              </w:rPr>
              <w:t>150 Holstein, Danish Red &amp; crosses.</w:t>
            </w:r>
            <w:r>
              <w:rPr>
                <w:sz w:val="16"/>
                <w:szCs w:val="16"/>
                <w:lang w:val="en-US"/>
              </w:rPr>
              <w:t xml:space="preserve"> On AMS system</w:t>
            </w:r>
          </w:p>
        </w:tc>
        <w:tc>
          <w:tcPr>
            <w:tcW w:w="1737"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 xml:space="preserve">Lame / non lame. </w:t>
            </w:r>
            <w:r w:rsidRPr="00F27229">
              <w:rPr>
                <w:sz w:val="16"/>
                <w:szCs w:val="16"/>
                <w:lang w:val="en-US"/>
              </w:rPr>
              <w:t>77% &amp; 79% parity 1 &amp; 2.</w:t>
            </w:r>
          </w:p>
        </w:tc>
        <w:tc>
          <w:tcPr>
            <w:tcW w:w="2085"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N/A</w:t>
            </w:r>
          </w:p>
        </w:tc>
        <w:tc>
          <w:tcPr>
            <w:tcW w:w="2085"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Pr>
                <w:color w:val="000000"/>
                <w:sz w:val="16"/>
                <w:szCs w:val="16"/>
                <w:lang w:val="en-US"/>
              </w:rPr>
              <w:t xml:space="preserve">Activity for 05.00, 13.00 and 16.00. </w:t>
            </w:r>
          </w:p>
        </w:tc>
      </w:tr>
      <w:tr w:rsidR="00166F0B" w:rsidRPr="00F27229" w:rsidTr="0058271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autoSpaceDE w:val="0"/>
              <w:autoSpaceDN w:val="0"/>
              <w:adjustRightInd w:val="0"/>
              <w:rPr>
                <w:b w:val="0"/>
                <w:color w:val="000000"/>
                <w:sz w:val="16"/>
                <w:szCs w:val="16"/>
                <w:lang w:val="en-US"/>
              </w:rPr>
            </w:pPr>
            <w:r w:rsidRPr="00633F07">
              <w:rPr>
                <w:color w:val="000000"/>
                <w:sz w:val="16"/>
                <w:szCs w:val="16"/>
                <w:lang w:val="en-US"/>
              </w:rPr>
              <w:fldChar w:fldCharType="begin" w:fldLock="1"/>
            </w:r>
            <w:r w:rsidRPr="00F27229">
              <w:rPr>
                <w:b w:val="0"/>
                <w:color w:val="000000"/>
                <w:sz w:val="16"/>
                <w:szCs w:val="16"/>
                <w:lang w:val="en-US"/>
              </w:rPr>
              <w:instrText>ADDIN CSL_CITATION {"citationItems":[{"id":"ITEM-1","itemData":{"DOI":"10.3168/jds.2015-10109","ISBN":"0022-0302","ISSN":"00220302","PMID":"26874422","abstract":"Detecting lame cows is important in improving animal welfare. Automated tools are potentially useful to enable identification and monitoring of lame cows. The goals of this study were to evaluate the suitability of various physiological and behavioral parameters to automatically detect lameness in dairy cows housed in a cubicle barn. Lame cows suffering from a claw horn lesion (sole ulcer or white line disease) of one claw of the same hind limb (n=32; group L) and 10 nonlame healthy cows (group C) were included in this study. Lying and standing behavior at night by tridimensional accelerometers, weight distribution between hind limbs by the 4-scale weighing platform, feeding behavior at night by the nose band sensor, and heart activity by the Polar device (Polar Electro Oy, Kempele, Finland) were assessed. Either the entire data set or parts of the data collected over a 48-h period were used for statistical analysis, depending upon the parameter in question. The standing time at night over 12 h and the limb weight ratio (LWR) were significantly higher in group C as compared with group L, whereas the lying time at night over 12 h, the mean limb difference (</w:instrText>
            </w:r>
            <w:r w:rsidRPr="00F27229">
              <w:rPr>
                <w:rFonts w:ascii="Cambria Math" w:hAnsi="Cambria Math" w:cs="Cambria Math"/>
                <w:b w:val="0"/>
                <w:color w:val="000000"/>
                <w:sz w:val="16"/>
                <w:szCs w:val="16"/>
                <w:lang w:val="en-US"/>
              </w:rPr>
              <w:instrText>△</w:instrText>
            </w:r>
            <w:r w:rsidRPr="00F27229">
              <w:rPr>
                <w:b w:val="0"/>
                <w:color w:val="000000"/>
                <w:sz w:val="16"/>
                <w:szCs w:val="16"/>
                <w:lang w:val="en-US"/>
              </w:rPr>
              <w:instrText xml:space="preserve">weight), and the standard deviation (SD) of the weight applied on the limb taking less weight were significantly lower in group C as compared with group L. No significant difference was noted between the groups for the parameters of heart activity and feeding behavior at night. The locomotion score of cows in group L was positively correlated with the lying time and </w:instrText>
            </w:r>
            <w:r w:rsidRPr="00F27229">
              <w:rPr>
                <w:rFonts w:ascii="Cambria Math" w:hAnsi="Cambria Math" w:cs="Cambria Math"/>
                <w:b w:val="0"/>
                <w:color w:val="000000"/>
                <w:sz w:val="16"/>
                <w:szCs w:val="16"/>
                <w:lang w:val="en-US"/>
              </w:rPr>
              <w:instrText>△</w:instrText>
            </w:r>
            <w:r w:rsidRPr="00F27229">
              <w:rPr>
                <w:b w:val="0"/>
                <w:color w:val="000000"/>
                <w:sz w:val="16"/>
                <w:szCs w:val="16"/>
                <w:lang w:val="en-US"/>
              </w:rPr>
              <w:instrText>weight, whereas it was negatively correlated with LWR and SD. The highest sensitivity (0.97) for lameness detection was found for the parameter SD [specificity of 0.80 and an area under the curve (AUC) of 0.84]. The highest specificity (0.90) for lameness detection was present for Δweight (sensitivity=0.78; AUC=0.88) and LWR (sensitivity=0.81; AUC=0.87). The model considering the data of SD together with lying time at night was the best predictor of cows being lame, accounting for 40% of the variation in the likelihood of a cow being lame (sensitivity=0.94; specificity=0.80; AUC=0.86). In conclusion, the data derived from the 4-scale-weighing platform, either alone or combined with the lying time at night over 12 h, represent the most valuable parameters for automated identification of lame cows suffering from a claw horn lesion of one individual hind limb.","author":[{"dropping-particle":"","family":"Nechanitzky","given":"K.","non-dropping-particle":"","parse-names":false,"suffix":""},{"dropping-particle":"","family":"Starke","given":"A.","non-dropping-particle":"","parse-names":false,"suffix":""},{"dropping-particle":"","family":"Vidondo","given":"B.","non-dropping-particle":"","parse-names":false,"suffix":""},{"dropping-particle":"","family":"Müller","given":"H.","non-dropping-particle":"","parse-names":false,"suffix":""},{"dropping-particle":"","family":"Reckardt","given":"M.","non-dropping-particle":"","parse-names":false,"suffix":""},{"dropping-particle":"","family":"Friedli","given":"K.","non-dropping-particle":"","parse-names":false,"suffix":""},{"dropping-particle":"","family":"Steiner","given":"A.","non-dropping-particle":"","parse-names":false,"suffix":""}],"container-title":"Journal of Dairy Science","id":"ITEM-1","issue":"4","issued":{"date-parts":[["2016"]]},"page":"2904-2914","publisher":"Elsevier","title":"Analysis of behavioral changes in dairy cows associated with claw horn lesions","type":"article-journal","volume":"99"},"uris":["http://www.mendeley.com/documents/?uuid=f54dc50f-1b54-4022-9a7e-ef0d312758e3"]}],"mendeley":{"formattedCitation":"(Nechanitzky et al., 2016)","plainTextFormattedCitation":"(Nechanitzky et al., 2016)","previouslyFormattedCitation":"(Nechanitzky et al., 2016)"},"properties":{"noteIndex":0},"schema":"https://github.com/citation-style-language/schema/raw/master/csl-citation.json"}</w:instrText>
            </w:r>
            <w:r w:rsidRPr="00633F07">
              <w:rPr>
                <w:color w:val="000000"/>
                <w:sz w:val="16"/>
                <w:szCs w:val="16"/>
                <w:lang w:val="en-US"/>
              </w:rPr>
              <w:fldChar w:fldCharType="separate"/>
            </w:r>
            <w:r w:rsidRPr="00633F07">
              <w:rPr>
                <w:b w:val="0"/>
                <w:noProof/>
                <w:color w:val="000000"/>
                <w:sz w:val="16"/>
                <w:szCs w:val="16"/>
                <w:lang w:val="en-US"/>
              </w:rPr>
              <w:t>(Nechanitzky et al., 2016)</w:t>
            </w:r>
            <w:r w:rsidRPr="00633F07">
              <w:rPr>
                <w:color w:val="000000"/>
                <w:sz w:val="16"/>
                <w:szCs w:val="16"/>
                <w:lang w:val="en-US"/>
              </w:rPr>
              <w:fldChar w:fldCharType="end"/>
            </w:r>
          </w:p>
        </w:tc>
        <w:tc>
          <w:tcPr>
            <w:tcW w:w="4003" w:type="dxa"/>
            <w:shd w:val="clear" w:color="auto" w:fill="FFFFFF" w:themeFill="background1"/>
          </w:tcPr>
          <w:p w:rsidR="00166F0B" w:rsidRPr="001F2380"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633F07">
              <w:rPr>
                <w:color w:val="000000"/>
                <w:sz w:val="16"/>
                <w:szCs w:val="16"/>
                <w:lang w:val="en-US"/>
              </w:rPr>
              <w:t>More lying, less standing over 12 hours at night (P&lt; 0.05).</w:t>
            </w:r>
            <w:r>
              <w:rPr>
                <w:color w:val="000000"/>
                <w:sz w:val="16"/>
                <w:szCs w:val="16"/>
                <w:lang w:val="en-US"/>
              </w:rPr>
              <w:t xml:space="preserve"> </w:t>
            </w:r>
            <w:r w:rsidRPr="00633F07">
              <w:rPr>
                <w:noProof/>
                <w:color w:val="000000"/>
                <w:sz w:val="16"/>
                <w:szCs w:val="16"/>
                <w:lang w:val="en-US"/>
              </w:rPr>
              <w:t>Bouts are</w:t>
            </w:r>
            <w:r w:rsidRPr="003E3575">
              <w:rPr>
                <w:color w:val="000000"/>
                <w:sz w:val="16"/>
                <w:szCs w:val="16"/>
                <w:lang w:val="en-US"/>
              </w:rPr>
              <w:t xml:space="preserve"> similar.</w:t>
            </w:r>
          </w:p>
        </w:tc>
        <w:tc>
          <w:tcPr>
            <w:tcW w:w="1731"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F27229">
              <w:rPr>
                <w:color w:val="000000"/>
                <w:sz w:val="16"/>
                <w:szCs w:val="16"/>
                <w:lang w:val="en-US"/>
              </w:rPr>
              <w:t xml:space="preserve">Holstein. </w:t>
            </w:r>
            <w:proofErr w:type="gramStart"/>
            <w:r w:rsidRPr="00F27229">
              <w:rPr>
                <w:color w:val="000000"/>
                <w:sz w:val="16"/>
                <w:szCs w:val="16"/>
                <w:lang w:val="en-US"/>
              </w:rPr>
              <w:t>10 nonlame,</w:t>
            </w:r>
            <w:proofErr w:type="gramEnd"/>
            <w:r w:rsidRPr="00F27229">
              <w:rPr>
                <w:color w:val="000000"/>
                <w:sz w:val="16"/>
                <w:szCs w:val="16"/>
                <w:lang w:val="en-US"/>
              </w:rPr>
              <w:t xml:space="preserve"> 32 </w:t>
            </w:r>
            <w:r w:rsidRPr="00F27229">
              <w:rPr>
                <w:noProof/>
                <w:color w:val="000000"/>
                <w:sz w:val="16"/>
                <w:szCs w:val="16"/>
                <w:lang w:val="en-US"/>
              </w:rPr>
              <w:t>lame</w:t>
            </w:r>
            <w:r w:rsidRPr="00F27229">
              <w:rPr>
                <w:color w:val="000000"/>
                <w:sz w:val="16"/>
                <w:szCs w:val="16"/>
                <w:lang w:val="en-US"/>
              </w:rPr>
              <w:t>.</w:t>
            </w:r>
          </w:p>
        </w:tc>
        <w:tc>
          <w:tcPr>
            <w:tcW w:w="1737" w:type="dxa"/>
            <w:shd w:val="clear" w:color="auto" w:fill="FFFFFF" w:themeFill="background1"/>
          </w:tcPr>
          <w:p w:rsidR="00166F0B" w:rsidRPr="001F2380"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1F2380">
              <w:rPr>
                <w:color w:val="000000"/>
                <w:sz w:val="16"/>
                <w:szCs w:val="16"/>
                <w:lang w:val="en-US"/>
              </w:rPr>
              <w:t>Area Under the Curve</w:t>
            </w:r>
            <w:r>
              <w:rPr>
                <w:color w:val="000000"/>
                <w:sz w:val="16"/>
                <w:szCs w:val="16"/>
                <w:lang w:val="en-US"/>
              </w:rPr>
              <w:t xml:space="preserve"> </w:t>
            </w:r>
            <w:r w:rsidRPr="001F2380">
              <w:rPr>
                <w:color w:val="000000"/>
                <w:sz w:val="16"/>
                <w:szCs w:val="16"/>
                <w:lang w:val="en-US"/>
              </w:rPr>
              <w:t xml:space="preserve">0.71. </w:t>
            </w:r>
          </w:p>
        </w:tc>
        <w:tc>
          <w:tcPr>
            <w:tcW w:w="2085"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1F2380">
              <w:rPr>
                <w:color w:val="000000"/>
                <w:sz w:val="16"/>
                <w:szCs w:val="16"/>
                <w:lang w:val="en-US"/>
              </w:rPr>
              <w:t xml:space="preserve">Night time lying </w:t>
            </w:r>
            <w:r w:rsidRPr="00F27229">
              <w:rPr>
                <w:color w:val="000000"/>
                <w:sz w:val="16"/>
                <w:szCs w:val="16"/>
                <w:lang w:val="en-US"/>
              </w:rPr>
              <w:t>5.5 hours,</w:t>
            </w:r>
            <w:r>
              <w:rPr>
                <w:color w:val="000000"/>
                <w:sz w:val="16"/>
                <w:szCs w:val="16"/>
                <w:lang w:val="en-US"/>
              </w:rPr>
              <w:t xml:space="preserve"> </w:t>
            </w:r>
            <w:r w:rsidRPr="00F27229">
              <w:rPr>
                <w:color w:val="000000"/>
                <w:sz w:val="16"/>
                <w:szCs w:val="16"/>
                <w:lang w:val="en-US"/>
              </w:rPr>
              <w:t>6.48.</w:t>
            </w:r>
          </w:p>
        </w:tc>
        <w:tc>
          <w:tcPr>
            <w:tcW w:w="2085" w:type="dxa"/>
            <w:shd w:val="clear" w:color="auto" w:fill="FFFFFF" w:themeFill="background1"/>
          </w:tcPr>
          <w:p w:rsidR="00166F0B" w:rsidRPr="001F2380"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Pr>
                <w:color w:val="000000"/>
                <w:sz w:val="16"/>
                <w:szCs w:val="16"/>
                <w:lang w:val="en-US"/>
              </w:rPr>
              <w:t xml:space="preserve">17.00 – 5 a.m. = Night time. </w:t>
            </w:r>
          </w:p>
        </w:tc>
      </w:tr>
      <w:tr w:rsidR="00166F0B" w:rsidRPr="00F27229" w:rsidTr="00582714">
        <w:trPr>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autoSpaceDE w:val="0"/>
              <w:autoSpaceDN w:val="0"/>
              <w:adjustRightInd w:val="0"/>
              <w:rPr>
                <w:color w:val="000000"/>
                <w:sz w:val="16"/>
                <w:szCs w:val="16"/>
                <w:lang w:val="en-US"/>
              </w:rPr>
            </w:pPr>
            <w:r w:rsidRPr="00633F07">
              <w:rPr>
                <w:color w:val="000000"/>
                <w:sz w:val="16"/>
                <w:szCs w:val="16"/>
                <w:lang w:val="en-US"/>
              </w:rPr>
              <w:fldChar w:fldCharType="begin" w:fldLock="1"/>
            </w:r>
            <w:r w:rsidRPr="00F27229">
              <w:rPr>
                <w:color w:val="000000"/>
                <w:sz w:val="16"/>
                <w:szCs w:val="16"/>
                <w:lang w:val="en-US"/>
              </w:rPr>
              <w:instrText>ADDIN CSL_CITATION {"citationItems":[{"id":"ITEM-1","itemData":{"DOI":"10.3168/jds.2017-13120","ISSN":"0022-0302","author":[{"dropping-particle":"","family":"Weigele","given":"H C","non-dropping-particle":"","parse-names":false,"suffix":""},{"dropping-particle":"","family":"Gygax","given":"L","non-dropping-particle":"","parse-names":false,"suffix":""},{"dropping-particle":"","family":"Steiner","given":"A","non-dropping-particle":"","parse-names":false,"suffix":""},{"dropping-particle":"","family":"Wechsler","given":"B","non-dropping-particle":"","parse-names":false,"suffix":""},{"dropping-particle":"","family":"Burla","given":"J","non-dropping-particle":"","parse-names":false,"suffix":""}],"container-title":"Journal of Dairy Science","id":"ITEM-1","issue":"3","issued":{"date-parts":[["2018"]]},"page":"2370-2382","publisher":"American Dairy Science Association","title":"Moderate lameness leads to marked behavioral changes in dairy cows","type":"article-journal","volume":"101"},"uris":["http://www.mendeley.com/documents/?uuid=dfe7ca06-08d5-4982-9954-9ce9517ff7ca"]}],"mendeley":{"formattedCitation":"(Weigele et al., 2018)","plainTextFormattedCitation":"(Weigele et al., 2018)","previouslyFormattedCitation":"(Weigele et al., 2018)"},"properties":{"noteIndex":0},"schema":"https://github.com/citation-style-language/schema/raw/master/csl-citation.json"}</w:instrText>
            </w:r>
            <w:r w:rsidRPr="00633F07">
              <w:rPr>
                <w:color w:val="000000"/>
                <w:sz w:val="16"/>
                <w:szCs w:val="16"/>
                <w:lang w:val="en-US"/>
              </w:rPr>
              <w:fldChar w:fldCharType="separate"/>
            </w:r>
            <w:r w:rsidRPr="00633F07">
              <w:rPr>
                <w:b w:val="0"/>
                <w:noProof/>
                <w:color w:val="000000"/>
                <w:sz w:val="16"/>
                <w:szCs w:val="16"/>
                <w:lang w:val="en-US"/>
              </w:rPr>
              <w:t>(Weigele et al., 2018)</w:t>
            </w:r>
            <w:r w:rsidRPr="00633F07">
              <w:rPr>
                <w:color w:val="000000"/>
                <w:sz w:val="16"/>
                <w:szCs w:val="16"/>
                <w:lang w:val="en-US"/>
              </w:rPr>
              <w:fldChar w:fldCharType="end"/>
            </w:r>
          </w:p>
        </w:tc>
        <w:tc>
          <w:tcPr>
            <w:tcW w:w="4003"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633F07">
              <w:rPr>
                <w:color w:val="000000"/>
                <w:sz w:val="16"/>
                <w:szCs w:val="16"/>
                <w:lang w:val="en-US"/>
              </w:rPr>
              <w:t>Lame lay longer</w:t>
            </w:r>
            <w:r w:rsidRPr="003E3575">
              <w:rPr>
                <w:color w:val="000000"/>
                <w:sz w:val="16"/>
                <w:szCs w:val="16"/>
                <w:lang w:val="en-US"/>
              </w:rPr>
              <w:t>, longer bout</w:t>
            </w:r>
            <w:r w:rsidRPr="001F2380">
              <w:rPr>
                <w:color w:val="000000"/>
                <w:sz w:val="16"/>
                <w:szCs w:val="16"/>
                <w:lang w:val="en-US"/>
              </w:rPr>
              <w:t>s, greater asymmetry in prefe</w:t>
            </w:r>
            <w:r w:rsidRPr="00F27229">
              <w:rPr>
                <w:color w:val="000000"/>
                <w:sz w:val="16"/>
                <w:szCs w:val="16"/>
                <w:lang w:val="en-US"/>
              </w:rPr>
              <w:t xml:space="preserve">rred lying side. Lower activity 1 hour after feed </w:t>
            </w:r>
            <w:r w:rsidRPr="00F27229">
              <w:rPr>
                <w:noProof/>
                <w:color w:val="000000"/>
                <w:sz w:val="16"/>
                <w:szCs w:val="16"/>
                <w:lang w:val="en-US"/>
              </w:rPr>
              <w:t>pushed</w:t>
            </w:r>
            <w:r w:rsidRPr="00F27229">
              <w:rPr>
                <w:color w:val="000000"/>
                <w:sz w:val="16"/>
                <w:szCs w:val="16"/>
                <w:lang w:val="en-US"/>
              </w:rPr>
              <w:t xml:space="preserve"> up.</w:t>
            </w:r>
          </w:p>
        </w:tc>
        <w:tc>
          <w:tcPr>
            <w:tcW w:w="1731"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 xml:space="preserve">17 farms, 142 </w:t>
            </w:r>
            <w:r w:rsidRPr="00F27229">
              <w:rPr>
                <w:noProof/>
                <w:color w:val="000000"/>
                <w:sz w:val="16"/>
                <w:szCs w:val="16"/>
                <w:lang w:val="en-US"/>
              </w:rPr>
              <w:t>non</w:t>
            </w:r>
            <w:r w:rsidRPr="00F27229">
              <w:rPr>
                <w:color w:val="000000"/>
                <w:sz w:val="16"/>
                <w:szCs w:val="16"/>
                <w:lang w:val="en-US"/>
              </w:rPr>
              <w:t xml:space="preserve"> lame and 66 moderately lame.</w:t>
            </w:r>
          </w:p>
        </w:tc>
        <w:tc>
          <w:tcPr>
            <w:tcW w:w="1737"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 xml:space="preserve">Summary of moderately lame and </w:t>
            </w:r>
            <w:r w:rsidRPr="00F27229">
              <w:rPr>
                <w:noProof/>
                <w:color w:val="000000"/>
                <w:sz w:val="16"/>
                <w:szCs w:val="16"/>
                <w:lang w:val="en-US"/>
              </w:rPr>
              <w:t>nonlame</w:t>
            </w:r>
          </w:p>
        </w:tc>
        <w:tc>
          <w:tcPr>
            <w:tcW w:w="2085"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Lying-bout duration 81 for nonlame, 89 minutes for lame,</w:t>
            </w:r>
          </w:p>
        </w:tc>
        <w:tc>
          <w:tcPr>
            <w:tcW w:w="2085" w:type="dxa"/>
            <w:shd w:val="clear" w:color="auto" w:fill="FFFFFF" w:themeFill="background1"/>
          </w:tcPr>
          <w:p w:rsidR="00166F0B" w:rsidRPr="00F27229"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p>
        </w:tc>
      </w:tr>
      <w:tr w:rsidR="00166F0B" w:rsidRPr="00F27229" w:rsidTr="0058271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autoSpaceDE w:val="0"/>
              <w:autoSpaceDN w:val="0"/>
              <w:adjustRightInd w:val="0"/>
              <w:rPr>
                <w:b w:val="0"/>
                <w:color w:val="000000"/>
                <w:sz w:val="16"/>
                <w:szCs w:val="16"/>
                <w:lang w:val="en-US"/>
              </w:rPr>
            </w:pPr>
            <w:r>
              <w:rPr>
                <w:color w:val="000000"/>
                <w:sz w:val="16"/>
                <w:szCs w:val="16"/>
                <w:lang w:val="en-US"/>
              </w:rPr>
              <w:fldChar w:fldCharType="begin" w:fldLock="1"/>
            </w:r>
            <w:r>
              <w:rPr>
                <w:b w:val="0"/>
                <w:color w:val="000000"/>
                <w:sz w:val="16"/>
                <w:szCs w:val="16"/>
                <w:lang w:val="en-US"/>
              </w:rPr>
              <w:instrText>ADDIN CSL_CITATION {"citationItems":[{"id":"ITEM-1","itemData":{"DOI":"10.3168/jds.2012-5670","ISSN":"0022-0302","author":[{"dropping-particle":"","family":"Yunta","given":"C","non-dropping-particle":"","parse-names":false,"suffix":""},{"dropping-particle":"","family":"Guasch","given":"I","non-dropping-particle":"","parse-names":false,"suffix":""},{"dropping-particle":"","family":"Bach","given":"A","non-dropping-particle":"","parse-names":false,"suffix":""}],"container-title":"Journal of Dairy Science","id":"ITEM-1","issue":"11","issued":{"date-parts":[["2012"]]},"page":"6546-6549","publisher":"Elsevier","title":"Short communication : Lying behavior of lactating dairy cows is influenced by lameness especially around feeding time","type":"article-journal","volume":"95"},"uris":["http://www.mendeley.com/documents/?uuid=95bd8255-3071-4227-ae63-4a35dc0092d9"]}],"mendeley":{"formattedCitation":"(Yunta et al., 2012)","plainTextFormattedCitation":"(Yunta et al., 2012)","previouslyFormattedCitation":"(Yunta et al., 2012)"},"properties":{"noteIndex":0},"schema":"https://github.com/citation-style-language/schema/raw/master/csl-citation.json"}</w:instrText>
            </w:r>
            <w:r>
              <w:rPr>
                <w:color w:val="000000"/>
                <w:sz w:val="16"/>
                <w:szCs w:val="16"/>
                <w:lang w:val="en-US"/>
              </w:rPr>
              <w:fldChar w:fldCharType="separate"/>
            </w:r>
            <w:r w:rsidRPr="00F27229">
              <w:rPr>
                <w:b w:val="0"/>
                <w:noProof/>
                <w:color w:val="000000"/>
                <w:sz w:val="16"/>
                <w:szCs w:val="16"/>
                <w:lang w:val="en-US"/>
              </w:rPr>
              <w:t>(Yunta et al., 2012)</w:t>
            </w:r>
            <w:r>
              <w:rPr>
                <w:color w:val="000000"/>
                <w:sz w:val="16"/>
                <w:szCs w:val="16"/>
                <w:lang w:val="en-US"/>
              </w:rPr>
              <w:fldChar w:fldCharType="end"/>
            </w:r>
          </w:p>
        </w:tc>
        <w:tc>
          <w:tcPr>
            <w:tcW w:w="4003" w:type="dxa"/>
            <w:shd w:val="clear" w:color="auto" w:fill="FFFFFF" w:themeFill="background1"/>
          </w:tcPr>
          <w:p w:rsidR="00166F0B" w:rsidRPr="00633F07"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633F07">
              <w:rPr>
                <w:color w:val="000000"/>
                <w:sz w:val="16"/>
                <w:szCs w:val="16"/>
                <w:lang w:val="en-US"/>
              </w:rPr>
              <w:t>Lames cows rose 13 minutes later after ration was delivered and lay down 19 minutes earlier after.</w:t>
            </w:r>
            <w:r>
              <w:rPr>
                <w:color w:val="000000"/>
                <w:sz w:val="16"/>
                <w:szCs w:val="16"/>
                <w:lang w:val="en-US"/>
              </w:rPr>
              <w:t xml:space="preserve"> </w:t>
            </w:r>
            <w:r w:rsidRPr="00633F07">
              <w:rPr>
                <w:color w:val="000000"/>
                <w:sz w:val="16"/>
                <w:szCs w:val="16"/>
                <w:lang w:val="en-US"/>
              </w:rPr>
              <w:t>Severely lame cows were excluded.</w:t>
            </w:r>
          </w:p>
        </w:tc>
        <w:tc>
          <w:tcPr>
            <w:tcW w:w="1731" w:type="dxa"/>
            <w:shd w:val="clear" w:color="auto" w:fill="FFFFFF" w:themeFill="background1"/>
          </w:tcPr>
          <w:p w:rsidR="00166F0B" w:rsidRPr="001F2380"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1F2380">
              <w:rPr>
                <w:color w:val="000000"/>
                <w:sz w:val="16"/>
                <w:szCs w:val="16"/>
                <w:lang w:val="en-US"/>
              </w:rPr>
              <w:t>10 farms, 10 – 15 cows each farm</w:t>
            </w:r>
          </w:p>
        </w:tc>
        <w:tc>
          <w:tcPr>
            <w:tcW w:w="1737"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F27229">
              <w:rPr>
                <w:color w:val="000000"/>
                <w:sz w:val="16"/>
                <w:szCs w:val="16"/>
                <w:lang w:val="en-US"/>
              </w:rPr>
              <w:t>Not significant.</w:t>
            </w:r>
          </w:p>
        </w:tc>
        <w:tc>
          <w:tcPr>
            <w:tcW w:w="2085"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r w:rsidRPr="00F27229">
              <w:rPr>
                <w:color w:val="000000"/>
                <w:sz w:val="16"/>
                <w:szCs w:val="16"/>
                <w:lang w:val="en-US"/>
              </w:rPr>
              <w:t>Bout duration longer in lame cows. Average Lying time 11.9.</w:t>
            </w:r>
          </w:p>
        </w:tc>
        <w:tc>
          <w:tcPr>
            <w:tcW w:w="2085" w:type="dxa"/>
            <w:shd w:val="clear" w:color="auto" w:fill="FFFFFF" w:themeFill="background1"/>
          </w:tcPr>
          <w:p w:rsidR="00166F0B" w:rsidRPr="00F27229" w:rsidRDefault="00166F0B" w:rsidP="00E84A9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sz w:val="16"/>
                <w:szCs w:val="16"/>
                <w:lang w:val="en-US"/>
              </w:rPr>
            </w:pPr>
          </w:p>
        </w:tc>
      </w:tr>
      <w:tr w:rsidR="00166F0B" w:rsidRPr="00F27229" w:rsidTr="00582714">
        <w:trPr>
          <w:trHeight w:val="164"/>
        </w:trPr>
        <w:tc>
          <w:tcPr>
            <w:cnfStyle w:val="001000000000" w:firstRow="0" w:lastRow="0" w:firstColumn="1" w:lastColumn="0" w:oddVBand="0" w:evenVBand="0" w:oddHBand="0" w:evenHBand="0" w:firstRowFirstColumn="0" w:firstRowLastColumn="0" w:lastRowFirstColumn="0" w:lastRowLastColumn="0"/>
            <w:tcW w:w="1350" w:type="dxa"/>
            <w:shd w:val="clear" w:color="auto" w:fill="FFFFFF" w:themeFill="background1"/>
          </w:tcPr>
          <w:p w:rsidR="00166F0B" w:rsidRPr="00D9315B" w:rsidRDefault="00166F0B" w:rsidP="00E84A96">
            <w:pPr>
              <w:autoSpaceDE w:val="0"/>
              <w:autoSpaceDN w:val="0"/>
              <w:adjustRightInd w:val="0"/>
              <w:rPr>
                <w:b w:val="0"/>
                <w:color w:val="000000"/>
                <w:sz w:val="16"/>
                <w:szCs w:val="16"/>
                <w:lang w:val="en-US"/>
              </w:rPr>
            </w:pPr>
            <w:r>
              <w:rPr>
                <w:color w:val="000000"/>
                <w:sz w:val="16"/>
                <w:szCs w:val="16"/>
                <w:lang w:val="en-US"/>
              </w:rPr>
              <w:fldChar w:fldCharType="begin" w:fldLock="1"/>
            </w:r>
            <w:r>
              <w:rPr>
                <w:b w:val="0"/>
                <w:color w:val="000000"/>
                <w:sz w:val="16"/>
                <w:szCs w:val="16"/>
                <w:lang w:val="en-US"/>
              </w:rPr>
              <w:instrText>ADDIN CSL_CITATION {"citationItems":[{"id":"ITEM-1","itemData":{"DOI":"10.3168/jds.2012-6188","ISBN":"0022-0302","ISSN":"1525-3198","PMID":"23684042","abstract":"The objective of this study was to develop and validate a mathematical model to detect clinical lameness based on existing sensor data that relate to the behavior and performance of cows in a commercial dairy farm. Identification of lame (44) and not lame (74) cows in the database was done based on the farm's daily herd health reports. All cows were equipped with a behavior sensor that measured neck activity and ruminating time. The cow's performance was measured with a milk yield meter in the milking parlor. In total, 38 model input variables were constructed from the sensor data comprising absolute values, relative values, daily standard deviations, slope coefficients, daytime and nighttime periods, variables related to individual temperament, and milk session-related variables. A lame group, cows recognized and treated for lameness, to not lame group comparison of daily data was done. Correlations between the dichotomous output variable (lame or not lame) and the model input variables were made. The highest correlation coefficient was obtained for the milk yield variable (rMY=0.45). In addition, a logistic regression model was developed based on the 7 highest correlated model input variables (the daily milk yield 4d before diagnosis; the slope coefficient of the daily milk yield 4d before diagnosis; the nighttime to daytime neck activity ratio 6d before diagnosis; the milk yield week difference ratio 4d before diagnosis; the milk yield week difference 4d before diagnosis; the neck activity level during the daytime 7d before diagnosis; the ruminating time during nighttime 6d before diagnosis). After a 10-fold cross-validation, the model obtained a sensitivity of 0.89 and a specificity of 0.85, with a correct classification rate of 0.86 when based on the averaged 10-fold model coefficients. This study demonstrates that existing farm data initially used for other purposes, such as heat detection, can be exploited for the automated detection of clinically lame animals on a daily basis as well.","author":[{"dropping-particle":"","family":"Hertem","given":"T","non-dropping-particle":"Van","parse-names":false,"suffix":""},{"dropping-particle":"","family":"Maltz","given":"E","non-dropping-particle":"","parse-names":false,"suffix":""},{"dropping-particle":"","family":"Antler","given":"A","non-dropping-particle":"","parse-names":false,"suffix":""},{"dropping-particle":"","family":"Romanini","given":"C E B","non-dropping-particle":"","parse-names":false,"suffix":""},{"dropping-particle":"","family":"Viazzi","given":"S","non-dropping-particle":"","parse-names":false,"suffix":""},{"dropping-particle":"","family":"Bahr","given":"C","non-dropping-particle":"","parse-names":false,"suffix":""},{"dropping-particle":"","family":"Schlageter-Tello","given":"A","non-dropping-particle":"","parse-names":false,"suffix":""},{"dropping-particle":"","family":"Lokhorst","given":"C","non-dropping-particle":"","parse-names":false,"suffix":""},{"dropping-particle":"","family":"Berckmans","given":"D","non-dropping-particle":"","parse-names":false,"suffix":""},{"dropping-particle":"","family":"Halachmi","given":"I","non-dropping-particle":"","parse-names":false,"suffix":""}],"container-title":"Journal of Dairy Science","id":"ITEM-1","issue":"7","issued":{"date-parts":[["2013"]]},"page":"4286-4298","publisher":"Elsevier","title":"Lameness detection based on multivariate continuous sensing of milk yield, rumination, and neck activity","type":"article-journal","volume":"96"},"uris":["http://www.mendeley.com/documents/?uuid=b47a6007-7510-4230-94f1-7a137173aaa6"]}],"mendeley":{"formattedCitation":"(Van Hertem et al., 2013)","plainTextFormattedCitation":"(Van Hertem et al., 2013)","previouslyFormattedCitation":"(Van Hertem et al., 2013)"},"properties":{"noteIndex":0},"schema":"https://github.com/citation-style-language/schema/raw/master/csl-citation.json"}</w:instrText>
            </w:r>
            <w:r>
              <w:rPr>
                <w:color w:val="000000"/>
                <w:sz w:val="16"/>
                <w:szCs w:val="16"/>
                <w:lang w:val="en-US"/>
              </w:rPr>
              <w:fldChar w:fldCharType="separate"/>
            </w:r>
            <w:r w:rsidRPr="00F27229">
              <w:rPr>
                <w:b w:val="0"/>
                <w:noProof/>
                <w:color w:val="000000"/>
                <w:sz w:val="16"/>
                <w:szCs w:val="16"/>
                <w:lang w:val="en-US"/>
              </w:rPr>
              <w:t>(Van Hertem et al., 2013)</w:t>
            </w:r>
            <w:r>
              <w:rPr>
                <w:color w:val="000000"/>
                <w:sz w:val="16"/>
                <w:szCs w:val="16"/>
                <w:lang w:val="en-US"/>
              </w:rPr>
              <w:fldChar w:fldCharType="end"/>
            </w:r>
          </w:p>
        </w:tc>
        <w:tc>
          <w:tcPr>
            <w:tcW w:w="4003" w:type="dxa"/>
            <w:shd w:val="clear" w:color="auto" w:fill="FFFFFF" w:themeFill="background1"/>
          </w:tcPr>
          <w:p w:rsidR="00166F0B" w:rsidRPr="00D9315B"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Pr>
                <w:color w:val="000000"/>
                <w:sz w:val="16"/>
                <w:szCs w:val="16"/>
                <w:lang w:val="en-US"/>
              </w:rPr>
              <w:t>T</w:t>
            </w:r>
            <w:r w:rsidRPr="00F27229">
              <w:rPr>
                <w:color w:val="000000"/>
                <w:sz w:val="16"/>
                <w:szCs w:val="16"/>
                <w:lang w:val="en-US"/>
              </w:rPr>
              <w:t xml:space="preserve">he </w:t>
            </w:r>
            <w:r w:rsidRPr="00F27229">
              <w:rPr>
                <w:noProof/>
                <w:color w:val="000000"/>
                <w:sz w:val="16"/>
                <w:szCs w:val="16"/>
                <w:lang w:val="en-US"/>
              </w:rPr>
              <w:t>ratio</w:t>
            </w:r>
            <w:r w:rsidRPr="00F27229">
              <w:rPr>
                <w:color w:val="000000"/>
                <w:sz w:val="16"/>
                <w:szCs w:val="16"/>
                <w:lang w:val="en-US"/>
              </w:rPr>
              <w:t xml:space="preserve"> of night time to day time activity</w:t>
            </w:r>
            <w:r>
              <w:rPr>
                <w:color w:val="000000"/>
                <w:sz w:val="16"/>
                <w:szCs w:val="16"/>
                <w:lang w:val="en-US"/>
              </w:rPr>
              <w:t xml:space="preserve"> positively associated with lameness</w:t>
            </w:r>
            <w:r w:rsidRPr="00F27229">
              <w:rPr>
                <w:color w:val="000000"/>
                <w:sz w:val="16"/>
                <w:szCs w:val="16"/>
                <w:lang w:val="en-US"/>
              </w:rPr>
              <w:t>. Rumination. Neck collar sensor (SCR Engineers Ltd., Netanya, Israel).</w:t>
            </w:r>
          </w:p>
        </w:tc>
        <w:tc>
          <w:tcPr>
            <w:tcW w:w="1731" w:type="dxa"/>
            <w:shd w:val="clear" w:color="auto" w:fill="FFFFFF" w:themeFill="background1"/>
          </w:tcPr>
          <w:p w:rsidR="00166F0B" w:rsidRPr="00D9315B"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 xml:space="preserve">118 Holsteins (44 </w:t>
            </w:r>
            <w:r w:rsidRPr="00F27229">
              <w:rPr>
                <w:noProof/>
                <w:color w:val="000000"/>
                <w:sz w:val="16"/>
                <w:szCs w:val="16"/>
                <w:lang w:val="en-US"/>
              </w:rPr>
              <w:t>lame</w:t>
            </w:r>
            <w:r w:rsidRPr="00F27229">
              <w:rPr>
                <w:color w:val="000000"/>
                <w:sz w:val="16"/>
                <w:szCs w:val="16"/>
                <w:lang w:val="en-US"/>
              </w:rPr>
              <w:t>)</w:t>
            </w:r>
          </w:p>
        </w:tc>
        <w:tc>
          <w:tcPr>
            <w:tcW w:w="1737" w:type="dxa"/>
            <w:shd w:val="clear" w:color="auto" w:fill="FFFFFF" w:themeFill="background1"/>
          </w:tcPr>
          <w:p w:rsidR="00166F0B" w:rsidRPr="00D9315B"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sidRPr="00F27229">
              <w:rPr>
                <w:color w:val="000000"/>
                <w:sz w:val="16"/>
                <w:szCs w:val="16"/>
                <w:lang w:val="en-US"/>
              </w:rPr>
              <w:t>Sensitivity 89%, specificity 86%. Cross validation 77%, 84%.</w:t>
            </w:r>
          </w:p>
        </w:tc>
        <w:tc>
          <w:tcPr>
            <w:tcW w:w="2085" w:type="dxa"/>
            <w:shd w:val="clear" w:color="auto" w:fill="FFFFFF" w:themeFill="background1"/>
          </w:tcPr>
          <w:p w:rsidR="00166F0B" w:rsidRPr="00633F07"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p>
        </w:tc>
        <w:tc>
          <w:tcPr>
            <w:tcW w:w="2085" w:type="dxa"/>
            <w:shd w:val="clear" w:color="auto" w:fill="FFFFFF" w:themeFill="background1"/>
          </w:tcPr>
          <w:p w:rsidR="00166F0B" w:rsidRPr="00633F07" w:rsidRDefault="00166F0B" w:rsidP="00E84A96">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sz w:val="16"/>
                <w:szCs w:val="16"/>
                <w:lang w:val="en-US"/>
              </w:rPr>
            </w:pPr>
            <w:r>
              <w:rPr>
                <w:color w:val="000000"/>
                <w:sz w:val="16"/>
                <w:szCs w:val="16"/>
                <w:lang w:val="en-US"/>
              </w:rPr>
              <w:t>20.00 – 04.00 = Night time.</w:t>
            </w:r>
          </w:p>
        </w:tc>
      </w:tr>
    </w:tbl>
    <w:p w:rsidR="00FE3416" w:rsidRDefault="00FE3416" w:rsidP="00FE3416">
      <w:pPr>
        <w:pStyle w:val="Heading3"/>
        <w:rPr>
          <w:lang w:val="en-US"/>
        </w:rPr>
      </w:pPr>
      <w:proofErr w:type="gramStart"/>
      <w:r>
        <w:rPr>
          <w:lang w:val="en-US"/>
        </w:rPr>
        <w:t>Table 1.</w:t>
      </w:r>
      <w:proofErr w:type="gramEnd"/>
      <w:r>
        <w:rPr>
          <w:lang w:val="en-US"/>
        </w:rPr>
        <w:t xml:space="preserve"> </w:t>
      </w:r>
      <w:ins w:id="6" w:author="Reviewer2" w:date="2019-04-20T08:40:00Z">
        <w:r>
          <w:rPr>
            <w:lang w:val="en-US"/>
          </w:rPr>
          <w:t>Studies which discuss relation of night time to daytime activity (mostly lying</w:t>
        </w:r>
      </w:ins>
      <w:ins w:id="7" w:author="Reviewer2" w:date="2019-04-20T08:41:00Z">
        <w:r>
          <w:rPr>
            <w:lang w:val="en-US"/>
          </w:rPr>
          <w:t xml:space="preserve"> and feeding</w:t>
        </w:r>
      </w:ins>
      <w:ins w:id="8" w:author="Reviewer2" w:date="2019-04-20T08:40:00Z">
        <w:r>
          <w:rPr>
            <w:lang w:val="en-US"/>
          </w:rPr>
          <w:t>) as an indicator of lameness</w:t>
        </w:r>
      </w:ins>
      <w:r>
        <w:rPr>
          <w:lang w:val="en-US"/>
        </w:rPr>
        <w:t xml:space="preserve"> measured by accelerometer. </w:t>
      </w:r>
      <w:r w:rsidR="00E84A96">
        <w:rPr>
          <w:lang w:val="en-US"/>
        </w:rPr>
        <w:t xml:space="preserve"> Adapted from REVIEW with additional column about definition of night and day</w:t>
      </w:r>
      <w:r w:rsidR="00582714">
        <w:rPr>
          <w:lang w:val="en-US"/>
        </w:rPr>
        <w:t xml:space="preserve"> and excluding feeding only focused studies.</w:t>
      </w:r>
    </w:p>
    <w:p w:rsidR="00FE3416" w:rsidRDefault="00FE3416">
      <w:pPr>
        <w:spacing w:line="240" w:lineRule="auto"/>
        <w:rPr>
          <w:lang w:val="en-US"/>
        </w:rPr>
      </w:pPr>
      <w:r>
        <w:rPr>
          <w:lang w:val="en-US"/>
        </w:rPr>
        <w:br w:type="page"/>
      </w:r>
    </w:p>
    <w:p w:rsidR="00FE3416" w:rsidRDefault="00FE3416" w:rsidP="00A64E36">
      <w:pPr>
        <w:pStyle w:val="Heading3"/>
        <w:rPr>
          <w:lang w:val="en-US"/>
        </w:rPr>
        <w:sectPr w:rsidR="00FE3416" w:rsidSect="00FE3416">
          <w:pgSz w:w="16838" w:h="11906" w:orient="landscape"/>
          <w:pgMar w:top="1440" w:right="1701" w:bottom="1440" w:left="1440" w:header="709" w:footer="709" w:gutter="0"/>
          <w:cols w:space="708"/>
          <w:docGrid w:linePitch="360"/>
        </w:sectPr>
      </w:pPr>
    </w:p>
    <w:p w:rsidR="00B26605" w:rsidRPr="005D7218" w:rsidRDefault="00FE3416" w:rsidP="00A64E36">
      <w:pPr>
        <w:pStyle w:val="Heading3"/>
        <w:rPr>
          <w:lang w:val="en-US"/>
        </w:rPr>
      </w:pPr>
      <w:r w:rsidRPr="005D7218">
        <w:rPr>
          <w:lang w:val="en-US"/>
        </w:rPr>
        <w:lastRenderedPageBreak/>
        <w:t>Consis</w:t>
      </w:r>
      <w:r w:rsidR="00B26605" w:rsidRPr="005D7218">
        <w:rPr>
          <w:lang w:val="en-US"/>
        </w:rPr>
        <w:t>tent walking</w:t>
      </w:r>
    </w:p>
    <w:p w:rsidR="00B70686" w:rsidRPr="005D7218" w:rsidRDefault="00B26605" w:rsidP="00B26605">
      <w:pPr>
        <w:rPr>
          <w:lang w:val="en-US"/>
        </w:rPr>
      </w:pPr>
      <w:r w:rsidRPr="005D7218">
        <w:rPr>
          <w:lang w:val="en-US"/>
        </w:rPr>
        <w:t xml:space="preserve">As lameness was judged likely to be most discernible when a cow was walking consistently, periods </w:t>
      </w:r>
      <w:r w:rsidRPr="00193C81">
        <w:rPr>
          <w:noProof/>
          <w:lang w:val="en-US"/>
        </w:rPr>
        <w:t>when cows were walking consistently</w:t>
      </w:r>
      <w:r w:rsidRPr="005D7218">
        <w:rPr>
          <w:lang w:val="en-US"/>
        </w:rPr>
        <w:t xml:space="preserve"> were identified. The </w:t>
      </w:r>
      <w:proofErr w:type="spellStart"/>
      <w:r w:rsidR="008844F9">
        <w:rPr>
          <w:lang w:val="en-US"/>
        </w:rPr>
        <w:t>RumiWatch</w:t>
      </w:r>
      <w:proofErr w:type="spellEnd"/>
      <w:r w:rsidR="008844F9">
        <w:rPr>
          <w:lang w:val="en-US"/>
        </w:rPr>
        <w:t xml:space="preserve"> system includes a ly</w:t>
      </w:r>
      <w:r w:rsidRPr="005D7218">
        <w:rPr>
          <w:lang w:val="en-US"/>
        </w:rPr>
        <w:t xml:space="preserve">ing, standing and walking classification down </w:t>
      </w:r>
      <w:r w:rsidR="004D6809" w:rsidRPr="005D7218">
        <w:rPr>
          <w:lang w:val="en-US"/>
        </w:rPr>
        <w:t xml:space="preserve">to </w:t>
      </w:r>
      <w:r w:rsidRPr="005D7218">
        <w:rPr>
          <w:lang w:val="en-US"/>
        </w:rPr>
        <w:t>the 10</w:t>
      </w:r>
      <w:r w:rsidRPr="005D7218">
        <w:rPr>
          <w:vertAlign w:val="superscript"/>
          <w:lang w:val="en-US"/>
        </w:rPr>
        <w:t>th</w:t>
      </w:r>
      <w:r w:rsidRPr="005D7218">
        <w:rPr>
          <w:lang w:val="en-US"/>
        </w:rPr>
        <w:t xml:space="preserve"> of a second. Using this as a basis, periods when cows were </w:t>
      </w:r>
      <w:commentRangeStart w:id="9"/>
      <w:commentRangeStart w:id="10"/>
      <w:r w:rsidRPr="005D7218">
        <w:rPr>
          <w:lang w:val="en-US"/>
        </w:rPr>
        <w:t>classed</w:t>
      </w:r>
      <w:commentRangeEnd w:id="9"/>
      <w:r w:rsidR="00B278D2">
        <w:rPr>
          <w:rStyle w:val="CommentReference"/>
        </w:rPr>
        <w:commentReference w:id="9"/>
      </w:r>
      <w:commentRangeEnd w:id="10"/>
      <w:r w:rsidR="004B4E91">
        <w:rPr>
          <w:rStyle w:val="CommentReference"/>
        </w:rPr>
        <w:commentReference w:id="10"/>
      </w:r>
      <w:r w:rsidRPr="005D7218">
        <w:rPr>
          <w:lang w:val="en-US"/>
        </w:rPr>
        <w:t xml:space="preserve"> as walking consistently for 1,000 records</w:t>
      </w:r>
      <w:r w:rsidR="00BF0E49" w:rsidRPr="005D7218">
        <w:rPr>
          <w:lang w:val="en-US"/>
        </w:rPr>
        <w:t xml:space="preserve"> (</w:t>
      </w:r>
      <w:r w:rsidR="00EA0F65">
        <w:rPr>
          <w:lang w:val="en-US"/>
        </w:rPr>
        <w:t xml:space="preserve">500 records prior and after the point, </w:t>
      </w:r>
      <w:r w:rsidR="00BF0E49" w:rsidRPr="005D7218">
        <w:rPr>
          <w:lang w:val="en-US"/>
        </w:rPr>
        <w:t>1 minute 40 seconds</w:t>
      </w:r>
      <w:r w:rsidR="00EA0F65">
        <w:rPr>
          <w:lang w:val="en-US"/>
        </w:rPr>
        <w:t xml:space="preserve"> in total</w:t>
      </w:r>
      <w:r w:rsidR="00BF0E49" w:rsidRPr="005D7218">
        <w:rPr>
          <w:lang w:val="en-US"/>
        </w:rPr>
        <w:t>)</w:t>
      </w:r>
      <w:r w:rsidRPr="005D7218">
        <w:rPr>
          <w:lang w:val="en-US"/>
        </w:rPr>
        <w:t xml:space="preserve"> </w:t>
      </w:r>
      <w:r w:rsidR="00EA0F65">
        <w:rPr>
          <w:noProof/>
          <w:lang w:val="en-US"/>
        </w:rPr>
        <w:t>were classed as periods of consisten walking</w:t>
      </w:r>
      <w:r w:rsidR="009A4E2D">
        <w:rPr>
          <w:rStyle w:val="CommentReference"/>
        </w:rPr>
        <w:commentReference w:id="11"/>
      </w:r>
      <w:r w:rsidR="00EA0F65">
        <w:rPr>
          <w:noProof/>
          <w:lang w:val="en-US"/>
        </w:rPr>
        <w:t>.</w:t>
      </w:r>
      <w:r w:rsidR="00493A97" w:rsidRPr="005D7218">
        <w:rPr>
          <w:lang w:val="en-US"/>
        </w:rPr>
        <w:t xml:space="preserve"> The </w:t>
      </w:r>
      <w:r w:rsidR="00493A97" w:rsidRPr="00193C81">
        <w:rPr>
          <w:noProof/>
          <w:lang w:val="en-US"/>
        </w:rPr>
        <w:t>forward – backward</w:t>
      </w:r>
      <w:r w:rsidR="00493A97" w:rsidRPr="005D7218">
        <w:rPr>
          <w:lang w:val="en-US"/>
        </w:rPr>
        <w:t xml:space="preserve"> axis </w:t>
      </w:r>
      <w:r w:rsidRPr="005D7218">
        <w:rPr>
          <w:lang w:val="en-US"/>
        </w:rPr>
        <w:t xml:space="preserve">was the primary data </w:t>
      </w:r>
      <w:commentRangeStart w:id="12"/>
      <w:r w:rsidRPr="005D7218">
        <w:rPr>
          <w:lang w:val="en-US"/>
        </w:rPr>
        <w:t>assessed</w:t>
      </w:r>
      <w:commentRangeEnd w:id="12"/>
      <w:r w:rsidR="009A4E2D">
        <w:rPr>
          <w:rStyle w:val="CommentReference"/>
        </w:rPr>
        <w:commentReference w:id="12"/>
      </w:r>
      <w:r w:rsidR="00FD0027">
        <w:rPr>
          <w:lang w:val="en-US"/>
        </w:rPr>
        <w:t xml:space="preserve"> subsequently</w:t>
      </w:r>
      <w:r w:rsidRPr="005D7218">
        <w:rPr>
          <w:lang w:val="en-US"/>
        </w:rPr>
        <w:t xml:space="preserve">, in this study </w:t>
      </w:r>
      <w:r w:rsidRPr="00193C81">
        <w:rPr>
          <w:noProof/>
          <w:lang w:val="en-US"/>
        </w:rPr>
        <w:t>labelled</w:t>
      </w:r>
      <w:r w:rsidRPr="005D7218">
        <w:rPr>
          <w:lang w:val="en-US"/>
        </w:rPr>
        <w:t xml:space="preserve"> </w:t>
      </w:r>
      <w:r w:rsidR="00BF0E49" w:rsidRPr="005D7218">
        <w:rPr>
          <w:lang w:val="en-US"/>
        </w:rPr>
        <w:t>X</w:t>
      </w:r>
      <w:r w:rsidRPr="005D7218">
        <w:rPr>
          <w:lang w:val="en-US"/>
        </w:rPr>
        <w:t>.</w:t>
      </w:r>
      <w:r w:rsidR="008B1403" w:rsidRPr="005D7218">
        <w:rPr>
          <w:lang w:val="en-US"/>
        </w:rPr>
        <w:t xml:space="preserve"> X values </w:t>
      </w:r>
      <w:r w:rsidR="008B1403" w:rsidRPr="004E45AF">
        <w:rPr>
          <w:highlight w:val="yellow"/>
          <w:lang w:val="en-US"/>
        </w:rPr>
        <w:t xml:space="preserve">were </w:t>
      </w:r>
      <w:commentRangeStart w:id="13"/>
      <w:commentRangeStart w:id="14"/>
      <w:r w:rsidR="008B1403" w:rsidRPr="004E45AF">
        <w:rPr>
          <w:noProof/>
          <w:highlight w:val="yellow"/>
          <w:lang w:val="en-US"/>
        </w:rPr>
        <w:t>standardised</w:t>
      </w:r>
      <w:commentRangeEnd w:id="13"/>
      <w:r w:rsidR="009A4E2D" w:rsidRPr="004E45AF">
        <w:rPr>
          <w:rStyle w:val="CommentReference"/>
          <w:highlight w:val="yellow"/>
        </w:rPr>
        <w:commentReference w:id="13"/>
      </w:r>
      <w:commentRangeEnd w:id="14"/>
      <w:r w:rsidR="004E45AF" w:rsidRPr="004E45AF">
        <w:rPr>
          <w:rStyle w:val="CommentReference"/>
          <w:highlight w:val="yellow"/>
        </w:rPr>
        <w:commentReference w:id="14"/>
      </w:r>
      <w:r w:rsidR="008B1403" w:rsidRPr="004E45AF">
        <w:rPr>
          <w:highlight w:val="yellow"/>
          <w:lang w:val="en-US"/>
        </w:rPr>
        <w:t xml:space="preserve"> (but not </w:t>
      </w:r>
      <w:r w:rsidR="008B1403" w:rsidRPr="004E45AF">
        <w:rPr>
          <w:noProof/>
          <w:highlight w:val="yellow"/>
          <w:lang w:val="en-US"/>
        </w:rPr>
        <w:t>centred</w:t>
      </w:r>
      <w:r w:rsidR="008B1403" w:rsidRPr="004E45AF">
        <w:rPr>
          <w:highlight w:val="yellow"/>
          <w:lang w:val="en-US"/>
        </w:rPr>
        <w:t>)</w:t>
      </w:r>
      <w:r w:rsidRPr="004E45AF">
        <w:rPr>
          <w:highlight w:val="yellow"/>
          <w:lang w:val="en-US"/>
        </w:rPr>
        <w:t>.</w:t>
      </w:r>
      <w:r w:rsidRPr="005D7218">
        <w:rPr>
          <w:lang w:val="en-US"/>
        </w:rPr>
        <w:t xml:space="preserve"> </w:t>
      </w:r>
    </w:p>
    <w:p w:rsidR="00B70686" w:rsidRPr="005D7218" w:rsidRDefault="00B70686" w:rsidP="00B26605">
      <w:pPr>
        <w:rPr>
          <w:lang w:val="en-US"/>
        </w:rPr>
      </w:pPr>
    </w:p>
    <w:p w:rsidR="00B70686" w:rsidRPr="005D7218" w:rsidRDefault="00493A97" w:rsidP="00B26605">
      <w:pPr>
        <w:rPr>
          <w:lang w:val="en-US"/>
        </w:rPr>
      </w:pPr>
      <w:r w:rsidRPr="005D7218">
        <w:rPr>
          <w:highlight w:val="yellow"/>
          <w:lang w:val="en-US"/>
        </w:rPr>
        <w:t>In the</w:t>
      </w:r>
      <w:r w:rsidR="00B70686" w:rsidRPr="005D7218">
        <w:rPr>
          <w:highlight w:val="yellow"/>
          <w:lang w:val="en-US"/>
        </w:rPr>
        <w:t xml:space="preserve"> Hala</w:t>
      </w:r>
      <w:r w:rsidR="00E31E46" w:rsidRPr="005D7218">
        <w:rPr>
          <w:highlight w:val="yellow"/>
          <w:lang w:val="en-US"/>
        </w:rPr>
        <w:t>djian</w:t>
      </w:r>
      <w:r w:rsidR="00F126BC" w:rsidRPr="005D7218">
        <w:rPr>
          <w:highlight w:val="yellow"/>
          <w:lang w:val="en-US"/>
        </w:rPr>
        <w:t xml:space="preserve"> et al (2017) data</w:t>
      </w:r>
      <w:r w:rsidRPr="005D7218">
        <w:rPr>
          <w:highlight w:val="yellow"/>
          <w:lang w:val="en-US"/>
        </w:rPr>
        <w:t xml:space="preserve">, </w:t>
      </w:r>
      <w:r w:rsidR="00AF1626" w:rsidRPr="005D7218">
        <w:rPr>
          <w:lang w:val="en-US"/>
        </w:rPr>
        <w:t>classification of ly</w:t>
      </w:r>
      <w:r w:rsidRPr="005D7218">
        <w:rPr>
          <w:lang w:val="en-US"/>
        </w:rPr>
        <w:t xml:space="preserve">ing/standing or walking </w:t>
      </w:r>
      <w:r w:rsidR="00F126BC" w:rsidRPr="005D7218">
        <w:rPr>
          <w:lang w:val="en-US"/>
        </w:rPr>
        <w:t>was not</w:t>
      </w:r>
      <w:r w:rsidR="00AF1626" w:rsidRPr="005D7218">
        <w:rPr>
          <w:lang w:val="en-US"/>
        </w:rPr>
        <w:t xml:space="preserve"> already</w:t>
      </w:r>
      <w:r w:rsidR="00F126BC" w:rsidRPr="005D7218">
        <w:rPr>
          <w:lang w:val="en-US"/>
        </w:rPr>
        <w:t xml:space="preserve"> present so </w:t>
      </w:r>
      <w:r w:rsidR="00EA3B4C" w:rsidRPr="005D7218">
        <w:rPr>
          <w:lang w:val="en-US"/>
        </w:rPr>
        <w:t>a rolling mean of acceleration</w:t>
      </w:r>
      <w:r w:rsidR="00AF1626" w:rsidRPr="005D7218">
        <w:rPr>
          <w:lang w:val="en-US"/>
        </w:rPr>
        <w:t xml:space="preserve"> on the forward – backward</w:t>
      </w:r>
      <w:r w:rsidR="009A4E2D">
        <w:rPr>
          <w:lang w:val="en-US"/>
        </w:rPr>
        <w:t xml:space="preserve"> (relative to cow)</w:t>
      </w:r>
      <w:r w:rsidR="00AF1626" w:rsidRPr="005D7218">
        <w:rPr>
          <w:lang w:val="en-US"/>
        </w:rPr>
        <w:t xml:space="preserve"> axis</w:t>
      </w:r>
      <w:r w:rsidR="00EA3B4C" w:rsidRPr="005D7218">
        <w:rPr>
          <w:lang w:val="en-US"/>
        </w:rPr>
        <w:t xml:space="preserve"> </w:t>
      </w:r>
      <w:r w:rsidR="00592DE6">
        <w:rPr>
          <w:lang w:val="en-US"/>
        </w:rPr>
        <w:t xml:space="preserve">of </w:t>
      </w:r>
      <w:r w:rsidR="00EA3B4C" w:rsidRPr="005D7218">
        <w:rPr>
          <w:lang w:val="en-US"/>
        </w:rPr>
        <w:t xml:space="preserve">over 2000 records (20 seconds) was assigned to each record. Those records with a rolling mean acceleration greater than the </w:t>
      </w:r>
      <w:commentRangeStart w:id="15"/>
      <w:commentRangeStart w:id="16"/>
      <w:r w:rsidR="00EA3B4C" w:rsidRPr="005D7218">
        <w:rPr>
          <w:lang w:val="en-US"/>
        </w:rPr>
        <w:t>40</w:t>
      </w:r>
      <w:r w:rsidR="00EA3B4C" w:rsidRPr="005D7218">
        <w:rPr>
          <w:vertAlign w:val="superscript"/>
          <w:lang w:val="en-US"/>
        </w:rPr>
        <w:t>th</w:t>
      </w:r>
      <w:r w:rsidRPr="005D7218">
        <w:rPr>
          <w:lang w:val="en-US"/>
        </w:rPr>
        <w:t xml:space="preserve"> percentile</w:t>
      </w:r>
      <w:r w:rsidR="00215FDD">
        <w:rPr>
          <w:lang w:val="en-US"/>
        </w:rPr>
        <w:t xml:space="preserve"> (within that cow and treatment</w:t>
      </w:r>
      <w:r w:rsidR="00A64E36">
        <w:rPr>
          <w:lang w:val="en-US"/>
        </w:rPr>
        <w:t>)</w:t>
      </w:r>
      <w:r w:rsidRPr="005D7218">
        <w:rPr>
          <w:lang w:val="en-US"/>
        </w:rPr>
        <w:t xml:space="preserve"> </w:t>
      </w:r>
      <w:commentRangeEnd w:id="15"/>
      <w:r w:rsidR="00A96BFA">
        <w:rPr>
          <w:rStyle w:val="CommentReference"/>
        </w:rPr>
        <w:commentReference w:id="15"/>
      </w:r>
      <w:commentRangeEnd w:id="16"/>
      <w:r w:rsidR="00A64E36">
        <w:rPr>
          <w:rStyle w:val="CommentReference"/>
        </w:rPr>
        <w:commentReference w:id="16"/>
      </w:r>
      <w:r w:rsidRPr="005D7218">
        <w:rPr>
          <w:lang w:val="en-US"/>
        </w:rPr>
        <w:t xml:space="preserve">was </w:t>
      </w:r>
      <w:r w:rsidR="00A64E36">
        <w:rPr>
          <w:lang w:val="en-US"/>
        </w:rPr>
        <w:t>judged</w:t>
      </w:r>
      <w:r w:rsidR="00EA3B4C" w:rsidRPr="005D7218">
        <w:rPr>
          <w:lang w:val="en-US"/>
        </w:rPr>
        <w:t xml:space="preserve"> </w:t>
      </w:r>
      <w:r w:rsidR="00AF1626" w:rsidRPr="005D7218">
        <w:rPr>
          <w:lang w:val="en-US"/>
        </w:rPr>
        <w:t xml:space="preserve">highly likely to be </w:t>
      </w:r>
      <w:r w:rsidR="00EA3B4C" w:rsidRPr="005D7218">
        <w:rPr>
          <w:lang w:val="en-US"/>
        </w:rPr>
        <w:t>walking</w:t>
      </w:r>
      <w:r w:rsidR="00AF1626" w:rsidRPr="005D7218">
        <w:rPr>
          <w:lang w:val="en-US"/>
        </w:rPr>
        <w:t xml:space="preserve"> consistently</w:t>
      </w:r>
      <w:r w:rsidR="00592DE6">
        <w:rPr>
          <w:lang w:val="en-US"/>
        </w:rPr>
        <w:t xml:space="preserve"> and so used for subsequent analysis</w:t>
      </w:r>
      <w:r w:rsidR="00EA3B4C" w:rsidRPr="005D7218">
        <w:rPr>
          <w:lang w:val="en-US"/>
        </w:rPr>
        <w:t>.</w:t>
      </w:r>
    </w:p>
    <w:p w:rsidR="00912F64" w:rsidRPr="005D7218" w:rsidRDefault="00912F64" w:rsidP="00912F64">
      <w:pPr>
        <w:pStyle w:val="Heading3"/>
        <w:rPr>
          <w:lang w:val="en-US"/>
        </w:rPr>
      </w:pPr>
      <w:r w:rsidRPr="005D7218">
        <w:rPr>
          <w:lang w:val="en-US"/>
        </w:rPr>
        <w:t>Step identification</w:t>
      </w:r>
    </w:p>
    <w:p w:rsidR="00CC53AF" w:rsidRDefault="00493A97" w:rsidP="00DC6F2A">
      <w:pPr>
        <w:rPr>
          <w:lang w:val="en-US"/>
        </w:rPr>
      </w:pPr>
      <w:r w:rsidRPr="005D7218">
        <w:rPr>
          <w:lang w:val="en-US"/>
        </w:rPr>
        <w:t>T</w:t>
      </w:r>
      <w:r w:rsidR="00C15DC9" w:rsidRPr="005D7218">
        <w:rPr>
          <w:lang w:val="en-US"/>
        </w:rPr>
        <w:t>he next step was to detect</w:t>
      </w:r>
      <w:r w:rsidRPr="005D7218">
        <w:rPr>
          <w:lang w:val="en-US"/>
        </w:rPr>
        <w:t xml:space="preserve"> and delineate</w:t>
      </w:r>
      <w:r w:rsidR="00C15DC9" w:rsidRPr="005D7218">
        <w:rPr>
          <w:lang w:val="en-US"/>
        </w:rPr>
        <w:t xml:space="preserve"> steps. This was achieved by detecting </w:t>
      </w:r>
      <w:r w:rsidR="00D01AD3" w:rsidRPr="005D7218">
        <w:rPr>
          <w:lang w:val="en-US"/>
        </w:rPr>
        <w:t>when the leg wearing the pedomete</w:t>
      </w:r>
      <w:r w:rsidR="00215FDD">
        <w:rPr>
          <w:lang w:val="en-US"/>
        </w:rPr>
        <w:t>r struck the ground which i</w:t>
      </w:r>
      <w:r w:rsidR="00D01AD3" w:rsidRPr="005D7218">
        <w:rPr>
          <w:lang w:val="en-US"/>
        </w:rPr>
        <w:t>s associated with</w:t>
      </w:r>
      <w:r w:rsidR="00424709" w:rsidRPr="005D7218">
        <w:rPr>
          <w:lang w:val="en-US"/>
        </w:rPr>
        <w:t>, though not exactly in sync with</w:t>
      </w:r>
      <w:r w:rsidR="00D01AD3" w:rsidRPr="005D7218">
        <w:rPr>
          <w:lang w:val="en-US"/>
        </w:rPr>
        <w:t xml:space="preserve"> significant negative acceleration</w:t>
      </w:r>
      <w:r w:rsidR="00DA3998" w:rsidRPr="005D7218">
        <w:rPr>
          <w:lang w:val="en-US"/>
        </w:rPr>
        <w:t xml:space="preserve"> on the forward – backward axis</w:t>
      </w:r>
      <w:r w:rsidR="006E3F32">
        <w:rPr>
          <w:lang w:val="en-US"/>
        </w:rPr>
        <w:t xml:space="preserve"> </w:t>
      </w:r>
      <w:r w:rsidR="006E3F32">
        <w:rPr>
          <w:lang w:val="en-US"/>
        </w:rPr>
        <w:fldChar w:fldCharType="begin" w:fldLock="1"/>
      </w:r>
      <w:r w:rsidR="000440CA">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pathologies","type":"article-journal","volume":"100"},"uris":["http://www.mendeley.com/documents/?uuid=5b934d83-4903-337f-bc58-673fd2f994d9"]},{"id":"ITEM-2","itemData":{"DOI":"10.3390/mti2020027","ISSN":"2414-4088","abstract":"Cow lameness is a common manifestation in dairy cattle that causes severe health and life quality issues to cows, including pain and a reduction in their life expectancy. In our previous work, we introduced an algorithmic approach to automatically detect anomalies in the walking pattern of cows using a wearable motion sensor. In this article, we provide further insights into a system for automatic lameness detection, including the decisions we made when designing the system, the requirements that drove these decisions and provide further insight into the algorithmic approach. Results from a controlled experiment we conducted indicate that our approach can detect deviations in cows&amp;rsquo; gait with an accuracy of 91.1%. The information provided by our system can be useful to spot lameness-related diseases automatically and alarm veterinarians.","author":[{"dropping-particle":"","family":"Haladjian","given":"Juan","non-dropping-particle":"","parse-names":false,"suffix":""},{"dropping-particle":"","family":"Haug","given":"Johannes","non-dropping-particle":"","parse-names":false,"suffix":""},{"dropping-particle":"","family":"Nüske","given":"Stefan","non-dropping-particle":"","parse-names":false,"suffix":""},{"dropping-particle":"","family":"Bruegge","given":"Bernd","non-dropping-particle":"","parse-names":false,"suffix":""}],"container-title":"Multimodal Technologies and Interaction","id":"ITEM-2","issue":"2","issued":{"date-parts":[["2018"]]},"page":"27","title":"A Wearable Sensor System for Lameness Detection in Dairy Cattle","type":"article-journal","volume":"2"},"uris":["http://www.mendeley.com/documents/?uuid=c841de92-e3fd-4a1d-93ad-2396a1c37a09"]}],"mendeley":{"formattedCitation":"(Alsaaod et al., 2017; Haladjian et al., 2018)","plainTextFormattedCitation":"(Alsaaod et al., 2017; Haladjian et al., 2018)","previouslyFormattedCitation":"(Alsaaod et al., 2017; Haladjian et al., 2018)"},"properties":{"noteIndex":0},"schema":"https://github.com/citation-style-language/schema/raw/master/csl-citation.json"}</w:instrText>
      </w:r>
      <w:r w:rsidR="006E3F32">
        <w:rPr>
          <w:lang w:val="en-US"/>
        </w:rPr>
        <w:fldChar w:fldCharType="separate"/>
      </w:r>
      <w:r w:rsidR="006E3F32" w:rsidRPr="006E3F32">
        <w:rPr>
          <w:noProof/>
          <w:lang w:val="en-US"/>
        </w:rPr>
        <w:t>(Alsaaod et al., 2017; Haladjian et al., 2018)</w:t>
      </w:r>
      <w:r w:rsidR="006E3F32">
        <w:rPr>
          <w:lang w:val="en-US"/>
        </w:rPr>
        <w:fldChar w:fldCharType="end"/>
      </w:r>
      <w:r w:rsidR="006E3F32">
        <w:rPr>
          <w:lang w:val="en-US"/>
        </w:rPr>
        <w:t>.</w:t>
      </w:r>
      <w:r w:rsidR="006E3F32" w:rsidRPr="006E3F32">
        <w:rPr>
          <w:lang w:val="en-US"/>
        </w:rPr>
        <w:t xml:space="preserve"> </w:t>
      </w:r>
      <w:r w:rsidR="006E3F32">
        <w:rPr>
          <w:lang w:val="en-US"/>
        </w:rPr>
        <w:t xml:space="preserve">The literature reported that a step cycle lasts approximately 1.2 to 1.3 seconds.  As the </w:t>
      </w:r>
      <w:proofErr w:type="gramStart"/>
      <w:r w:rsidR="006E3F32">
        <w:rPr>
          <w:lang w:val="en-US"/>
        </w:rPr>
        <w:t>12hz</w:t>
      </w:r>
      <w:proofErr w:type="gramEnd"/>
      <w:r w:rsidR="006E3F32">
        <w:rPr>
          <w:lang w:val="en-US"/>
        </w:rPr>
        <w:t xml:space="preserve"> data was in 10 Hz resolution – this corresponds to 12 records per step. T</w:t>
      </w:r>
      <w:r w:rsidR="00D01AD3" w:rsidRPr="005D7218">
        <w:rPr>
          <w:lang w:val="en-US"/>
        </w:rPr>
        <w:t xml:space="preserve">he </w:t>
      </w:r>
      <w:r w:rsidR="00D01AD3" w:rsidRPr="005D7218">
        <w:rPr>
          <w:highlight w:val="yellow"/>
          <w:lang w:val="en-US"/>
        </w:rPr>
        <w:t>12</w:t>
      </w:r>
      <w:r w:rsidR="00D01AD3" w:rsidRPr="005D7218">
        <w:rPr>
          <w:highlight w:val="yellow"/>
          <w:vertAlign w:val="superscript"/>
          <w:lang w:val="en-US"/>
        </w:rPr>
        <w:t>th</w:t>
      </w:r>
      <w:r w:rsidR="00D01AD3" w:rsidRPr="005D7218">
        <w:rPr>
          <w:highlight w:val="yellow"/>
          <w:lang w:val="en-US"/>
        </w:rPr>
        <w:t xml:space="preserve"> percentile of forward</w:t>
      </w:r>
      <w:r w:rsidR="00D01AD3" w:rsidRPr="005D7218">
        <w:rPr>
          <w:lang w:val="en-US"/>
        </w:rPr>
        <w:t xml:space="preserve"> – backwards acceleration was</w:t>
      </w:r>
      <w:r w:rsidR="006E3F32">
        <w:rPr>
          <w:lang w:val="en-US"/>
        </w:rPr>
        <w:t xml:space="preserve"> thus</w:t>
      </w:r>
      <w:r w:rsidR="00D01AD3" w:rsidRPr="005D7218">
        <w:rPr>
          <w:lang w:val="en-US"/>
        </w:rPr>
        <w:t xml:space="preserve"> chosen as the threshold to mark re</w:t>
      </w:r>
      <w:r w:rsidR="00454B7E">
        <w:rPr>
          <w:lang w:val="en-US"/>
        </w:rPr>
        <w:t>cords as potentially marking</w:t>
      </w:r>
      <w:r w:rsidR="00424709" w:rsidRPr="005D7218">
        <w:rPr>
          <w:lang w:val="en-US"/>
        </w:rPr>
        <w:t xml:space="preserve"> this</w:t>
      </w:r>
      <w:r w:rsidR="00454B7E">
        <w:rPr>
          <w:lang w:val="en-US"/>
        </w:rPr>
        <w:t xml:space="preserve"> forward – backward acceleration</w:t>
      </w:r>
      <w:r w:rsidR="00424709" w:rsidRPr="005D7218">
        <w:rPr>
          <w:lang w:val="en-US"/>
        </w:rPr>
        <w:t xml:space="preserve"> </w:t>
      </w:r>
      <w:r w:rsidR="005E2D6A">
        <w:rPr>
          <w:lang w:val="en-US"/>
        </w:rPr>
        <w:t>trough</w:t>
      </w:r>
      <w:r w:rsidR="00424709" w:rsidRPr="005D7218">
        <w:rPr>
          <w:lang w:val="en-US"/>
        </w:rPr>
        <w:t>, and was used to delineate the</w:t>
      </w:r>
      <w:r w:rsidR="00D01AD3" w:rsidRPr="005D7218">
        <w:rPr>
          <w:lang w:val="en-US"/>
        </w:rPr>
        <w:t xml:space="preserve"> end of one gait cycle and</w:t>
      </w:r>
      <w:r w:rsidR="00424709" w:rsidRPr="005D7218">
        <w:rPr>
          <w:lang w:val="en-US"/>
        </w:rPr>
        <w:t xml:space="preserve"> the</w:t>
      </w:r>
      <w:r w:rsidR="00D01AD3" w:rsidRPr="005D7218">
        <w:rPr>
          <w:lang w:val="en-US"/>
        </w:rPr>
        <w:t xml:space="preserve"> beginning of another.</w:t>
      </w:r>
      <w:r w:rsidR="00AB7B1D">
        <w:rPr>
          <w:lang w:val="en-US"/>
        </w:rPr>
        <w:t xml:space="preserve"> </w:t>
      </w:r>
      <w:r w:rsidR="002B5531" w:rsidRPr="005D7218">
        <w:rPr>
          <w:lang w:val="en-US"/>
        </w:rPr>
        <w:t xml:space="preserve">These records were then checked to see if </w:t>
      </w:r>
      <w:r w:rsidR="00454B7E" w:rsidRPr="005D7218">
        <w:rPr>
          <w:lang w:val="en-US"/>
        </w:rPr>
        <w:t>neighboring</w:t>
      </w:r>
      <w:r w:rsidR="002B5531" w:rsidRPr="005D7218">
        <w:rPr>
          <w:lang w:val="en-US"/>
        </w:rPr>
        <w:t xml:space="preserve"> records had greater deceleration</w:t>
      </w:r>
      <w:r w:rsidR="00E51140" w:rsidRPr="005D7218">
        <w:rPr>
          <w:lang w:val="en-US"/>
        </w:rPr>
        <w:t xml:space="preserve"> with the greatest deceleration being identified as the anchor point of the step. </w:t>
      </w:r>
    </w:p>
    <w:p w:rsidR="00CC53AF" w:rsidRDefault="00CC53AF" w:rsidP="00DC6F2A">
      <w:pPr>
        <w:rPr>
          <w:lang w:val="en-US"/>
        </w:rPr>
      </w:pPr>
    </w:p>
    <w:p w:rsidR="00DA3998" w:rsidRPr="005D7218" w:rsidRDefault="00CC53AF" w:rsidP="00DC6F2A">
      <w:pPr>
        <w:rPr>
          <w:lang w:val="en-US"/>
        </w:rPr>
      </w:pPr>
      <w:r>
        <w:rPr>
          <w:lang w:val="en-US"/>
        </w:rPr>
        <w:t>For the 100Hz data t</w:t>
      </w:r>
      <w:r w:rsidR="00215FDD">
        <w:rPr>
          <w:lang w:val="en-US"/>
        </w:rPr>
        <w:t>he identification of the greatest deceleration</w:t>
      </w:r>
      <w:r w:rsidR="00E3010A" w:rsidRPr="005D7218">
        <w:rPr>
          <w:lang w:val="en-US"/>
        </w:rPr>
        <w:t xml:space="preserve"> was achieved </w:t>
      </w:r>
      <w:r w:rsidR="008C6843">
        <w:rPr>
          <w:lang w:val="en-US"/>
        </w:rPr>
        <w:t xml:space="preserve">by </w:t>
      </w:r>
      <w:proofErr w:type="gramStart"/>
      <w:r w:rsidR="008C6843">
        <w:rPr>
          <w:lang w:val="en-US"/>
        </w:rPr>
        <w:t>creating  a</w:t>
      </w:r>
      <w:proofErr w:type="gramEnd"/>
      <w:r w:rsidR="008C6843">
        <w:rPr>
          <w:lang w:val="en-US"/>
        </w:rPr>
        <w:t xml:space="preserve"> vector with the </w:t>
      </w:r>
      <w:r w:rsidR="00E31E46" w:rsidRPr="005D7218">
        <w:rPr>
          <w:lang w:val="en-US"/>
        </w:rPr>
        <w:t>rolling minimum forward- backward acceleration of 180 records (0.9 seconds before and after)</w:t>
      </w:r>
      <w:r w:rsidR="008C6843">
        <w:rPr>
          <w:lang w:val="en-US"/>
        </w:rPr>
        <w:t>. T</w:t>
      </w:r>
      <w:r w:rsidR="00E31E46" w:rsidRPr="005D7218">
        <w:rPr>
          <w:lang w:val="en-US"/>
        </w:rPr>
        <w:t xml:space="preserve">he </w:t>
      </w:r>
      <w:r w:rsidR="00E3010A" w:rsidRPr="005D7218">
        <w:rPr>
          <w:lang w:val="en-US"/>
        </w:rPr>
        <w:t>matching</w:t>
      </w:r>
      <w:r w:rsidR="00E31E46" w:rsidRPr="005D7218">
        <w:rPr>
          <w:lang w:val="en-US"/>
        </w:rPr>
        <w:t xml:space="preserve"> record</w:t>
      </w:r>
      <w:r w:rsidR="00E3010A" w:rsidRPr="005D7218">
        <w:rPr>
          <w:lang w:val="en-US"/>
        </w:rPr>
        <w:t xml:space="preserve"> </w:t>
      </w:r>
      <w:r w:rsidR="008C6843">
        <w:rPr>
          <w:lang w:val="en-US"/>
        </w:rPr>
        <w:t xml:space="preserve">was then </w:t>
      </w:r>
      <w:r w:rsidR="00E3010A" w:rsidRPr="005D7218">
        <w:rPr>
          <w:lang w:val="en-US"/>
        </w:rPr>
        <w:t>identified as the</w:t>
      </w:r>
      <w:r w:rsidR="00E31E46" w:rsidRPr="005D7218">
        <w:rPr>
          <w:lang w:val="en-US"/>
        </w:rPr>
        <w:t xml:space="preserve"> strike point. </w:t>
      </w:r>
      <w:r w:rsidR="00E3010A" w:rsidRPr="005D7218">
        <w:rPr>
          <w:lang w:val="en-US"/>
        </w:rPr>
        <w:t>That data set is at this point in the analysis long (many rows)</w:t>
      </w:r>
      <w:r w:rsidR="00C26FFB">
        <w:rPr>
          <w:lang w:val="en-US"/>
        </w:rPr>
        <w:t>.</w:t>
      </w:r>
    </w:p>
    <w:p w:rsidR="00D61FCC" w:rsidRPr="005D7218" w:rsidRDefault="00807218" w:rsidP="00DC6F2A">
      <w:pPr>
        <w:rPr>
          <w:lang w:val="en-US"/>
        </w:rPr>
      </w:pPr>
      <w:r>
        <w:rPr>
          <w:rStyle w:val="CommentReference"/>
        </w:rPr>
        <w:commentReference w:id="17"/>
      </w:r>
    </w:p>
    <w:p w:rsidR="00EA054B" w:rsidRPr="005D7218" w:rsidRDefault="002B5531" w:rsidP="00DC6F2A">
      <w:pPr>
        <w:rPr>
          <w:lang w:val="en-US"/>
        </w:rPr>
      </w:pPr>
      <w:r w:rsidRPr="005D7218">
        <w:rPr>
          <w:lang w:val="en-US"/>
        </w:rPr>
        <w:lastRenderedPageBreak/>
        <w:t>For individual step analysis, the d</w:t>
      </w:r>
      <w:r w:rsidR="009C0FE4" w:rsidRPr="005D7218">
        <w:rPr>
          <w:lang w:val="en-US"/>
        </w:rPr>
        <w:t xml:space="preserve">ata set was first </w:t>
      </w:r>
      <w:r w:rsidR="00454B7E">
        <w:rPr>
          <w:lang w:val="en-US"/>
        </w:rPr>
        <w:t>‘</w:t>
      </w:r>
      <w:r w:rsidR="009C0FE4" w:rsidRPr="005D7218">
        <w:rPr>
          <w:lang w:val="en-US"/>
        </w:rPr>
        <w:t>widened</w:t>
      </w:r>
      <w:r w:rsidR="00454B7E">
        <w:rPr>
          <w:lang w:val="en-US"/>
        </w:rPr>
        <w:t xml:space="preserve">’ - </w:t>
      </w:r>
      <w:r w:rsidRPr="005D7218">
        <w:rPr>
          <w:lang w:val="en-US"/>
        </w:rPr>
        <w:t xml:space="preserve">records were </w:t>
      </w:r>
      <w:r w:rsidR="005B0133" w:rsidRPr="005D7218">
        <w:rPr>
          <w:lang w:val="en-US"/>
        </w:rPr>
        <w:t>transposed</w:t>
      </w:r>
      <w:r w:rsidR="009C0FE4" w:rsidRPr="005D7218">
        <w:rPr>
          <w:lang w:val="en-US"/>
        </w:rPr>
        <w:t xml:space="preserve"> for the previous value</w:t>
      </w:r>
      <w:r w:rsidR="00E31E46" w:rsidRPr="005D7218">
        <w:rPr>
          <w:lang w:val="en-US"/>
        </w:rPr>
        <w:t>s</w:t>
      </w:r>
      <w:r w:rsidR="009C0FE4" w:rsidRPr="005D7218">
        <w:rPr>
          <w:lang w:val="en-US"/>
        </w:rPr>
        <w:t xml:space="preserve"> into </w:t>
      </w:r>
      <w:r w:rsidR="002810CD" w:rsidRPr="005D7218">
        <w:rPr>
          <w:lang w:val="en-US"/>
        </w:rPr>
        <w:t>additional</w:t>
      </w:r>
      <w:r w:rsidR="009C0FE4" w:rsidRPr="005D7218">
        <w:rPr>
          <w:lang w:val="en-US"/>
        </w:rPr>
        <w:t xml:space="preserve"> columns on the same row (long </w:t>
      </w:r>
      <w:r w:rsidR="00454B7E">
        <w:rPr>
          <w:lang w:val="en-US"/>
        </w:rPr>
        <w:t>and narrow to long and</w:t>
      </w:r>
      <w:r w:rsidR="00C0607F" w:rsidRPr="005D7218">
        <w:rPr>
          <w:lang w:val="en-US"/>
        </w:rPr>
        <w:t xml:space="preserve"> </w:t>
      </w:r>
      <w:r w:rsidR="009C0FE4" w:rsidRPr="005D7218">
        <w:rPr>
          <w:lang w:val="en-US"/>
        </w:rPr>
        <w:t>wide</w:t>
      </w:r>
      <w:r w:rsidR="00454B7E">
        <w:rPr>
          <w:lang w:val="en-US"/>
        </w:rPr>
        <w:t xml:space="preserve"> data frame</w:t>
      </w:r>
      <w:r w:rsidR="00C26FFB">
        <w:rPr>
          <w:lang w:val="en-US"/>
        </w:rPr>
        <w:t>, Figure 1</w:t>
      </w:r>
      <w:r w:rsidR="00C26FFB">
        <w:rPr>
          <w:rStyle w:val="CommentReference"/>
        </w:rPr>
        <w:commentReference w:id="18"/>
      </w:r>
      <w:r w:rsidR="009C0FE4" w:rsidRPr="005D7218">
        <w:rPr>
          <w:lang w:val="en-US"/>
        </w:rPr>
        <w:t>)</w:t>
      </w:r>
      <w:r w:rsidR="00C26FFB">
        <w:rPr>
          <w:lang w:val="en-US"/>
        </w:rPr>
        <w:t>. E</w:t>
      </w:r>
      <w:r w:rsidR="005B0133" w:rsidRPr="005D7218">
        <w:rPr>
          <w:lang w:val="en-US"/>
        </w:rPr>
        <w:t>ach row</w:t>
      </w:r>
      <w:r w:rsidR="00C26FFB">
        <w:rPr>
          <w:lang w:val="en-US"/>
        </w:rPr>
        <w:t xml:space="preserve"> thus</w:t>
      </w:r>
      <w:r w:rsidR="005B0133" w:rsidRPr="005D7218">
        <w:rPr>
          <w:lang w:val="en-US"/>
        </w:rPr>
        <w:t xml:space="preserve"> contained the acceleration</w:t>
      </w:r>
      <w:r w:rsidR="00095095" w:rsidRPr="005D7218">
        <w:rPr>
          <w:lang w:val="en-US"/>
        </w:rPr>
        <w:t xml:space="preserve"> record for that moment in time and</w:t>
      </w:r>
      <w:r w:rsidR="005B0133" w:rsidRPr="005D7218">
        <w:rPr>
          <w:lang w:val="en-US"/>
        </w:rPr>
        <w:t xml:space="preserve"> the preceding and following 10 records. Only the records</w:t>
      </w:r>
      <w:r w:rsidR="00B22155" w:rsidRPr="005D7218">
        <w:rPr>
          <w:lang w:val="en-US"/>
        </w:rPr>
        <w:t xml:space="preserve"> (rows)</w:t>
      </w:r>
      <w:r w:rsidR="005B0133" w:rsidRPr="005D7218">
        <w:rPr>
          <w:lang w:val="en-US"/>
        </w:rPr>
        <w:t xml:space="preserve"> classed as recording the strike were t</w:t>
      </w:r>
      <w:r w:rsidR="0007658D">
        <w:rPr>
          <w:lang w:val="en-US"/>
        </w:rPr>
        <w:t>hen selected for the next section</w:t>
      </w:r>
      <w:r w:rsidR="005B0133" w:rsidRPr="005D7218">
        <w:rPr>
          <w:lang w:val="en-US"/>
        </w:rPr>
        <w:t xml:space="preserve"> of analysis – step analysis</w:t>
      </w:r>
      <w:r w:rsidR="009C0FE4" w:rsidRPr="005D7218">
        <w:rPr>
          <w:lang w:val="en-US"/>
        </w:rPr>
        <w:t xml:space="preserve"> (</w:t>
      </w:r>
      <w:r w:rsidR="00454B7E">
        <w:rPr>
          <w:lang w:val="en-US"/>
        </w:rPr>
        <w:t xml:space="preserve">short and </w:t>
      </w:r>
      <w:r w:rsidR="00095095" w:rsidRPr="005D7218">
        <w:rPr>
          <w:lang w:val="en-US"/>
        </w:rPr>
        <w:t xml:space="preserve">wide </w:t>
      </w:r>
      <w:r w:rsidR="00454B7E">
        <w:rPr>
          <w:lang w:val="en-US"/>
        </w:rPr>
        <w:t>data frame</w:t>
      </w:r>
      <w:r w:rsidR="009C0FE4" w:rsidRPr="005D7218">
        <w:rPr>
          <w:lang w:val="en-US"/>
        </w:rPr>
        <w:t>)</w:t>
      </w:r>
      <w:r w:rsidR="005B0133" w:rsidRPr="005D7218">
        <w:rPr>
          <w:lang w:val="en-US"/>
        </w:rPr>
        <w:t>. Variables such as step duration and swing phase were then calculated</w:t>
      </w:r>
      <w:r w:rsidR="009C0FE4" w:rsidRPr="005D7218">
        <w:rPr>
          <w:lang w:val="en-US"/>
        </w:rPr>
        <w:t xml:space="preserve"> using this wide data set</w:t>
      </w:r>
      <w:r w:rsidR="005B0133" w:rsidRPr="005D7218">
        <w:rPr>
          <w:lang w:val="en-US"/>
        </w:rPr>
        <w:t>.</w:t>
      </w:r>
      <w:r w:rsidR="00BE204C" w:rsidRPr="005D7218">
        <w:rPr>
          <w:lang w:val="en-US"/>
        </w:rPr>
        <w:t xml:space="preserve"> </w:t>
      </w:r>
    </w:p>
    <w:p w:rsidR="004C476A" w:rsidRPr="005D7218" w:rsidRDefault="004C476A" w:rsidP="004C476A">
      <w:pPr>
        <w:pStyle w:val="Heading3"/>
        <w:rPr>
          <w:lang w:val="en-US"/>
        </w:rPr>
      </w:pPr>
      <w:r w:rsidRPr="005D7218">
        <w:rPr>
          <w:lang w:val="en-US"/>
        </w:rPr>
        <w:t>Swing phase identification</w:t>
      </w:r>
    </w:p>
    <w:p w:rsidR="004C476A" w:rsidRPr="005D7218" w:rsidRDefault="008B5670" w:rsidP="004C476A">
      <w:pPr>
        <w:rPr>
          <w:lang w:val="en-US"/>
        </w:rPr>
      </w:pPr>
      <w:r w:rsidRPr="005D1959">
        <w:rPr>
          <w:highlight w:val="yellow"/>
          <w:lang w:val="en-US"/>
        </w:rPr>
        <w:t>In this study we l</w:t>
      </w:r>
      <w:r w:rsidR="00B21A18">
        <w:rPr>
          <w:highlight w:val="yellow"/>
          <w:lang w:val="en-US"/>
        </w:rPr>
        <w:t>ook to see if swing phase estimat</w:t>
      </w:r>
      <w:r w:rsidRPr="005D1959">
        <w:rPr>
          <w:highlight w:val="yellow"/>
          <w:lang w:val="en-US"/>
        </w:rPr>
        <w:t xml:space="preserve">ed </w:t>
      </w:r>
      <w:r w:rsidR="004C476A" w:rsidRPr="005D1959">
        <w:rPr>
          <w:highlight w:val="yellow"/>
          <w:lang w:val="en-US"/>
        </w:rPr>
        <w:t>using 10 and 100 Hz accelerometers (one accelerometer per cow) is ind</w:t>
      </w:r>
      <w:r w:rsidR="00D029CF" w:rsidRPr="005D1959">
        <w:rPr>
          <w:highlight w:val="yellow"/>
          <w:lang w:val="en-US"/>
        </w:rPr>
        <w:t>icative of lameness.</w:t>
      </w:r>
      <w:r w:rsidR="00D029CF">
        <w:rPr>
          <w:lang w:val="en-US"/>
        </w:rPr>
        <w:t xml:space="preserve"> A</w:t>
      </w:r>
      <w:r w:rsidR="004C476A" w:rsidRPr="005D7218">
        <w:rPr>
          <w:lang w:val="en-US"/>
        </w:rPr>
        <w:t xml:space="preserve"> manual delineation of swing and stance phase</w:t>
      </w:r>
      <w:r w:rsidR="00D029CF">
        <w:rPr>
          <w:lang w:val="en-US"/>
        </w:rPr>
        <w:t xml:space="preserve"> using slow motion video analysis was reported by</w:t>
      </w:r>
      <w:r>
        <w:rPr>
          <w:lang w:val="en-US"/>
        </w:rPr>
        <w:t xml:space="preserve"> Alsaaod et al., </w:t>
      </w:r>
      <w:r>
        <w:rPr>
          <w:lang w:val="en-US"/>
        </w:rPr>
        <w:fldChar w:fldCharType="begin" w:fldLock="1"/>
      </w:r>
      <w:r w:rsidR="00D029CF">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suppress-author":1,"uris":["http://www.mendeley.com/documents/?uuid=5b934d83-4903-337f-bc58-673fd2f994d9"]}],"mendeley":{"formattedCitation":"(2017)","plainTextFormattedCitation":"(2017)","previouslyFormattedCitation":"(2017)"},"properties":{"noteIndex":0},"schema":"https://github.com/citation-style-language/schema/raw/master/csl-citation.json"}</w:instrText>
      </w:r>
      <w:r>
        <w:rPr>
          <w:lang w:val="en-US"/>
        </w:rPr>
        <w:fldChar w:fldCharType="separate"/>
      </w:r>
      <w:r w:rsidRPr="008B5670">
        <w:rPr>
          <w:noProof/>
          <w:lang w:val="en-US"/>
        </w:rPr>
        <w:t>(2017)</w:t>
      </w:r>
      <w:r>
        <w:rPr>
          <w:lang w:val="en-US"/>
        </w:rPr>
        <w:fldChar w:fldCharType="end"/>
      </w:r>
      <w:r w:rsidR="00D029CF">
        <w:rPr>
          <w:lang w:val="en-US"/>
        </w:rPr>
        <w:t xml:space="preserve">.  </w:t>
      </w:r>
      <w:r w:rsidR="00D029CF" w:rsidRPr="005D7218">
        <w:rPr>
          <w:lang w:val="en-US"/>
        </w:rPr>
        <w:t>An algorithmic approach is required for this variable to be of practi</w:t>
      </w:r>
      <w:r w:rsidR="00B21A18">
        <w:rPr>
          <w:lang w:val="en-US"/>
        </w:rPr>
        <w:t>cal use in lameness detection. Th</w:t>
      </w:r>
      <w:r w:rsidR="009D3BC2">
        <w:rPr>
          <w:lang w:val="en-US"/>
        </w:rPr>
        <w:t xml:space="preserve">e present study </w:t>
      </w:r>
      <w:r w:rsidR="004C476A" w:rsidRPr="005D7218">
        <w:rPr>
          <w:lang w:val="en-US"/>
        </w:rPr>
        <w:t>present</w:t>
      </w:r>
      <w:r w:rsidR="009D3BC2">
        <w:rPr>
          <w:lang w:val="en-US"/>
        </w:rPr>
        <w:t>s</w:t>
      </w:r>
      <w:r w:rsidR="00D029CF">
        <w:rPr>
          <w:lang w:val="en-US"/>
        </w:rPr>
        <w:t xml:space="preserve"> such </w:t>
      </w:r>
      <w:r w:rsidR="004C476A" w:rsidRPr="005D7218">
        <w:rPr>
          <w:lang w:val="en-US"/>
        </w:rPr>
        <w:t xml:space="preserve">an algorithmic approach for automatic detection of swing and stance phase. </w:t>
      </w:r>
    </w:p>
    <w:p w:rsidR="004C476A" w:rsidRPr="005D7218" w:rsidRDefault="004C476A" w:rsidP="004C476A">
      <w:pPr>
        <w:rPr>
          <w:lang w:val="en-US"/>
        </w:rPr>
      </w:pPr>
      <w:r w:rsidRPr="005D7218">
        <w:rPr>
          <w:lang w:val="en-US"/>
        </w:rPr>
        <w:t>The point of greatest deceleration on the forward – backward axis is closely associated with, though does not exactly correspond to when the foot strikes the ground</w:t>
      </w:r>
      <w:r w:rsidR="00D029CF">
        <w:rPr>
          <w:lang w:val="en-US"/>
        </w:rPr>
        <w:t xml:space="preserve"> </w:t>
      </w:r>
      <w:commentRangeStart w:id="19"/>
      <w:r w:rsidR="00D029CF">
        <w:rPr>
          <w:lang w:val="en-US"/>
        </w:rPr>
        <w:fldChar w:fldCharType="begin" w:fldLock="1"/>
      </w:r>
      <w:r w:rsidR="00E917D5">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pathologies","type":"article-journal","volume":"100"},"uris":["http://www.mendeley.com/documents/?uuid=5b934d83-4903-337f-bc58-673fd2f994d9"]}],"mendeley":{"formattedCitation":"(Alsaaod et al., 2017)","plainTextFormattedCitation":"(Alsaaod et al., 2017)","previouslyFormattedCitation":"(Alsaaod et al., 2017)"},"properties":{"noteIndex":0},"schema":"https://github.com/citation-style-language/schema/raw/master/csl-citation.json"}</w:instrText>
      </w:r>
      <w:r w:rsidR="00D029CF">
        <w:rPr>
          <w:lang w:val="en-US"/>
        </w:rPr>
        <w:fldChar w:fldCharType="separate"/>
      </w:r>
      <w:r w:rsidR="00D029CF" w:rsidRPr="00D029CF">
        <w:rPr>
          <w:noProof/>
          <w:lang w:val="en-US"/>
        </w:rPr>
        <w:t>(Alsaaod et al., 2017)</w:t>
      </w:r>
      <w:r w:rsidR="00D029CF">
        <w:rPr>
          <w:lang w:val="en-US"/>
        </w:rPr>
        <w:fldChar w:fldCharType="end"/>
      </w:r>
      <w:r w:rsidRPr="005D7218">
        <w:rPr>
          <w:lang w:val="en-US"/>
        </w:rPr>
        <w:t xml:space="preserve"> is, the anchor point of the step analysis - the start and end of each step</w:t>
      </w:r>
      <w:commentRangeEnd w:id="19"/>
      <w:r w:rsidR="009D3BC2">
        <w:rPr>
          <w:rStyle w:val="CommentReference"/>
        </w:rPr>
        <w:commentReference w:id="19"/>
      </w:r>
      <w:r w:rsidRPr="005D7218">
        <w:rPr>
          <w:lang w:val="en-US"/>
        </w:rPr>
        <w:t xml:space="preserve">. This moment of greatest deceleration is henceforth referred to as the step </w:t>
      </w:r>
      <w:r w:rsidR="005E2D6A">
        <w:rPr>
          <w:lang w:val="en-US"/>
        </w:rPr>
        <w:t>trough</w:t>
      </w:r>
      <w:r w:rsidRPr="005D7218">
        <w:rPr>
          <w:lang w:val="en-US"/>
        </w:rPr>
        <w:t xml:space="preserve">. </w:t>
      </w:r>
      <w:r w:rsidR="00D029CF">
        <w:rPr>
          <w:lang w:val="en-US"/>
        </w:rPr>
        <w:t xml:space="preserve"> As</w:t>
      </w:r>
      <w:r w:rsidRPr="005D7218">
        <w:rPr>
          <w:lang w:val="en-US"/>
        </w:rPr>
        <w:t xml:space="preserve"> the only negative trough in a </w:t>
      </w:r>
      <w:r w:rsidR="00D029CF">
        <w:rPr>
          <w:lang w:val="en-US"/>
        </w:rPr>
        <w:t xml:space="preserve">typical </w:t>
      </w:r>
      <w:r w:rsidRPr="005D7218">
        <w:rPr>
          <w:lang w:val="en-US"/>
        </w:rPr>
        <w:t xml:space="preserve">step cycle, it is unambiguous.  </w:t>
      </w:r>
    </w:p>
    <w:p w:rsidR="004C476A" w:rsidRPr="005D7218" w:rsidRDefault="004C476A" w:rsidP="004C476A">
      <w:pPr>
        <w:rPr>
          <w:lang w:val="en-US"/>
        </w:rPr>
      </w:pPr>
    </w:p>
    <w:p w:rsidR="004C476A" w:rsidRPr="005D7218" w:rsidRDefault="004C476A" w:rsidP="004C476A">
      <w:pPr>
        <w:rPr>
          <w:lang w:val="en-US"/>
        </w:rPr>
      </w:pPr>
      <w:r w:rsidRPr="005D7218">
        <w:rPr>
          <w:lang w:val="en-US"/>
        </w:rPr>
        <w:t xml:space="preserve">Typically, relatively low gross acceleration values were observed associated with the stance phase of the step on the </w:t>
      </w:r>
      <w:r w:rsidRPr="00193C81">
        <w:rPr>
          <w:noProof/>
          <w:lang w:val="en-US"/>
        </w:rPr>
        <w:t>forward – backward</w:t>
      </w:r>
      <w:r w:rsidRPr="005D7218">
        <w:rPr>
          <w:lang w:val="en-US"/>
        </w:rPr>
        <w:t xml:space="preserve"> axis (x-axis). During the stance phase, the claw is stationary on the ground and the </w:t>
      </w:r>
      <w:r w:rsidRPr="00193C81">
        <w:rPr>
          <w:noProof/>
          <w:lang w:val="en-US"/>
        </w:rPr>
        <w:t>meta tarsus</w:t>
      </w:r>
      <w:r w:rsidRPr="005D7218">
        <w:rPr>
          <w:lang w:val="en-US"/>
        </w:rPr>
        <w:t xml:space="preserve"> to which the accelerometer is attached is pivoting forward propelling the animal. During the swing phase, a more rapid movement, a generally high forward acceleration is detected. The threshold value for large was chosen as </w:t>
      </w:r>
      <w:r w:rsidRPr="005D7218">
        <w:rPr>
          <w:highlight w:val="yellow"/>
          <w:lang w:val="en-US"/>
        </w:rPr>
        <w:t>0.5</w:t>
      </w:r>
      <w:r w:rsidRPr="005D7218">
        <w:rPr>
          <w:lang w:val="en-US"/>
        </w:rPr>
        <w:t xml:space="preserve"> of a </w:t>
      </w:r>
      <w:commentRangeStart w:id="20"/>
      <w:r w:rsidRPr="005D7218">
        <w:rPr>
          <w:lang w:val="en-US"/>
        </w:rPr>
        <w:t xml:space="preserve">standard deviation </w:t>
      </w:r>
      <w:commentRangeEnd w:id="20"/>
      <w:r w:rsidR="008B4833">
        <w:rPr>
          <w:rStyle w:val="CommentReference"/>
        </w:rPr>
        <w:commentReference w:id="20"/>
      </w:r>
      <w:r w:rsidRPr="005D7218">
        <w:rPr>
          <w:lang w:val="en-US"/>
        </w:rPr>
        <w:t>of acceleration in the</w:t>
      </w:r>
      <w:r w:rsidR="009D7BEB">
        <w:rPr>
          <w:lang w:val="en-US"/>
        </w:rPr>
        <w:t xml:space="preserve"> 10 Hz RW data. In the </w:t>
      </w:r>
      <w:proofErr w:type="gramStart"/>
      <w:r w:rsidR="009D7BEB">
        <w:rPr>
          <w:lang w:val="en-US"/>
        </w:rPr>
        <w:t>100hz</w:t>
      </w:r>
      <w:proofErr w:type="gramEnd"/>
      <w:r w:rsidR="009D7BEB">
        <w:rPr>
          <w:lang w:val="en-US"/>
        </w:rPr>
        <w:t xml:space="preserve"> Haladjian</w:t>
      </w:r>
      <w:r w:rsidRPr="005D7218">
        <w:rPr>
          <w:lang w:val="en-US"/>
        </w:rPr>
        <w:t xml:space="preserve"> data, </w:t>
      </w:r>
      <w:r w:rsidRPr="005D7218">
        <w:rPr>
          <w:highlight w:val="yellow"/>
          <w:lang w:val="en-US"/>
        </w:rPr>
        <w:t>0.35</w:t>
      </w:r>
      <w:r w:rsidRPr="005D7218">
        <w:rPr>
          <w:lang w:val="en-US"/>
        </w:rPr>
        <w:t xml:space="preserve"> of a standard deviation of the animal’s acceleration was the</w:t>
      </w:r>
      <w:r w:rsidR="009D7BEB">
        <w:rPr>
          <w:lang w:val="en-US"/>
        </w:rPr>
        <w:t xml:space="preserve"> chosen</w:t>
      </w:r>
      <w:r w:rsidRPr="005D7218">
        <w:rPr>
          <w:lang w:val="en-US"/>
        </w:rPr>
        <w:t xml:space="preserve"> threshold</w:t>
      </w:r>
      <w:r w:rsidRPr="005D7218">
        <w:rPr>
          <w:highlight w:val="yellow"/>
          <w:lang w:val="en-US"/>
        </w:rPr>
        <w:t>.</w:t>
      </w:r>
      <w:r w:rsidRPr="005D7218">
        <w:rPr>
          <w:lang w:val="en-US"/>
        </w:rPr>
        <w:t xml:space="preserve"> The 10x difference in resolution likely explains why the differing thresholds seemed to work better in each context. </w:t>
      </w:r>
      <w:r w:rsidR="009D7BEB" w:rsidRPr="005D7218">
        <w:rPr>
          <w:lang w:val="en-US"/>
        </w:rPr>
        <w:t xml:space="preserve">From </w:t>
      </w:r>
      <w:r w:rsidR="009D7BEB">
        <w:rPr>
          <w:lang w:val="en-US"/>
        </w:rPr>
        <w:t>step</w:t>
      </w:r>
      <w:r w:rsidR="003D32F5">
        <w:rPr>
          <w:lang w:val="en-US"/>
        </w:rPr>
        <w:t>-</w:t>
      </w:r>
      <w:r w:rsidR="005E2D6A">
        <w:rPr>
          <w:lang w:val="en-US"/>
        </w:rPr>
        <w:t>trough</w:t>
      </w:r>
      <w:r w:rsidR="009D7BEB" w:rsidRPr="005D7218">
        <w:rPr>
          <w:lang w:val="en-US"/>
        </w:rPr>
        <w:t xml:space="preserve"> minus 7 tenths of a second, any large </w:t>
      </w:r>
      <w:r w:rsidR="009D7BEB">
        <w:rPr>
          <w:lang w:val="en-US"/>
        </w:rPr>
        <w:t xml:space="preserve">acceleration </w:t>
      </w:r>
      <w:r w:rsidR="009D7BEB" w:rsidRPr="005D7218">
        <w:rPr>
          <w:lang w:val="en-US"/>
        </w:rPr>
        <w:t>value is taken to indicate the start of the swing phase.</w:t>
      </w:r>
      <w:r w:rsidR="00343131">
        <w:rPr>
          <w:lang w:val="en-US"/>
        </w:rPr>
        <w:t xml:space="preserve"> As swing phase is though</w:t>
      </w:r>
      <w:r w:rsidR="003D32F5">
        <w:rPr>
          <w:lang w:val="en-US"/>
        </w:rPr>
        <w:t>t</w:t>
      </w:r>
      <w:r w:rsidR="00343131">
        <w:rPr>
          <w:lang w:val="en-US"/>
        </w:rPr>
        <w:t xml:space="preserve"> to last between 2 and 5 tenths of a seconds – this range appeared appropriate</w:t>
      </w:r>
      <w:r w:rsidR="00842EFC">
        <w:rPr>
          <w:lang w:val="en-US"/>
        </w:rPr>
        <w:t xml:space="preserve"> Table </w:t>
      </w:r>
      <w:r w:rsidR="00842EFC" w:rsidRPr="00842EFC">
        <w:rPr>
          <w:highlight w:val="yellow"/>
          <w:lang w:val="en-US"/>
        </w:rPr>
        <w:t>X</w:t>
      </w:r>
      <w:r w:rsidR="00343131">
        <w:rPr>
          <w:lang w:val="en-US"/>
        </w:rPr>
        <w:t>.</w:t>
      </w:r>
      <w:r w:rsidR="009D7BEB">
        <w:rPr>
          <w:lang w:val="en-US"/>
        </w:rPr>
        <w:t xml:space="preserve"> Alternatively, t</w:t>
      </w:r>
      <w:r w:rsidRPr="005D7218">
        <w:rPr>
          <w:lang w:val="en-US"/>
        </w:rPr>
        <w:t>he</w:t>
      </w:r>
      <w:r w:rsidR="009D7BEB">
        <w:rPr>
          <w:lang w:val="en-US"/>
        </w:rPr>
        <w:t xml:space="preserve"> last</w:t>
      </w:r>
      <w:r w:rsidRPr="005D7218">
        <w:rPr>
          <w:lang w:val="en-US"/>
        </w:rPr>
        <w:t xml:space="preserve"> value below the</w:t>
      </w:r>
      <w:r w:rsidR="009D7BEB">
        <w:rPr>
          <w:lang w:val="en-US"/>
        </w:rPr>
        <w:t xml:space="preserve"> threshold closest to the step </w:t>
      </w:r>
      <w:r w:rsidR="005E2D6A">
        <w:rPr>
          <w:lang w:val="en-US"/>
        </w:rPr>
        <w:t>trough</w:t>
      </w:r>
      <w:r w:rsidRPr="005D7218">
        <w:rPr>
          <w:lang w:val="en-US"/>
        </w:rPr>
        <w:t xml:space="preserve"> was classed as the start of the swing phase. The </w:t>
      </w:r>
      <w:r w:rsidRPr="005D7218">
        <w:rPr>
          <w:lang w:val="en-US"/>
        </w:rPr>
        <w:lastRenderedPageBreak/>
        <w:t xml:space="preserve">duration of the swing phase is then calculated until the </w:t>
      </w:r>
      <w:r w:rsidR="005E2D6A">
        <w:rPr>
          <w:lang w:val="en-US"/>
        </w:rPr>
        <w:t>trough</w:t>
      </w:r>
      <w:r w:rsidRPr="005D7218">
        <w:rPr>
          <w:lang w:val="en-US"/>
        </w:rPr>
        <w:t>, and the swing% using the step duration</w:t>
      </w:r>
      <w:r w:rsidR="009D7BEB">
        <w:rPr>
          <w:lang w:val="en-US"/>
        </w:rPr>
        <w:t xml:space="preserve"> as the denominator of the swing </w:t>
      </w:r>
      <w:commentRangeStart w:id="21"/>
      <w:r w:rsidR="009D7BEB">
        <w:rPr>
          <w:lang w:val="en-US"/>
        </w:rPr>
        <w:t>duration</w:t>
      </w:r>
      <w:r w:rsidRPr="005D7218">
        <w:rPr>
          <w:lang w:val="en-US"/>
        </w:rPr>
        <w:t>.</w:t>
      </w:r>
      <w:commentRangeEnd w:id="21"/>
      <w:r w:rsidR="008B4833">
        <w:rPr>
          <w:rStyle w:val="CommentReference"/>
        </w:rPr>
        <w:commentReference w:id="21"/>
      </w:r>
    </w:p>
    <w:p w:rsidR="00406ACB" w:rsidRDefault="00406ACB" w:rsidP="00B422A5">
      <w:pPr>
        <w:pStyle w:val="Heading3"/>
        <w:rPr>
          <w:highlight w:val="yellow"/>
          <w:lang w:val="en-US"/>
        </w:rPr>
      </w:pPr>
      <w:r>
        <w:rPr>
          <w:highlight w:val="yellow"/>
          <w:lang w:val="en-US"/>
        </w:rPr>
        <w:t>Define every variable</w:t>
      </w:r>
      <w:r w:rsidR="00793C01">
        <w:rPr>
          <w:highlight w:val="yellow"/>
          <w:lang w:val="en-US"/>
        </w:rPr>
        <w:t xml:space="preserve"> </w:t>
      </w:r>
    </w:p>
    <w:p w:rsidR="00793C01" w:rsidRPr="00793C01" w:rsidRDefault="00793C01" w:rsidP="00793C01">
      <w:pPr>
        <w:rPr>
          <w:highlight w:val="yellow"/>
          <w:lang w:val="en-US"/>
        </w:rPr>
      </w:pPr>
      <w:r>
        <w:rPr>
          <w:highlight w:val="yellow"/>
          <w:lang w:val="en-US"/>
        </w:rPr>
        <w:fldChar w:fldCharType="begin" w:fldLock="1"/>
      </w:r>
      <w:r>
        <w:rPr>
          <w:highlight w:val="yellow"/>
          <w:lang w:val="en-US"/>
        </w:rPr>
        <w:instrText>ADDIN CSL_CITATION {"citationItems":[{"id":"ITEM-1","itemData":{"DOI":"10.3390/ani8010012","ISSN":"20762615","abstract":"Lameness is a clinical symptom associated with a number of sheep diseases around the world, having adverse effects on weight gain, fertility, and lamb birth weight, and increasing the risk of secondary diseases. Current methods to identify lame animals rely on labour intensive visual inspection. The aim of this current study was to determine the ability of a collar, leg, and ear attached tri-axial accelerometer to discriminate between sound and lame gait movement in sheep. Data were separated into 10 s mutually exclusive behaviour epochs and subjected to Quadratic Discriminant Analysis (QDA). Initial analysis showed the high misclassification of lame grazing events with sound grazing and standing from all deployment modes. The final classification model, which included lame walking and all sound activity classes, yielded a prediction accuracy for lame locomotion of 82%, 35%, and 87% for the ear, collar, and leg deployments, respectively. Misclassification of sound walking with lame walking within the leg accelerometer dataset highlights the superiority of an ear mode of attachment for the classification of lame gait characteristics based on time series accelerometer data.","author":[{"dropping-particle":"","family":"Barwick","given":"Jamie","non-dropping-particle":"","parse-names":false,"suffix":""},{"dropping-particle":"","family":"Lamb","given":"David","non-dropping-particle":"","parse-names":false,"suffix":""},{"dropping-particle":"","family":"Dobos","given":"Robin","non-dropping-particle":"","parse-names":false,"suffix":""},{"dropping-particle":"","family":"Schneider","given":"Derek","non-dropping-particle":"","parse-names":false,"suffix":""},{"dropping-particle":"","family":"Welch","given":"Mitchell","non-dropping-particle":"","parse-names":false,"suffix":""},{"dropping-particle":"","family":"Trotter","given":"Mark","non-dropping-particle":"","parse-names":false,"suffix":""}],"container-title":"Animals","id":"ITEM-1","issue":"1","issued":{"date-parts":[["2018"]]},"page":"1-16","title":"Predicting lameness in sheep activity using tri-axial acceleration signals","type":"article-journal","volume":"8"},"uris":["http://www.mendeley.com/documents/?uuid=c497aff8-29a2-45f9-b06c-1d3c4e7fef2f"]}],"mendeley":{"formattedCitation":"(Barwick et al., 2018)","plainTextFormattedCitation":"(Barwick et al., 2018)"},"properties":{"noteIndex":0},"schema":"https://github.com/citation-style-language/schema/raw/master/csl-citation.json"}</w:instrText>
      </w:r>
      <w:r>
        <w:rPr>
          <w:highlight w:val="yellow"/>
          <w:lang w:val="en-US"/>
        </w:rPr>
        <w:fldChar w:fldCharType="separate"/>
      </w:r>
      <w:r w:rsidRPr="00793C01">
        <w:rPr>
          <w:noProof/>
          <w:highlight w:val="yellow"/>
          <w:lang w:val="en-US"/>
        </w:rPr>
        <w:t>(Barwick et al., 2018)</w:t>
      </w:r>
      <w:r>
        <w:rPr>
          <w:highlight w:val="yellow"/>
          <w:lang w:val="en-US"/>
        </w:rPr>
        <w:fldChar w:fldCharType="end"/>
      </w:r>
      <w:r>
        <w:rPr>
          <w:highlight w:val="yellow"/>
          <w:lang w:val="en-US"/>
        </w:rPr>
        <w:t xml:space="preserve"> Table 2 a potential format to emulate. Do I need the math? Would be good to understand it and how it is done. </w:t>
      </w:r>
      <w:proofErr w:type="gramStart"/>
      <w:r>
        <w:rPr>
          <w:highlight w:val="yellow"/>
          <w:lang w:val="en-US"/>
        </w:rPr>
        <w:t>Also good overview of sensitivity, specificity, accuracy and precision.</w:t>
      </w:r>
      <w:proofErr w:type="gramEnd"/>
      <w:r>
        <w:rPr>
          <w:highlight w:val="yellow"/>
          <w:lang w:val="en-US"/>
        </w:rPr>
        <w:t xml:space="preserve"> </w:t>
      </w:r>
      <w:bookmarkStart w:id="22" w:name="_GoBack"/>
      <w:bookmarkEnd w:id="22"/>
    </w:p>
    <w:p w:rsidR="00120CB9" w:rsidRPr="00CB40BF" w:rsidRDefault="00B422A5" w:rsidP="00B422A5">
      <w:pPr>
        <w:pStyle w:val="Heading3"/>
        <w:rPr>
          <w:highlight w:val="yellow"/>
          <w:lang w:val="en-US"/>
        </w:rPr>
      </w:pPr>
      <w:r>
        <w:rPr>
          <w:highlight w:val="yellow"/>
          <w:lang w:val="en-US"/>
        </w:rPr>
        <w:t>Correlation analysis</w:t>
      </w:r>
    </w:p>
    <w:p w:rsidR="00120CB9" w:rsidRDefault="00120CB9" w:rsidP="00120CB9">
      <w:pPr>
        <w:rPr>
          <w:lang w:val="en-US"/>
        </w:rPr>
      </w:pPr>
      <w:r w:rsidRPr="00BD6BC9">
        <w:rPr>
          <w:lang w:val="en-US"/>
        </w:rPr>
        <w:t>The first step for the analysis w</w:t>
      </w:r>
      <w:r w:rsidR="008C4545" w:rsidRPr="00BD6BC9">
        <w:rPr>
          <w:lang w:val="en-US"/>
        </w:rPr>
        <w:t>as to perform summary and exploratory analysis to assess if the associations r</w:t>
      </w:r>
      <w:r w:rsidR="00B422A5" w:rsidRPr="00BD6BC9">
        <w:rPr>
          <w:lang w:val="en-US"/>
        </w:rPr>
        <w:t>eported in past studies existed</w:t>
      </w:r>
      <w:r w:rsidR="008C4545" w:rsidRPr="00BD6BC9">
        <w:rPr>
          <w:lang w:val="en-US"/>
        </w:rPr>
        <w:t xml:space="preserve"> in the examined data. Then, for those associations which were found, prediction analysis would be carried out to ascertain their usefulness in automated lameness detection.</w:t>
      </w:r>
      <w:r w:rsidR="008C4545" w:rsidRPr="005D7218">
        <w:rPr>
          <w:lang w:val="en-US"/>
        </w:rPr>
        <w:t xml:space="preserve"> </w:t>
      </w:r>
    </w:p>
    <w:p w:rsidR="00801352" w:rsidRDefault="00801352" w:rsidP="00120CB9">
      <w:pPr>
        <w:rPr>
          <w:lang w:val="en-US"/>
        </w:rPr>
      </w:pPr>
    </w:p>
    <w:p w:rsidR="00801352" w:rsidRDefault="00801352" w:rsidP="00120CB9">
      <w:pPr>
        <w:rPr>
          <w:lang w:val="en-US"/>
        </w:rPr>
      </w:pPr>
      <w:r>
        <w:rPr>
          <w:lang w:val="en-US"/>
        </w:rPr>
        <w:t>Given the large number of variables assessed in this paper – novel findings statistical importance should be considered in light of the expectation that with enough variables – some will be associated with lameness by chance. Therefore, stricter thresholds for significance should be considered or the results viewed with appropriate caution until they have been independently validated.</w:t>
      </w:r>
    </w:p>
    <w:p w:rsidR="00F37744" w:rsidRPr="00E33F48" w:rsidRDefault="00F37744" w:rsidP="00F37744">
      <w:pPr>
        <w:pStyle w:val="Heading3"/>
        <w:rPr>
          <w:lang w:val="en-US"/>
        </w:rPr>
      </w:pPr>
      <w:r w:rsidRPr="00E33F48">
        <w:rPr>
          <w:lang w:val="en-US"/>
        </w:rPr>
        <w:t>Open</w:t>
      </w:r>
      <w:r w:rsidR="00E917D5">
        <w:rPr>
          <w:lang w:val="en-US"/>
        </w:rPr>
        <w:t xml:space="preserve"> source</w:t>
      </w:r>
      <w:r w:rsidRPr="00E33F48">
        <w:rPr>
          <w:lang w:val="en-US"/>
        </w:rPr>
        <w:t xml:space="preserve"> research</w:t>
      </w:r>
      <w:r w:rsidR="00E33F48">
        <w:rPr>
          <w:lang w:val="en-US"/>
        </w:rPr>
        <w:t xml:space="preserve"> </w:t>
      </w:r>
    </w:p>
    <w:p w:rsidR="00F86EF3" w:rsidRPr="005D7218" w:rsidRDefault="00B05E66" w:rsidP="00F86EF3">
      <w:pPr>
        <w:rPr>
          <w:lang w:val="en-US"/>
        </w:rPr>
      </w:pPr>
      <w:r w:rsidRPr="00E33F48">
        <w:rPr>
          <w:lang w:val="en-US"/>
        </w:rPr>
        <w:t>We publish</w:t>
      </w:r>
      <w:r w:rsidR="00DB1837" w:rsidRPr="00E33F48">
        <w:rPr>
          <w:lang w:val="en-US"/>
        </w:rPr>
        <w:t xml:space="preserve"> all data collected by the authors</w:t>
      </w:r>
      <w:r w:rsidRPr="00E33F48">
        <w:rPr>
          <w:lang w:val="en-US"/>
        </w:rPr>
        <w:t xml:space="preserve"> and acknowledge the support of Haladjian et al., for providing their data set for secondary analysis. </w:t>
      </w:r>
      <w:r w:rsidR="00F86EF3" w:rsidRPr="00E33F48">
        <w:rPr>
          <w:lang w:val="en-US"/>
        </w:rPr>
        <w:t>The</w:t>
      </w:r>
      <w:r w:rsidR="00F86EF3" w:rsidRPr="005D7218">
        <w:rPr>
          <w:lang w:val="en-US"/>
        </w:rPr>
        <w:t xml:space="preserve"> RW watch data used for this analysis is available at </w:t>
      </w:r>
      <w:r w:rsidR="00F86EF3" w:rsidRPr="005D7218">
        <w:rPr>
          <w:highlight w:val="yellow"/>
          <w:lang w:val="en-US"/>
        </w:rPr>
        <w:t>…</w:t>
      </w:r>
      <w:r w:rsidR="00F86EF3" w:rsidRPr="005D7218">
        <w:rPr>
          <w:lang w:val="en-US"/>
        </w:rPr>
        <w:t xml:space="preserve"> The data </w:t>
      </w:r>
      <w:r w:rsidR="00E917D5">
        <w:rPr>
          <w:lang w:val="en-US"/>
        </w:rPr>
        <w:t>created by Haladjian et al (2018</w:t>
      </w:r>
      <w:r w:rsidR="00F86EF3" w:rsidRPr="005D7218">
        <w:rPr>
          <w:lang w:val="en-US"/>
        </w:rPr>
        <w:t xml:space="preserve">) </w:t>
      </w:r>
      <w:r w:rsidR="00E917D5">
        <w:rPr>
          <w:lang w:val="en-US"/>
        </w:rPr>
        <w:t xml:space="preserve">can be </w:t>
      </w:r>
      <w:r w:rsidR="00F86EF3" w:rsidRPr="005D7218">
        <w:rPr>
          <w:lang w:val="en-US"/>
        </w:rPr>
        <w:t>request</w:t>
      </w:r>
      <w:r w:rsidR="00E917D5">
        <w:rPr>
          <w:lang w:val="en-US"/>
        </w:rPr>
        <w:t>ed</w:t>
      </w:r>
      <w:r w:rsidR="00F86EF3" w:rsidRPr="005D7218">
        <w:rPr>
          <w:lang w:val="en-US"/>
        </w:rPr>
        <w:t xml:space="preserve"> </w:t>
      </w:r>
      <w:r w:rsidR="00E917D5">
        <w:rPr>
          <w:lang w:val="en-US"/>
        </w:rPr>
        <w:t>from</w:t>
      </w:r>
      <w:r w:rsidR="00F86EF3" w:rsidRPr="005D7218">
        <w:rPr>
          <w:lang w:val="en-US"/>
        </w:rPr>
        <w:t xml:space="preserve"> </w:t>
      </w:r>
      <w:hyperlink r:id="rId9" w:history="1">
        <w:r w:rsidR="00F86EF3" w:rsidRPr="005D7218">
          <w:rPr>
            <w:rStyle w:val="Hyperlink"/>
            <w:lang w:val="en-US"/>
          </w:rPr>
          <w:t>haladjia@in.tum.de</w:t>
        </w:r>
      </w:hyperlink>
      <w:r w:rsidR="00F86EF3" w:rsidRPr="005D7218">
        <w:rPr>
          <w:lang w:val="en-US"/>
        </w:rPr>
        <w:t>.</w:t>
      </w:r>
    </w:p>
    <w:p w:rsidR="00F86EF3" w:rsidRDefault="00F86EF3" w:rsidP="00F37744">
      <w:pPr>
        <w:rPr>
          <w:highlight w:val="yellow"/>
          <w:lang w:val="en-US"/>
        </w:rPr>
      </w:pPr>
    </w:p>
    <w:p w:rsidR="00F37744" w:rsidRPr="00F37744" w:rsidRDefault="00B05E66" w:rsidP="00F37744">
      <w:pPr>
        <w:rPr>
          <w:lang w:val="en-US"/>
        </w:rPr>
      </w:pPr>
      <w:r w:rsidRPr="00E33F48">
        <w:rPr>
          <w:lang w:val="en-US"/>
        </w:rPr>
        <w:t xml:space="preserve">The two R scripts for using both datasets are also available on </w:t>
      </w:r>
      <w:proofErr w:type="spellStart"/>
      <w:r w:rsidRPr="00E33F48">
        <w:rPr>
          <w:lang w:val="en-US"/>
        </w:rPr>
        <w:t>Github</w:t>
      </w:r>
      <w:proofErr w:type="spellEnd"/>
      <w:r w:rsidRPr="00E33F48">
        <w:rPr>
          <w:lang w:val="en-US"/>
        </w:rPr>
        <w:t xml:space="preserve">. We hope this is a valuable resource which may encourage more open source approaches to automated lameness detection and dairy cow welfare precision </w:t>
      </w:r>
      <w:r w:rsidR="00E41152" w:rsidRPr="00E33F48">
        <w:rPr>
          <w:lang w:val="en-US"/>
        </w:rPr>
        <w:t>applications in general.</w:t>
      </w:r>
      <w:r w:rsidR="00E41152">
        <w:rPr>
          <w:lang w:val="en-US"/>
        </w:rPr>
        <w:t xml:space="preserve"> </w:t>
      </w:r>
      <w:r>
        <w:rPr>
          <w:lang w:val="en-US"/>
        </w:rPr>
        <w:t xml:space="preserve"> </w:t>
      </w:r>
    </w:p>
    <w:p w:rsidR="003301E8" w:rsidRDefault="00B26605" w:rsidP="003301E8">
      <w:pPr>
        <w:pStyle w:val="Heading1"/>
        <w:rPr>
          <w:lang w:val="en-US"/>
        </w:rPr>
      </w:pPr>
      <w:r w:rsidRPr="005D7218">
        <w:rPr>
          <w:lang w:val="en-US"/>
        </w:rPr>
        <w:t>Results</w:t>
      </w:r>
      <w:r w:rsidR="003301E8" w:rsidRPr="005D7218">
        <w:rPr>
          <w:lang w:val="en-US"/>
        </w:rPr>
        <w:t xml:space="preserve"> </w:t>
      </w:r>
      <w:r w:rsidR="00BB3CFF">
        <w:rPr>
          <w:lang w:val="en-US"/>
        </w:rPr>
        <w:t>and discussion</w:t>
      </w:r>
    </w:p>
    <w:p w:rsidR="00424E2A" w:rsidRDefault="00424E2A" w:rsidP="00424E2A">
      <w:pPr>
        <w:rPr>
          <w:lang w:val="en-US"/>
        </w:rPr>
      </w:pPr>
      <w:r w:rsidRPr="005D7218">
        <w:rPr>
          <w:lang w:val="en-US"/>
        </w:rPr>
        <w:t>In this section</w:t>
      </w:r>
      <w:r w:rsidR="000E06E5">
        <w:rPr>
          <w:lang w:val="en-US"/>
        </w:rPr>
        <w:t>,</w:t>
      </w:r>
      <w:r w:rsidRPr="005D7218">
        <w:rPr>
          <w:lang w:val="en-US"/>
        </w:rPr>
        <w:t xml:space="preserve"> </w:t>
      </w:r>
      <w:r w:rsidR="006A2613">
        <w:rPr>
          <w:lang w:val="en-US"/>
        </w:rPr>
        <w:t xml:space="preserve">we first present analysis of the simplest measures from accelerometers – mean acceleration values and measures of variance of the same. </w:t>
      </w:r>
      <w:r w:rsidR="005E2584">
        <w:rPr>
          <w:lang w:val="en-US"/>
        </w:rPr>
        <w:t>A</w:t>
      </w:r>
      <w:r w:rsidR="00B55395">
        <w:rPr>
          <w:lang w:val="en-US"/>
        </w:rPr>
        <w:t>s they have been</w:t>
      </w:r>
      <w:r w:rsidR="005E2584">
        <w:rPr>
          <w:lang w:val="en-US"/>
        </w:rPr>
        <w:t xml:space="preserve"> previously</w:t>
      </w:r>
      <w:r w:rsidR="00B55395">
        <w:rPr>
          <w:lang w:val="en-US"/>
        </w:rPr>
        <w:t xml:space="preserve"> developed </w:t>
      </w:r>
      <w:r w:rsidR="005E2584">
        <w:rPr>
          <w:lang w:val="en-US"/>
        </w:rPr>
        <w:t>(</w:t>
      </w:r>
      <w:r w:rsidR="00B55395">
        <w:rPr>
          <w:lang w:val="en-US"/>
        </w:rPr>
        <w:t xml:space="preserve">and </w:t>
      </w:r>
      <w:r w:rsidR="005E2584">
        <w:rPr>
          <w:lang w:val="en-US"/>
        </w:rPr>
        <w:t>for the most part</w:t>
      </w:r>
      <w:r w:rsidR="00B55395">
        <w:rPr>
          <w:lang w:val="en-US"/>
        </w:rPr>
        <w:t xml:space="preserve"> validated</w:t>
      </w:r>
      <w:r w:rsidR="00E6441F">
        <w:rPr>
          <w:lang w:val="en-US"/>
        </w:rPr>
        <w:t xml:space="preserve"> – </w:t>
      </w:r>
      <w:r w:rsidR="00E6441F" w:rsidRPr="00E6441F">
        <w:rPr>
          <w:highlight w:val="yellow"/>
          <w:lang w:val="en-US"/>
        </w:rPr>
        <w:t>Jess References</w:t>
      </w:r>
      <w:r w:rsidR="005E2584">
        <w:rPr>
          <w:lang w:val="en-US"/>
        </w:rPr>
        <w:t>)</w:t>
      </w:r>
      <w:r w:rsidR="00B55395">
        <w:rPr>
          <w:lang w:val="en-US"/>
        </w:rPr>
        <w:t xml:space="preserve"> by other researchers, behavior </w:t>
      </w:r>
      <w:r w:rsidR="00B55395">
        <w:rPr>
          <w:lang w:val="en-US"/>
        </w:rPr>
        <w:lastRenderedPageBreak/>
        <w:t>measures are</w:t>
      </w:r>
      <w:r w:rsidR="00E6441F">
        <w:rPr>
          <w:lang w:val="en-US"/>
        </w:rPr>
        <w:t xml:space="preserve"> for our purposes</w:t>
      </w:r>
      <w:r w:rsidR="00B55395">
        <w:rPr>
          <w:lang w:val="en-US"/>
        </w:rPr>
        <w:t xml:space="preserve"> still relatively simple / readily understood. </w:t>
      </w:r>
      <w:r w:rsidR="00AE4FA1">
        <w:rPr>
          <w:lang w:val="en-US"/>
        </w:rPr>
        <w:t xml:space="preserve">These behavior variables are derived exclusively from the </w:t>
      </w:r>
      <w:proofErr w:type="spellStart"/>
      <w:r w:rsidR="00AE4FA1">
        <w:rPr>
          <w:lang w:val="en-US"/>
        </w:rPr>
        <w:t>RumiWatch</w:t>
      </w:r>
      <w:proofErr w:type="spellEnd"/>
      <w:r w:rsidR="00AE4FA1">
        <w:rPr>
          <w:lang w:val="en-US"/>
        </w:rPr>
        <w:t xml:space="preserve"> converter software and so not available for the data set created by Haladjian et al. </w:t>
      </w:r>
      <w:r w:rsidRPr="005D7218">
        <w:rPr>
          <w:lang w:val="en-US"/>
        </w:rPr>
        <w:t>Then gait variables – attributes of the step</w:t>
      </w:r>
      <w:r w:rsidR="0014658B">
        <w:rPr>
          <w:lang w:val="en-US"/>
        </w:rPr>
        <w:t>’s</w:t>
      </w:r>
      <w:r w:rsidRPr="005D7218">
        <w:rPr>
          <w:lang w:val="en-US"/>
        </w:rPr>
        <w:t xml:space="preserve"> such</w:t>
      </w:r>
      <w:r w:rsidR="0014658B">
        <w:rPr>
          <w:lang w:val="en-US"/>
        </w:rPr>
        <w:t xml:space="preserve"> as</w:t>
      </w:r>
      <w:r w:rsidRPr="005D7218">
        <w:rPr>
          <w:lang w:val="en-US"/>
        </w:rPr>
        <w:t xml:space="preserve"> st</w:t>
      </w:r>
      <w:r w:rsidR="009F6F7C">
        <w:rPr>
          <w:lang w:val="en-US"/>
        </w:rPr>
        <w:t>ep duration, stride distance,</w:t>
      </w:r>
      <w:r w:rsidRPr="005D7218">
        <w:rPr>
          <w:lang w:val="en-US"/>
        </w:rPr>
        <w:t xml:space="preserve"> swing phase</w:t>
      </w:r>
      <w:r w:rsidR="009F6F7C">
        <w:rPr>
          <w:lang w:val="en-US"/>
        </w:rPr>
        <w:t xml:space="preserve"> and walking speed</w:t>
      </w:r>
      <w:r w:rsidRPr="005D7218">
        <w:rPr>
          <w:lang w:val="en-US"/>
        </w:rPr>
        <w:t xml:space="preserve"> are </w:t>
      </w:r>
      <w:r w:rsidR="000E06E5">
        <w:rPr>
          <w:lang w:val="en-US"/>
        </w:rPr>
        <w:t>assessed</w:t>
      </w:r>
      <w:r w:rsidRPr="005D7218">
        <w:rPr>
          <w:lang w:val="en-US"/>
        </w:rPr>
        <w:t>.</w:t>
      </w:r>
      <w:r w:rsidR="009F6F7C">
        <w:rPr>
          <w:lang w:val="en-US"/>
        </w:rPr>
        <w:t xml:space="preserve"> These were all investigations prompted by prior research findings. Finally,</w:t>
      </w:r>
      <w:r>
        <w:rPr>
          <w:lang w:val="en-US"/>
        </w:rPr>
        <w:t xml:space="preserve"> associations observed in the process of assessing the previous are presented</w:t>
      </w:r>
      <w:r w:rsidR="009F6F7C">
        <w:rPr>
          <w:lang w:val="en-US"/>
        </w:rPr>
        <w:t xml:space="preserve"> which are novel to this paper</w:t>
      </w:r>
      <w:r>
        <w:rPr>
          <w:lang w:val="en-US"/>
        </w:rPr>
        <w:t>.</w:t>
      </w:r>
    </w:p>
    <w:p w:rsidR="00524670" w:rsidRPr="005D7218" w:rsidRDefault="00524670" w:rsidP="00524670">
      <w:pPr>
        <w:pStyle w:val="Heading3"/>
        <w:rPr>
          <w:lang w:val="en-US"/>
        </w:rPr>
      </w:pPr>
      <w:r w:rsidRPr="005D7218">
        <w:rPr>
          <w:lang w:val="en-US"/>
        </w:rPr>
        <w:t>Acceleration measures</w:t>
      </w:r>
    </w:p>
    <w:p w:rsidR="00FF7074" w:rsidRDefault="0064697F" w:rsidP="00524670">
      <w:pPr>
        <w:rPr>
          <w:lang w:val="en-US"/>
        </w:rPr>
      </w:pPr>
      <w:r w:rsidRPr="0064697F">
        <w:rPr>
          <w:lang w:val="en-US"/>
        </w:rPr>
        <w:t>The ratio of nighttime activity to daytime activity as measured by a collar accelerometer</w:t>
      </w:r>
      <w:r>
        <w:rPr>
          <w:lang w:val="en-US"/>
        </w:rPr>
        <w:t xml:space="preserve"> has been reported </w:t>
      </w:r>
      <w:r w:rsidR="00FF7074">
        <w:rPr>
          <w:lang w:val="en-US"/>
        </w:rPr>
        <w:t>as being indicative of lameness</w:t>
      </w:r>
      <w:r w:rsidRPr="0064697F">
        <w:rPr>
          <w:lang w:val="en-US"/>
        </w:rPr>
        <w:t xml:space="preserve"> </w:t>
      </w:r>
      <w:r w:rsidRPr="0064697F">
        <w:rPr>
          <w:lang w:val="en-US"/>
        </w:rPr>
        <w:fldChar w:fldCharType="begin" w:fldLock="1"/>
      </w:r>
      <w:r w:rsidRPr="0064697F">
        <w:rPr>
          <w:lang w:val="en-US"/>
        </w:rPr>
        <w:instrText>ADDIN CSL_CITATION {"citationItems":[{"id":"ITEM-1","itemData":{"DOI":"10.3168/jds.2012-6188","ISBN":"0022-0302","ISSN":"1525-3198","PMID":"23684042","abstract":"The objective of this study was to develop and validate a mathematical model to detect clinical lameness based on existing sensor data that relate to the behavior and performance of cows in a commercial dairy farm. Identification of lame (44) and not lame (74) cows in the database was done based on the farm's daily herd health reports. All cows were equipped with a behavior sensor that measured neck activity and ruminating time. The cow's performance was measured with a milk yield meter in the milking parlor. In total, 38 model input variables were constructed from the sensor data comprising absolute values, relative values, daily standard deviations, slope coefficients, daytime and nighttime periods, variables related to individual temperament, and milk session-related variables. A lame group, cows recognized and treated for lameness, to not lame group comparison of daily data was done. Correlations between the dichotomous output variable (lame or not lame) and the model input variables were made. The highest correlation coefficient was obtained for the milk yield variable (rMY=0.45). In addition, a logistic regression model was developed based on the 7 highest correlated model input variables (the daily milk yield 4d before diagnosis; the slope coefficient of the daily milk yield 4d before diagnosis; the nighttime to daytime neck activity ratio 6d before diagnosis; the milk yield week difference ratio 4d before diagnosis; the milk yield week difference 4d before diagnosis; the neck activity level during the daytime 7d before diagnosis; the ruminating time during nighttime 6d before diagnosis). After a 10-fold cross-validation, the model obtained a sensitivity of 0.89 and a specificity of 0.85, with a correct classification rate of 0.86 when based on the averaged 10-fold model coefficients. This study demonstrates that existing farm data initially used for other purposes, such as heat detection, can be exploited for the automated detection of clinically lame animals on a daily basis as well.","author":[{"dropping-particle":"","family":"Hertem","given":"T","non-dropping-particle":"Van","parse-names":false,"suffix":""},{"dropping-particle":"","family":"Maltz","given":"E","non-dropping-particle":"","parse-names":false,"suffix":""},{"dropping-particle":"","family":"Antler","given":"A","non-dropping-particle":"","parse-names":false,"suffix":""},{"dropping-particle":"","family":"Romanini","given":"C E B","non-dropping-particle":"","parse-names":false,"suffix":""},{"dropping-particle":"","family":"Viazzi","given":"S","non-dropping-particle":"","parse-names":false,"suffix":""},{"dropping-particle":"","family":"Bahr","given":"C","non-dropping-particle":"","parse-names":false,"suffix":""},{"dropping-particle":"","family":"Schlageter-Tello","given":"A","non-dropping-particle":"","parse-names":false,"suffix":""},{"dropping-particle":"","family":"Lokhorst","given":"C","non-dropping-particle":"","parse-names":false,"suffix":""},{"dropping-particle":"","family":"Berckmans","given":"D","non-dropping-particle":"","parse-names":false,"suffix":""},{"dropping-particle":"","family":"Halachmi","given":"I","non-dropping-particle":"","parse-names":false,"suffix":""}],"container-title":"Journal of Dairy Science","id":"ITEM-1","issue":"7","issued":{"date-parts":[["2013"]]},"page":"4286-4298","publisher":"Elsevier","title":"Lameness detection based on multivariate continuous sensing of milk yield, rumination, and neck activity","type":"article-journal","volume":"96"},"uris":["http://www.mendeley.com/documents/?uuid=b47a6007-7510-4230-94f1-7a137173aaa6"]}],"mendeley":{"formattedCitation":"(Van Hertem et al., 2013)","plainTextFormattedCitation":"(Van Hertem et al., 2013)","previouslyFormattedCitation":"(Van Hertem et al., 2013)"},"properties":{"noteIndex":0},"schema":"https://github.com/citation-style-language/schema/raw/master/csl-citation.json"}</w:instrText>
      </w:r>
      <w:r w:rsidRPr="0064697F">
        <w:rPr>
          <w:lang w:val="en-US"/>
        </w:rPr>
        <w:fldChar w:fldCharType="separate"/>
      </w:r>
      <w:r w:rsidRPr="0064697F">
        <w:rPr>
          <w:noProof/>
          <w:lang w:val="en-US"/>
        </w:rPr>
        <w:t>(Van Hertem et al., 2013)</w:t>
      </w:r>
      <w:r w:rsidRPr="0064697F">
        <w:rPr>
          <w:lang w:val="en-US"/>
        </w:rPr>
        <w:fldChar w:fldCharType="end"/>
      </w:r>
      <w:r>
        <w:rPr>
          <w:lang w:val="en-US"/>
        </w:rPr>
        <w:t xml:space="preserve"> </w:t>
      </w:r>
      <w:r w:rsidR="00FF7074">
        <w:rPr>
          <w:lang w:val="en-US"/>
        </w:rPr>
        <w:t xml:space="preserve">and </w:t>
      </w:r>
      <w:proofErr w:type="spellStart"/>
      <w:r w:rsidR="00524670" w:rsidRPr="005D7218">
        <w:rPr>
          <w:lang w:val="en-US"/>
        </w:rPr>
        <w:t>Thorup</w:t>
      </w:r>
      <w:proofErr w:type="spellEnd"/>
      <w:r w:rsidR="00524670" w:rsidRPr="005D7218">
        <w:rPr>
          <w:lang w:val="en-US"/>
        </w:rPr>
        <w:t xml:space="preserve"> et al., </w:t>
      </w:r>
      <w:r w:rsidR="00524670" w:rsidRPr="005D7218">
        <w:rPr>
          <w:lang w:val="en-US"/>
        </w:rPr>
        <w:fldChar w:fldCharType="begin" w:fldLock="1"/>
      </w:r>
      <w:r w:rsidR="00524670">
        <w:rPr>
          <w:lang w:val="en-US"/>
        </w:rPr>
        <w:instrText>ADDIN CSL_CITATION {"citationItems":[{"id":"ITEM-1","itemData":{"DOI":"10.1017/S1751731115000890","ISBN":"1751-732X (Electronic)\\r1751-7311 (Linking)","ISSN":"1751732X","PMID":"26040626","abstract":"&lt;p&gt;Lameness in dairy herds is traditionally detected by visual inspection, which is time-consuming and subjective. Compared with healthy cows, lame cows often spend longer time lying down, walk less and change behaviour around feeding time. Accelerometers measuring cow leg activity may assist farmers in detecting lame cows. On four commercial farms, accelerometer data were derived from hind leg-mounted accelerometers on 348 Holstein cows, 53 of them during two lactations. The cows were milked twice daily and had no access to pasture. During a lactation, locomotion score (LS) was assessed on average 2.4 times (s.d. 1.3). Based on daily lying duration, standing duration, walking duration, total number of steps, step frequency, motion index (MI, i.e. total acceleration) for lying, standing and walking, eight accelerometer means and their corresponding coefficient of variation (CV) were calculated for each week immediately before an LS. A principal component analysis was performed to evaluate the relationship between the variables. The effects of LS and farm on the principal components (PC) and on the variables were analysed in a mixed model. The first four PC accounted for 27%, 18%, 12% and 10% of the total variation, respectively. PC1 corresponded to Activity variability due to heavy loading by five CV variables related to standing and walking. PC2 corresponded to Activity level due to heavy loading by MI walking, MI standing and walking duration. PC3 corresponded to Recumbency due to heavy loading by four variables related to lying. PC4 corresponded mainly to Stepping due to heavy loading by step frequency. Activity variability at LS4 was significantly higher than at the lower LS levels. Activity level was significantly higher at LS1 than at LS2, which was significantly higher than at LS4. Recumbency was unaffected by LS. Stepping at LS1 and LS2 was significantly higher than at LS3 and LS4. Activity level was significantly lower on farm 3 compared with farms 1 and 2. Stepping was significantly lower on farms 1 and 3 compared with farms 2 and 4. MI standing indicated increased restlessness while standing when cows increased from LS3 to LS4. Lying duration was only increased in lame cows. In conclusion, Activity level differed already between LS1 and LS2, thus detecting early signs of lameness, particularly through contributions from walking duration and MI walking. Lameness detection models including walking duration, MI walking and MI standing seem worth…","author":[{"dropping-particle":"","family":"Thorup","given":"V. M.","non-dropping-particle":"","parse-names":false,"suffix":""},{"dropping-particle":"","family":"Munksgaard","given":"L.","non-dropping-particle":"","parse-names":false,"suffix":""},{"dropping-particle":"","family":"Robert","given":"P. E.","non-dropping-particle":"","parse-names":false,"suffix":""},{"dropping-particle":"","family":"Erhard","given":"H. W.","non-dropping-particle":"","parse-names":false,"suffix":""},{"dropping-particle":"","family":"Thomsen","given":"P. T.","non-dropping-particle":"","parse-names":false,"suffix":""},{"dropping-particle":"","family":"Friggens","given":"N. C.","non-dropping-particle":"","parse-names":false,"suffix":""}],"container-title":"Animal","id":"ITEM-1","issue":"10","issued":{"date-parts":[["2015"]]},"page":"1704-1712","title":"Lameness detection via leg-mounted accelerometers on dairy cows on four commercial farms","type":"article-journal","volume":"9"},"suppress-author":1,"uris":["http://www.mendeley.com/documents/?uuid=1976a3a1-7a1d-4204-888e-f34041c7c4c9"]}],"mendeley":{"formattedCitation":"(2015)","plainTextFormattedCitation":"(2015)","previouslyFormattedCitation":"(2015)"},"properties":{"noteIndex":0},"schema":"https://github.com/citation-style-language/schema/raw/master/csl-citation.json"}</w:instrText>
      </w:r>
      <w:r w:rsidR="00524670" w:rsidRPr="005D7218">
        <w:rPr>
          <w:lang w:val="en-US"/>
        </w:rPr>
        <w:fldChar w:fldCharType="separate"/>
      </w:r>
      <w:r w:rsidR="00524670" w:rsidRPr="005D7218">
        <w:rPr>
          <w:noProof/>
          <w:lang w:val="en-US"/>
        </w:rPr>
        <w:t>(2015)</w:t>
      </w:r>
      <w:r w:rsidR="00524670" w:rsidRPr="005D7218">
        <w:rPr>
          <w:lang w:val="en-US"/>
        </w:rPr>
        <w:fldChar w:fldCharType="end"/>
      </w:r>
      <w:r w:rsidR="0018497F">
        <w:rPr>
          <w:lang w:val="en-US"/>
        </w:rPr>
        <w:t xml:space="preserve"> reported that</w:t>
      </w:r>
      <w:r w:rsidR="00051B81">
        <w:rPr>
          <w:lang w:val="en-US"/>
        </w:rPr>
        <w:t xml:space="preserve"> (units of acceleration</w:t>
      </w:r>
      <w:r w:rsidR="00D73FA3">
        <w:rPr>
          <w:lang w:val="en-US"/>
        </w:rPr>
        <w:t xml:space="preserve"> relative to that of just gravity (g)</w:t>
      </w:r>
      <w:r w:rsidR="00051B81">
        <w:rPr>
          <w:lang w:val="en-US"/>
        </w:rPr>
        <w:t xml:space="preserve"> per</w:t>
      </w:r>
      <w:r w:rsidR="00D73FA3">
        <w:rPr>
          <w:lang w:val="en-US"/>
        </w:rPr>
        <w:t xml:space="preserve"> day per</w:t>
      </w:r>
      <w:r w:rsidR="00051B81">
        <w:rPr>
          <w:lang w:val="en-US"/>
        </w:rPr>
        <w:t xml:space="preserve"> activities – walking, standing &amp; lying</w:t>
      </w:r>
      <w:r w:rsidR="004E2796">
        <w:rPr>
          <w:lang w:val="en-US"/>
        </w:rPr>
        <w:t>) differed</w:t>
      </w:r>
      <w:r w:rsidR="00524670" w:rsidRPr="005D7218">
        <w:rPr>
          <w:lang w:val="en-US"/>
        </w:rPr>
        <w:t xml:space="preserve"> between groups of differing locomotion scores.</w:t>
      </w:r>
      <w:r w:rsidR="00D73FA3">
        <w:rPr>
          <w:lang w:val="en-US"/>
        </w:rPr>
        <w:t xml:space="preserve"> </w:t>
      </w:r>
    </w:p>
    <w:p w:rsidR="00FF7074" w:rsidRDefault="00FF7074" w:rsidP="00524670">
      <w:pPr>
        <w:rPr>
          <w:lang w:val="en-US"/>
        </w:rPr>
      </w:pPr>
    </w:p>
    <w:p w:rsidR="00731F56" w:rsidRDefault="0016247E" w:rsidP="00524670">
      <w:pPr>
        <w:rPr>
          <w:lang w:val="en-US"/>
        </w:rPr>
      </w:pPr>
      <w:r>
        <w:rPr>
          <w:lang w:val="en-US"/>
        </w:rPr>
        <w:t xml:space="preserve">In this study – </w:t>
      </w:r>
      <w:r w:rsidR="00FF7074">
        <w:rPr>
          <w:lang w:val="en-US"/>
        </w:rPr>
        <w:t>the ratio of day time activity was assessed in two ways- one by comparing the hourly summaries for behavior genera</w:t>
      </w:r>
      <w:r w:rsidR="00731F56">
        <w:rPr>
          <w:lang w:val="en-US"/>
        </w:rPr>
        <w:t>ted by the Rumi Watch converter and second – by assessing the raw data and manually calculating the motion index for day time and night time</w:t>
      </w:r>
      <w:r w:rsidR="00157120">
        <w:rPr>
          <w:lang w:val="en-US"/>
        </w:rPr>
        <w:t>, walking standing and lying</w:t>
      </w:r>
      <w:r w:rsidR="00731F56">
        <w:rPr>
          <w:lang w:val="en-US"/>
        </w:rPr>
        <w:t xml:space="preserve">. </w:t>
      </w:r>
    </w:p>
    <w:p w:rsidR="00731F56" w:rsidRDefault="00731F56" w:rsidP="00524670">
      <w:pPr>
        <w:rPr>
          <w:lang w:val="en-US"/>
        </w:rPr>
      </w:pPr>
    </w:p>
    <w:p w:rsidR="00062B2A" w:rsidRDefault="00EF6FFF" w:rsidP="00524670">
      <w:pPr>
        <w:rPr>
          <w:lang w:val="en-US"/>
        </w:rPr>
      </w:pPr>
      <w:r>
        <w:rPr>
          <w:lang w:val="en-US"/>
        </w:rPr>
        <w:t>T</w:t>
      </w:r>
      <w:r w:rsidR="0016247E">
        <w:rPr>
          <w:lang w:val="en-US"/>
        </w:rPr>
        <w:t xml:space="preserve">he motion index was calculated </w:t>
      </w:r>
      <w:r w:rsidR="00AA5124">
        <w:rPr>
          <w:lang w:val="en-US"/>
        </w:rPr>
        <w:t xml:space="preserve">for these behaviors and the </w:t>
      </w:r>
      <w:proofErr w:type="spellStart"/>
      <w:r w:rsidR="00AA5124">
        <w:rPr>
          <w:lang w:val="en-US"/>
        </w:rPr>
        <w:t>RumiWatch</w:t>
      </w:r>
      <w:proofErr w:type="spellEnd"/>
      <w:r w:rsidR="00AA5124">
        <w:rPr>
          <w:lang w:val="en-US"/>
        </w:rPr>
        <w:t xml:space="preserve"> created variable – activity index – </w:t>
      </w:r>
      <w:r w:rsidR="00062B2A" w:rsidRPr="005D7218">
        <w:rPr>
          <w:lang w:val="en-US"/>
        </w:rPr>
        <w:t xml:space="preserve">“Activity” the averaged variance of acceleration (“Activity”) over a 24 hour (as calculated by the </w:t>
      </w:r>
      <w:proofErr w:type="spellStart"/>
      <w:r w:rsidR="00062B2A" w:rsidRPr="005D7218">
        <w:rPr>
          <w:lang w:val="en-US"/>
        </w:rPr>
        <w:t>RumiWatch</w:t>
      </w:r>
      <w:proofErr w:type="spellEnd"/>
      <w:r w:rsidR="00062B2A" w:rsidRPr="005D7218">
        <w:rPr>
          <w:lang w:val="en-US"/>
        </w:rPr>
        <w:t xml:space="preserve"> sensor</w:t>
      </w:r>
      <w:proofErr w:type="gramStart"/>
      <w:r w:rsidR="00062B2A" w:rsidRPr="005D7218">
        <w:rPr>
          <w:lang w:val="en-US"/>
        </w:rPr>
        <w:t xml:space="preserve">) </w:t>
      </w:r>
      <w:r>
        <w:rPr>
          <w:lang w:val="en-US"/>
        </w:rPr>
        <w:t>.</w:t>
      </w:r>
      <w:proofErr w:type="gramEnd"/>
    </w:p>
    <w:p w:rsidR="00BB3CFF" w:rsidRDefault="00BB3CFF" w:rsidP="00062B2A">
      <w:pPr>
        <w:rPr>
          <w:lang w:val="en-US"/>
        </w:rPr>
      </w:pPr>
    </w:p>
    <w:p w:rsidR="00062B2A" w:rsidRDefault="00524670" w:rsidP="00062B2A">
      <w:pPr>
        <w:rPr>
          <w:lang w:val="en-US"/>
        </w:rPr>
      </w:pPr>
      <w:r>
        <w:rPr>
          <w:lang w:val="en-US"/>
        </w:rPr>
        <w:t>First we look at the S</w:t>
      </w:r>
      <w:r w:rsidRPr="005D7218">
        <w:rPr>
          <w:lang w:val="en-US"/>
        </w:rPr>
        <w:t xml:space="preserve">pearman correlations between locomotion scores, changes in locomotion score and the acceleration variables (table </w:t>
      </w:r>
      <w:r>
        <w:rPr>
          <w:lang w:val="en-US"/>
        </w:rPr>
        <w:t>X</w:t>
      </w:r>
      <w:r w:rsidRPr="005D7218">
        <w:rPr>
          <w:lang w:val="en-US"/>
        </w:rPr>
        <w:t>). Here we see that correlations to ab</w:t>
      </w:r>
      <w:r w:rsidR="00062B2A">
        <w:rPr>
          <w:lang w:val="en-US"/>
        </w:rPr>
        <w:t>solute locomotion score were</w:t>
      </w:r>
      <w:r w:rsidRPr="005D7218">
        <w:rPr>
          <w:lang w:val="en-US"/>
        </w:rPr>
        <w:t xml:space="preserve"> variable between locomotion scoring events and weak on average with a rho of 0.14 being the highest average Rho. This was for total x</w:t>
      </w:r>
      <w:r>
        <w:rPr>
          <w:lang w:val="en-US"/>
        </w:rPr>
        <w:t xml:space="preserve"> (backward – forward)</w:t>
      </w:r>
      <w:r w:rsidRPr="005D7218">
        <w:rPr>
          <w:lang w:val="en-US"/>
        </w:rPr>
        <w:t xml:space="preserve"> acceleration during the 6 hour observation period – a proxy for walking </w:t>
      </w:r>
      <w:r w:rsidRPr="005D7218">
        <w:rPr>
          <w:noProof/>
          <w:lang w:val="en-US"/>
        </w:rPr>
        <w:t>behavior</w:t>
      </w:r>
      <w:r w:rsidRPr="005D7218">
        <w:rPr>
          <w:lang w:val="en-US"/>
        </w:rPr>
        <w:t>.  For changes in locomotion score – the variance in total activity and mean Y acceleration during the whole 6 hour period</w:t>
      </w:r>
      <w:r>
        <w:rPr>
          <w:lang w:val="en-US"/>
        </w:rPr>
        <w:t xml:space="preserve"> (</w:t>
      </w:r>
      <w:proofErr w:type="spellStart"/>
      <w:r>
        <w:rPr>
          <w:lang w:val="en-US"/>
        </w:rPr>
        <w:t>x_mean</w:t>
      </w:r>
      <w:proofErr w:type="spellEnd"/>
      <w:r>
        <w:rPr>
          <w:lang w:val="en-US"/>
        </w:rPr>
        <w:t xml:space="preserve"> cow)</w:t>
      </w:r>
      <w:r w:rsidRPr="005D7218">
        <w:rPr>
          <w:lang w:val="en-US"/>
        </w:rPr>
        <w:t xml:space="preserve"> </w:t>
      </w:r>
      <w:r w:rsidR="006A2613">
        <w:rPr>
          <w:noProof/>
          <w:lang w:val="en-US"/>
        </w:rPr>
        <w:t>were</w:t>
      </w:r>
      <w:r w:rsidRPr="005D7218">
        <w:rPr>
          <w:noProof/>
          <w:lang w:val="en-US"/>
        </w:rPr>
        <w:t xml:space="preserve"> associated</w:t>
      </w:r>
      <w:r w:rsidRPr="005D7218">
        <w:rPr>
          <w:lang w:val="en-US"/>
        </w:rPr>
        <w:t xml:space="preserve"> with increases in locomotion score. So cows whose total activity variance increased and whose average Y acceleration (</w:t>
      </w:r>
      <w:r w:rsidRPr="005D7218">
        <w:rPr>
          <w:noProof/>
          <w:lang w:val="en-US"/>
        </w:rPr>
        <w:t>left – right</w:t>
      </w:r>
      <w:r w:rsidRPr="005D7218">
        <w:rPr>
          <w:lang w:val="en-US"/>
        </w:rPr>
        <w:t xml:space="preserve"> when </w:t>
      </w:r>
      <w:proofErr w:type="spellStart"/>
      <w:r w:rsidRPr="005D7218">
        <w:rPr>
          <w:lang w:val="en-US"/>
        </w:rPr>
        <w:t>ing</w:t>
      </w:r>
      <w:proofErr w:type="spellEnd"/>
      <w:r w:rsidRPr="005D7218">
        <w:rPr>
          <w:lang w:val="en-US"/>
        </w:rPr>
        <w:t>) increased were more likely to have a higher locomotion score.  The strength of these associations also varied significantly between locomotion scoring events</w:t>
      </w:r>
      <w:r>
        <w:rPr>
          <w:lang w:val="en-US"/>
        </w:rPr>
        <w:t xml:space="preserve"> -</w:t>
      </w:r>
      <w:r w:rsidRPr="00C34282">
        <w:rPr>
          <w:lang w:val="en-US"/>
        </w:rPr>
        <w:t xml:space="preserve"> these </w:t>
      </w:r>
      <w:r w:rsidRPr="00C34282">
        <w:rPr>
          <w:lang w:val="en-US"/>
        </w:rPr>
        <w:lastRenderedPageBreak/>
        <w:t>associations were not evident / much weaker for the Jersey trial.</w:t>
      </w:r>
      <w:r w:rsidR="00062B2A">
        <w:rPr>
          <w:lang w:val="en-US"/>
        </w:rPr>
        <w:t xml:space="preserve"> Activity </w:t>
      </w:r>
      <w:proofErr w:type="spellStart"/>
      <w:r w:rsidR="00062B2A">
        <w:rPr>
          <w:lang w:val="en-US"/>
        </w:rPr>
        <w:t>inded</w:t>
      </w:r>
      <w:proofErr w:type="spellEnd"/>
      <w:r w:rsidR="00062B2A">
        <w:rPr>
          <w:lang w:val="en-US"/>
        </w:rPr>
        <w:t xml:space="preserve"> </w:t>
      </w:r>
      <w:r w:rsidR="00062B2A" w:rsidRPr="005D7218">
        <w:rPr>
          <w:lang w:val="en-US"/>
        </w:rPr>
        <w:t>was inconsistently associated with locomotion score within LSE events ranging in correlations from 0.43 in LSE 7 to -0.47 for LSE 3.</w:t>
      </w:r>
    </w:p>
    <w:p w:rsidR="00524670" w:rsidRDefault="00062B2A" w:rsidP="00524670">
      <w:pPr>
        <w:rPr>
          <w:lang w:val="en-US"/>
        </w:rPr>
      </w:pPr>
      <w:r>
        <w:rPr>
          <w:lang w:val="en-US"/>
        </w:rPr>
        <w:t>Motion index by behavior …</w:t>
      </w:r>
    </w:p>
    <w:p w:rsidR="00524670" w:rsidRDefault="00524670" w:rsidP="00524670">
      <w:pPr>
        <w:rPr>
          <w:lang w:val="en-US"/>
        </w:rPr>
      </w:pPr>
    </w:p>
    <w:p w:rsidR="00524670" w:rsidRPr="00722D01" w:rsidRDefault="00524670" w:rsidP="00524670">
      <w:pPr>
        <w:pStyle w:val="ListParagraph"/>
        <w:ind w:left="0"/>
        <w:rPr>
          <w:lang w:val="en-US"/>
        </w:rPr>
      </w:pPr>
      <w:r>
        <w:rPr>
          <w:lang w:val="en-US"/>
        </w:rPr>
        <w:t xml:space="preserve">Table X Spearman’s Rho for measures of acceleration and locomotion </w:t>
      </w:r>
      <w:proofErr w:type="gramStart"/>
      <w:r>
        <w:rPr>
          <w:lang w:val="en-US"/>
        </w:rPr>
        <w:t xml:space="preserve">score  </w:t>
      </w:r>
      <w:r w:rsidRPr="00722D01">
        <w:rPr>
          <w:highlight w:val="yellow"/>
        </w:rPr>
        <w:t>Add</w:t>
      </w:r>
      <w:proofErr w:type="gramEnd"/>
      <w:r w:rsidRPr="00722D01">
        <w:rPr>
          <w:highlight w:val="yellow"/>
        </w:rPr>
        <w:t xml:space="preserve"> in ratio of day time </w:t>
      </w:r>
      <w:proofErr w:type="spellStart"/>
      <w:r w:rsidRPr="00722D01">
        <w:rPr>
          <w:highlight w:val="yellow"/>
        </w:rPr>
        <w:t>to night</w:t>
      </w:r>
      <w:proofErr w:type="spellEnd"/>
      <w:r>
        <w:rPr>
          <w:highlight w:val="yellow"/>
        </w:rPr>
        <w:t xml:space="preserve"> time</w:t>
      </w:r>
      <w:r w:rsidRPr="00722D01">
        <w:rPr>
          <w:highlight w:val="yellow"/>
        </w:rPr>
        <w:t xml:space="preserve"> activ</w:t>
      </w:r>
      <w:r>
        <w:rPr>
          <w:highlight w:val="yellow"/>
        </w:rPr>
        <w:t>ity</w:t>
      </w:r>
      <w:r w:rsidRPr="00722D01">
        <w:rPr>
          <w:highlight w:val="yellow"/>
        </w:rPr>
        <w:t>?</w:t>
      </w:r>
      <w:r>
        <w:t xml:space="preserve"> </w:t>
      </w:r>
      <w:r w:rsidRPr="00F43097">
        <w:rPr>
          <w:highlight w:val="yellow"/>
        </w:rPr>
        <w:t>Fix variable names.</w:t>
      </w:r>
      <w:r w:rsidR="00F75CFA">
        <w:t xml:space="preserve"> Only activity index and motion index</w:t>
      </w:r>
      <w:r w:rsidR="00BB3CFF">
        <w:t xml:space="preserve"> by behaviour.</w:t>
      </w:r>
      <w:r w:rsidR="007226B1">
        <w:t xml:space="preserve"> </w:t>
      </w:r>
      <w:proofErr w:type="gramStart"/>
      <w:r w:rsidR="007226B1">
        <w:t>x</w:t>
      </w:r>
      <w:proofErr w:type="gramEnd"/>
      <w:r w:rsidR="007226B1">
        <w:t xml:space="preserve"> mean, y mean </w:t>
      </w:r>
    </w:p>
    <w:p w:rsidR="00524670" w:rsidRPr="005D7218" w:rsidRDefault="00524670" w:rsidP="00524670">
      <w:pPr>
        <w:rPr>
          <w:lang w:val="en-US"/>
        </w:rPr>
      </w:pPr>
      <w:r w:rsidRPr="005D7218">
        <w:rPr>
          <w:noProof/>
          <w:lang w:eastAsia="en-IE"/>
        </w:rPr>
        <w:drawing>
          <wp:inline distT="0" distB="0" distL="0" distR="0" wp14:anchorId="1D525712" wp14:editId="7AE31E89">
            <wp:extent cx="5731510" cy="153144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31447"/>
                    </a:xfrm>
                    <a:prstGeom prst="rect">
                      <a:avLst/>
                    </a:prstGeom>
                    <a:noFill/>
                    <a:ln>
                      <a:noFill/>
                    </a:ln>
                  </pic:spPr>
                </pic:pic>
              </a:graphicData>
            </a:graphic>
          </wp:inline>
        </w:drawing>
      </w:r>
    </w:p>
    <w:p w:rsidR="00524670" w:rsidRPr="005D7218" w:rsidRDefault="00524670" w:rsidP="00524670">
      <w:pPr>
        <w:rPr>
          <w:lang w:val="en-US"/>
        </w:rPr>
      </w:pPr>
      <w:r w:rsidRPr="005D7218">
        <w:rPr>
          <w:lang w:val="en-US"/>
        </w:rPr>
        <w:t>*TA = Total activity (sum of squared square root of x y and z acceleration per 10</w:t>
      </w:r>
      <w:r w:rsidRPr="005D7218">
        <w:rPr>
          <w:vertAlign w:val="superscript"/>
          <w:lang w:val="en-US"/>
        </w:rPr>
        <w:t>th</w:t>
      </w:r>
      <w:r>
        <w:rPr>
          <w:lang w:val="en-US"/>
        </w:rPr>
        <w:t xml:space="preserve"> of a second. </w:t>
      </w:r>
      <w:r w:rsidRPr="005D7218">
        <w:rPr>
          <w:lang w:val="en-US"/>
        </w:rPr>
        <w:t xml:space="preserve">These were not statistically significant. </w:t>
      </w:r>
    </w:p>
    <w:p w:rsidR="00524670" w:rsidRDefault="007226B1" w:rsidP="00524670">
      <w:pPr>
        <w:rPr>
          <w:lang w:val="en-US"/>
        </w:rPr>
      </w:pPr>
      <w:proofErr w:type="gramStart"/>
      <w:r>
        <w:t>x</w:t>
      </w:r>
      <w:proofErr w:type="gramEnd"/>
      <w:r>
        <w:t xml:space="preserve"> mean, y mean – Haladjian data.</w:t>
      </w:r>
    </w:p>
    <w:p w:rsidR="007226B1" w:rsidRDefault="007226B1" w:rsidP="00524670">
      <w:pPr>
        <w:rPr>
          <w:lang w:val="en-US"/>
        </w:rPr>
      </w:pPr>
    </w:p>
    <w:p w:rsidR="00524670" w:rsidRPr="005D7218" w:rsidRDefault="00524670" w:rsidP="00524670">
      <w:pPr>
        <w:rPr>
          <w:lang w:val="en-US"/>
        </w:rPr>
      </w:pPr>
      <w:r w:rsidRPr="005D7218">
        <w:rPr>
          <w:lang w:val="en-US"/>
        </w:rPr>
        <w:t xml:space="preserve">Overall – it appears that </w:t>
      </w:r>
      <w:r w:rsidR="000421D7">
        <w:rPr>
          <w:lang w:val="en-US"/>
        </w:rPr>
        <w:t>the gross</w:t>
      </w:r>
      <w:r w:rsidRPr="005D7218">
        <w:rPr>
          <w:lang w:val="en-US"/>
        </w:rPr>
        <w:t xml:space="preserve"> acceleration measures</w:t>
      </w:r>
      <w:r w:rsidR="000421D7">
        <w:rPr>
          <w:lang w:val="en-US"/>
        </w:rPr>
        <w:t xml:space="preserve"> and </w:t>
      </w:r>
      <w:proofErr w:type="spellStart"/>
      <w:r w:rsidR="000421D7">
        <w:rPr>
          <w:lang w:val="en-US"/>
        </w:rPr>
        <w:t>indexs</w:t>
      </w:r>
      <w:proofErr w:type="spellEnd"/>
      <w:r w:rsidRPr="005D7218">
        <w:rPr>
          <w:lang w:val="en-US"/>
        </w:rPr>
        <w:t xml:space="preserve"> did not </w:t>
      </w:r>
      <w:commentRangeStart w:id="23"/>
      <w:r w:rsidRPr="005D7218">
        <w:rPr>
          <w:lang w:val="en-US"/>
        </w:rPr>
        <w:t xml:space="preserve">have consistent or reliable associations </w:t>
      </w:r>
      <w:commentRangeEnd w:id="23"/>
      <w:r>
        <w:rPr>
          <w:rStyle w:val="CommentReference"/>
        </w:rPr>
        <w:commentReference w:id="23"/>
      </w:r>
      <w:r w:rsidRPr="005D7218">
        <w:rPr>
          <w:lang w:val="en-US"/>
        </w:rPr>
        <w:t>with locomotion score across a range of typical contexts observable on pasture based farms.</w:t>
      </w:r>
    </w:p>
    <w:p w:rsidR="00202B43" w:rsidRPr="005D7218" w:rsidRDefault="005D7218" w:rsidP="00202B43">
      <w:pPr>
        <w:pStyle w:val="Heading3"/>
        <w:rPr>
          <w:lang w:val="en-US"/>
        </w:rPr>
      </w:pPr>
      <w:r w:rsidRPr="005D7218">
        <w:rPr>
          <w:noProof/>
          <w:lang w:val="en-US"/>
        </w:rPr>
        <w:t>Behavior</w:t>
      </w:r>
    </w:p>
    <w:p w:rsidR="005F399A" w:rsidRPr="001A7881" w:rsidRDefault="005F399A" w:rsidP="005F399A">
      <w:pPr>
        <w:rPr>
          <w:lang w:val="en-US"/>
        </w:rPr>
      </w:pPr>
      <w:r w:rsidRPr="005F399A">
        <w:rPr>
          <w:highlight w:val="yellow"/>
          <w:u w:val="single"/>
          <w:lang w:val="en-US"/>
        </w:rPr>
        <w:t xml:space="preserve">In the </w:t>
      </w:r>
      <w:proofErr w:type="gramStart"/>
      <w:r w:rsidRPr="005F399A">
        <w:rPr>
          <w:highlight w:val="yellow"/>
          <w:u w:val="single"/>
          <w:lang w:val="en-US"/>
        </w:rPr>
        <w:t>review</w:t>
      </w:r>
      <w:r>
        <w:rPr>
          <w:u w:val="single"/>
          <w:lang w:val="en-US"/>
        </w:rPr>
        <w:t xml:space="preserve"> </w:t>
      </w:r>
      <w:r w:rsidRPr="005D7218">
        <w:rPr>
          <w:lang w:val="en-US"/>
        </w:rPr>
        <w:t xml:space="preserve"> it</w:t>
      </w:r>
      <w:proofErr w:type="gramEnd"/>
      <w:r w:rsidRPr="005D7218">
        <w:rPr>
          <w:lang w:val="en-US"/>
        </w:rPr>
        <w:t xml:space="preserve"> was found that </w:t>
      </w:r>
      <w:r>
        <w:rPr>
          <w:lang w:val="en-US"/>
        </w:rPr>
        <w:t>t</w:t>
      </w:r>
      <w:r w:rsidRPr="001A7881">
        <w:rPr>
          <w:lang w:val="en-US"/>
        </w:rPr>
        <w:t xml:space="preserve">he key </w:t>
      </w:r>
      <w:r w:rsidRPr="00C779AA">
        <w:rPr>
          <w:noProof/>
          <w:lang w:val="en-US"/>
        </w:rPr>
        <w:t>behavior</w:t>
      </w:r>
      <w:r w:rsidRPr="001A7881">
        <w:rPr>
          <w:lang w:val="en-US"/>
        </w:rPr>
        <w:t xml:space="preserve"> variables identified were</w:t>
      </w:r>
      <w:r>
        <w:rPr>
          <w:lang w:val="en-US"/>
        </w:rPr>
        <w:t>:</w:t>
      </w:r>
    </w:p>
    <w:p w:rsidR="005F399A" w:rsidRPr="001A7881" w:rsidRDefault="005F399A" w:rsidP="005F399A">
      <w:pPr>
        <w:pStyle w:val="ListParagraph"/>
        <w:numPr>
          <w:ilvl w:val="0"/>
          <w:numId w:val="13"/>
        </w:numPr>
        <w:rPr>
          <w:lang w:val="en-US"/>
        </w:rPr>
      </w:pPr>
      <w:r w:rsidRPr="00431EEF">
        <w:rPr>
          <w:noProof/>
          <w:lang w:val="en-US"/>
        </w:rPr>
        <w:t>Activity</w:t>
      </w:r>
      <w:r>
        <w:rPr>
          <w:noProof/>
          <w:lang w:val="en-US"/>
        </w:rPr>
        <w:t>/</w:t>
      </w:r>
      <w:r w:rsidRPr="00431EEF">
        <w:rPr>
          <w:noProof/>
          <w:lang w:val="en-US"/>
        </w:rPr>
        <w:t>walking</w:t>
      </w:r>
      <w:r w:rsidRPr="001A7881">
        <w:rPr>
          <w:lang w:val="en-US"/>
        </w:rPr>
        <w:t xml:space="preserve"> duration </w:t>
      </w:r>
      <w:r w:rsidRPr="001A7881">
        <w:rPr>
          <w:lang w:val="en-US"/>
        </w:rPr>
        <w:fldChar w:fldCharType="begin" w:fldLock="1"/>
      </w:r>
      <w:r w:rsidRPr="001A7881">
        <w:rPr>
          <w:lang w:val="en-US"/>
        </w:rPr>
        <w:instrText>ADDIN CSL_CITATION {"citationItems":[{"id":"ITEM-1","itemData":{"DOI":"10.1017/S1751731115000890","ISBN":"1751-732X (Electronic)\\r1751-7311 (Linking)","ISSN":"1751732X","PMID":"26040626","abstract":"&lt;p&gt;Lameness in dairy herds is traditionally detected by visual inspection, which is time-consuming and subjective. Compared with healthy cows, lame cows often spend longer time lying down, walk less and change behaviour around feeding time. Accelerometers measuring cow leg activity may assist farmers in detecting lame cows. On four commercial farms, accelerometer data were derived from hind leg-mounted accelerometers on 348 Holstein cows, 53 of them during two lactations. The cows were milked twice daily and had no access to pasture. During a lactation, locomotion score (LS) was assessed on average 2.4 times (s.d. 1.3). Based on daily lying duration, standing duration, walking duration, total number of steps, step frequency, motion index (MI, i.e. total acceleration) for lying, standing and walking, eight accelerometer means and their corresponding coefficient of variation (CV) were calculated for each week immediately before an LS. A principal component analysis was performed to evaluate the relationship between the variables. The effects of LS and farm on the principal components (PC) and on the variables were analysed in a mixed model. The first four PC accounted for 27%, 18%, 12% and 10% of the total variation, respectively. PC1 corresponded to Activity variability due to heavy loading by five CV variables related to standing and walking. PC2 corresponded to Activity level due to heavy loading by MI walking, MI standing and walking duration. PC3 corresponded to Recumbency due to heavy loading by four variables related to lying. PC4 corresponded mainly to Stepping due to heavy loading by step frequency. Activity variability at LS4 was significantly higher than at the lower LS levels. Activity level was significantly higher at LS1 than at LS2, which was significantly higher than at LS4. Recumbency was unaffected by LS. Stepping at LS1 and LS2 was significantly higher than at LS3 and LS4. Activity level was significantly lower on farm 3 compared with farms 1 and 2. Stepping was significantly lower on farms 1 and 3 compared with farms 2 and 4. MI standing indicated increased restlessness while standing when cows increased from LS3 to LS4. Lying duration was only increased in lame cows. In conclusion, Activity level differed already between LS1 and LS2, thus detecting early signs of lameness, particularly through contributions from walking duration and MI walking. Lameness detection models including walking duration, MI walking and MI standing seem worth…","author":[{"dropping-particle":"","family":"Thorup","given":"V. M.","non-dropping-particle":"","parse-names":false,"suffix":""},{"dropping-particle":"","family":"Munksgaard","given":"L.","non-dropping-particle":"","parse-names":false,"suffix":""},{"dropping-particle":"","family":"Robert","given":"P. E.","non-dropping-particle":"","parse-names":false,"suffix":""},{"dropping-particle":"","family":"Erhard","given":"H. W.","non-dropping-particle":"","parse-names":false,"suffix":""},{"dropping-particle":"","family":"Thomsen","given":"P. T.","non-dropping-particle":"","parse-names":false,"suffix":""},{"dropping-particle":"","family":"Friggens","given":"N. C.","non-dropping-particle":"","parse-names":false,"suffix":""}],"container-title":"Animal","id":"ITEM-1","issue":"10","issued":{"date-parts":[["2015"]]},"page":"1704-1712","title":"Lameness detection via leg-mounted accelerometers on dairy cows on four commercial farms","type":"article-journal","volume":"9"},"uris":["http://www.mendeley.com/documents/?uuid=1976a3a1-7a1d-4204-888e-f34041c7c4c9"]}],"mendeley":{"formattedCitation":"(Thorup et al., 2015)","plainTextFormattedCitation":"(Thorup et al., 2015)","previouslyFormattedCitation":"(Thorup et al., 2015)"},"properties":{"noteIndex":0},"schema":"https://github.com/citation-style-language/schema/raw/master/csl-citation.json"}</w:instrText>
      </w:r>
      <w:r w:rsidRPr="001A7881">
        <w:rPr>
          <w:lang w:val="en-US"/>
        </w:rPr>
        <w:fldChar w:fldCharType="separate"/>
      </w:r>
      <w:r w:rsidRPr="001A7881">
        <w:rPr>
          <w:noProof/>
          <w:lang w:val="en-US"/>
        </w:rPr>
        <w:t>(Thorup et al., 2015)</w:t>
      </w:r>
      <w:r w:rsidRPr="001A7881">
        <w:rPr>
          <w:lang w:val="en-US"/>
        </w:rPr>
        <w:fldChar w:fldCharType="end"/>
      </w:r>
      <w:r>
        <w:rPr>
          <w:lang w:val="en-US"/>
        </w:rPr>
        <w:t xml:space="preserve"> and step count </w:t>
      </w:r>
      <w:r>
        <w:rPr>
          <w:lang w:val="en-US"/>
        </w:rPr>
        <w:fldChar w:fldCharType="begin" w:fldLock="1"/>
      </w:r>
      <w:r>
        <w:rPr>
          <w:lang w:val="en-US"/>
        </w:rPr>
        <w:instrText>ADDIN CSL_CITATION {"citationItems":[{"id":"ITEM-1","itemData":{"ISBN":"9781538655535","author":[{"dropping-particle":"","family":"Byabazaire","given":"John","non-dropping-particle":"","parse-names":false,"suffix":""},{"dropping-particle":"","family":"Olariu","given":"Cristian","non-dropping-particle":"","parse-names":false,"suffix":""},{"dropping-particle":"","family":"Taneja","given":"Mohit","non-dropping-particle":"","parse-names":false,"suffix":""},{"dropping-particle":"","family":"Davy","given":"Alan","non-dropping-particle":"","parse-names":false,"suffix":""}],"container-title":"2019 16th IEEE Annual Consumer Communications &amp; Networking Conference (CCNC)","id":"ITEM-1","issued":{"date-parts":[["2019"]]},"page":"1-6","publisher":"IEEE","title":"Lameness Detection as a Service : Application of Machine Learning to an Internet of Cattle","type":"paper-conference"},"uris":["http://www.mendeley.com/documents/?uuid=6211522a-d3c7-4f18-94d1-bbe8f61caf2f"]}],"mendeley":{"formattedCitation":"(Byabazaire et al., 2019)","plainTextFormattedCitation":"(Byabazaire et al., 2019)","previouslyFormattedCitation":"(Byabazaire et al., 2019)"},"properties":{"noteIndex":0},"schema":"https://github.com/citation-style-language/schema/raw/master/csl-citation.json"}</w:instrText>
      </w:r>
      <w:r>
        <w:rPr>
          <w:lang w:val="en-US"/>
        </w:rPr>
        <w:fldChar w:fldCharType="separate"/>
      </w:r>
      <w:r w:rsidRPr="006A49CC">
        <w:rPr>
          <w:noProof/>
          <w:lang w:val="en-US"/>
        </w:rPr>
        <w:t>(Byabazaire et al., 2019)</w:t>
      </w:r>
      <w:r>
        <w:rPr>
          <w:lang w:val="en-US"/>
        </w:rPr>
        <w:fldChar w:fldCharType="end"/>
      </w:r>
      <w:r>
        <w:rPr>
          <w:lang w:val="en-US"/>
        </w:rPr>
        <w:t>;</w:t>
      </w:r>
    </w:p>
    <w:p w:rsidR="005F399A" w:rsidRPr="001A7881" w:rsidRDefault="005F399A" w:rsidP="005F399A">
      <w:pPr>
        <w:pStyle w:val="ListParagraph"/>
        <w:numPr>
          <w:ilvl w:val="0"/>
          <w:numId w:val="13"/>
        </w:numPr>
        <w:rPr>
          <w:lang w:val="en-US"/>
        </w:rPr>
      </w:pPr>
      <w:r w:rsidRPr="001A7881">
        <w:rPr>
          <w:noProof/>
          <w:lang w:val="en-US"/>
        </w:rPr>
        <w:t>The ratio</w:t>
      </w:r>
      <w:r w:rsidRPr="001A7881">
        <w:rPr>
          <w:lang w:val="en-US"/>
        </w:rPr>
        <w:t xml:space="preserve"> of day to night time activity </w:t>
      </w:r>
      <w:r w:rsidRPr="001A7881">
        <w:rPr>
          <w:lang w:val="en-US"/>
        </w:rPr>
        <w:fldChar w:fldCharType="begin" w:fldLock="1"/>
      </w:r>
      <w:r w:rsidRPr="001A7881">
        <w:rPr>
          <w:lang w:val="en-US"/>
        </w:rPr>
        <w:instrText>ADDIN CSL_CITATION {"citationItems":[{"id":"ITEM-1","itemData":{"DOI":"10.3168/jds.2012-6188","ISBN":"0022-0302","ISSN":"1525-3198","PMID":"23684042","abstract":"The objective of this study was to develop and validate a mathematical model to detect clinical lameness based on existing sensor data that relate to the behavior and performance of cows in a commercial dairy farm. Identification of lame (44) and not lame (74) cows in the database was done based on the farm's daily herd health reports. All cows were equipped with a behavior sensor that measured neck activity and ruminating time. The cow's performance was measured with a milk yield meter in the milking parlor. In total, 38 model input variables were constructed from the sensor data comprising absolute values, relative values, daily standard deviations, slope coefficients, daytime and nighttime periods, variables related to individual temperament, and milk session-related variables. A lame group, cows recognized and treated for lameness, to not lame group comparison of daily data was done. Correlations between the dichotomous output variable (lame or not lame) and the model input variables were made. The highest correlation coefficient was obtained for the milk yield variable (rMY=0.45). In addition, a logistic regression model was developed based on the 7 highest correlated model input variables (the daily milk yield 4d before diagnosis; the slope coefficient of the daily milk yield 4d before diagnosis; the nighttime to daytime neck activity ratio 6d before diagnosis; the milk yield week difference ratio 4d before diagnosis; the milk yield week difference 4d before diagnosis; the neck activity level during the daytime 7d before diagnosis; the ruminating time during nighttime 6d before diagnosis). After a 10-fold cross-validation, the model obtained a sensitivity of 0.89 and a specificity of 0.85, with a correct classification rate of 0.86 when based on the averaged 10-fold model coefficients. This study demonstrates that existing farm data initially used for other purposes, such as heat detection, can be exploited for the automated detection of clinically lame animals on a daily basis as well.","author":[{"dropping-particle":"","family":"Hertem","given":"T","non-dropping-particle":"Van","parse-names":false,"suffix":""},{"dropping-particle":"","family":"Maltz","given":"E","non-dropping-particle":"","parse-names":false,"suffix":""},{"dropping-particle":"","family":"Antler","given":"A","non-dropping-particle":"","parse-names":false,"suffix":""},{"dropping-particle":"","family":"Romanini","given":"C E B","non-dropping-particle":"","parse-names":false,"suffix":""},{"dropping-particle":"","family":"Viazzi","given":"S","non-dropping-particle":"","parse-names":false,"suffix":""},{"dropping-particle":"","family":"Bahr","given":"C","non-dropping-particle":"","parse-names":false,"suffix":""},{"dropping-particle":"","family":"Schlageter-Tello","given":"A","non-dropping-particle":"","parse-names":false,"suffix":""},{"dropping-particle":"","family":"Lokhorst","given":"C","non-dropping-particle":"","parse-names":false,"suffix":""},{"dropping-particle":"","family":"Berckmans","given":"D","non-dropping-particle":"","parse-names":false,"suffix":""},{"dropping-particle":"","family":"Halachmi","given":"I","non-dropping-particle":"","parse-names":false,"suffix":""}],"container-title":"Journal of Dairy Science","id":"ITEM-1","issue":"7","issued":{"date-parts":[["2013"]]},"page":"4286-4298","publisher":"Elsevier","title":"Lameness detection based on multivariate continuous sensing of milk yield, rumination, and neck activity","type":"article-journal","volume":"96"},"uris":["http://www.mendeley.com/documents/?uuid=b47a6007-7510-4230-94f1-7a137173aaa6"]}],"mendeley":{"formattedCitation":"(Van Hertem et al., 2013)","plainTextFormattedCitation":"(Van Hertem et al., 2013)","previouslyFormattedCitation":"(Van Hertem et al., 2013)"},"properties":{"noteIndex":0},"schema":"https://github.com/citation-style-language/schema/raw/master/csl-citation.json"}</w:instrText>
      </w:r>
      <w:r w:rsidRPr="001A7881">
        <w:rPr>
          <w:lang w:val="en-US"/>
        </w:rPr>
        <w:fldChar w:fldCharType="separate"/>
      </w:r>
      <w:r w:rsidRPr="001A7881">
        <w:rPr>
          <w:noProof/>
          <w:lang w:val="en-US"/>
        </w:rPr>
        <w:t>(Van Hertem et al., 2013)</w:t>
      </w:r>
      <w:r w:rsidRPr="001A7881">
        <w:rPr>
          <w:lang w:val="en-US"/>
        </w:rPr>
        <w:fldChar w:fldCharType="end"/>
      </w:r>
      <w:r>
        <w:rPr>
          <w:lang w:val="en-US"/>
        </w:rPr>
        <w:t>;</w:t>
      </w:r>
    </w:p>
    <w:p w:rsidR="005F399A" w:rsidRPr="001A7881" w:rsidRDefault="005F399A" w:rsidP="005F399A">
      <w:pPr>
        <w:pStyle w:val="ListParagraph"/>
        <w:numPr>
          <w:ilvl w:val="0"/>
          <w:numId w:val="13"/>
        </w:numPr>
        <w:rPr>
          <w:lang w:val="en-US"/>
        </w:rPr>
      </w:pPr>
      <w:r w:rsidRPr="001A7881">
        <w:rPr>
          <w:lang w:val="en-US"/>
        </w:rPr>
        <w:t>Standing</w:t>
      </w:r>
      <w:r>
        <w:rPr>
          <w:lang w:val="en-US"/>
        </w:rPr>
        <w:t xml:space="preserve"> &amp;</w:t>
      </w:r>
      <w:r w:rsidRPr="001A7881">
        <w:rPr>
          <w:lang w:val="en-US"/>
        </w:rPr>
        <w:t xml:space="preserve"> lying bouts</w:t>
      </w:r>
      <w:r>
        <w:rPr>
          <w:lang w:val="en-US"/>
        </w:rPr>
        <w:t xml:space="preserve"> and swaps (changes in behavior) </w:t>
      </w:r>
      <w:r w:rsidRPr="001A7881">
        <w:rPr>
          <w:lang w:val="en-US"/>
        </w:rPr>
        <w:fldChar w:fldCharType="begin" w:fldLock="1"/>
      </w:r>
      <w:r>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cows","type":"article-journal","volume":"11"},"uris":["http://www.mendeley.com/documents/?uuid=b029ef51-c6e8-4d35-b82f-ce787d38c263"]},{"id":"ITEM-2","itemData":{"DOI":"10.3168/jds.2012-6305","ISBN":"0022-0302","ISSN":"0022-0302","PMID":"23548300","abstract":"Abstract Lameness is a major problem in modern dairy husbandry and has welfare implications and other negative consequences. The behavior of dairy cows is influenced by lameness. Automated lameness detection can, among other methods, be based on day-to-day variation in animal behavior. Activity sensors that measure lying time, number of lying bouts, and other parameters were used to record behavior per cow per day. The objective of this research was to develop and validate a lameness detection model based on daily activity data. Besides the activity data, milking data and data from the computerized concentrate feeders were available as input data. Locomotion scores were available as reference data. Data from up to 100 cows collected at an experimental farm during 23 mo in 2010 and 2011 were available for model development. Behavior is cow-dependent, and therefore quadratic trend models were fitted with a dynamic linear model on-line per cow for 7 activity variables and 2 other variables (milk yield per day and concentrate leftovers per day). It is assumed that lameness develops gradually; therefore, a lameness alert was given when the linear trend in 2 or more of the 9 models differed significantly from zero in a direction that corresponded with lameness symptoms. The developed model was validated during the first 4 mo of 2012 with almost 100 cows on the same farm by generating lameness alerts each week. Performance on the model validation data set was comparable with performance on the model development data set. The overall sensitivity (percentage of detected lameness cases) was 85.5% combined with specificity (percentage of nonlame cow-days that were not alerted) of 88.8%. All variables contributed to this performance. These results indicate that automated lameness detection based on day-to-day variation in behavior is a useful tool for dairy management","author":[{"dropping-particle":"","family":"Mol","given":"R M","non-dropping-particle":"de","parse-names":false,"suffix":""},{"dropping-particle":"","family":"André","given":"G","non-dropping-particle":"","parse-names":false,"suffix":""},{"dropping-particle":"","family":"Bleumer","given":"E J B","non-dropping-particle":"","parse-names":false,"suffix":""},{"dropping-particle":"","family":"Werf","given":"J T N","non-dropping-particle":"van der","parse-names":false,"suffix":""},{"dropping-particle":"","family":"Haas","given":"Y","non-dropping-particle":"de","parse-names":false,"suffix":""},{"dropping-particle":"","family":"Reenen","given":"C G","non-dropping-particle":"van","parse-names":false,"suffix":""}],"container-title":"Journal of Dairy Science","id":"ITEM-2","issue":"6","issued":{"date-parts":[["2013"]]},"page":"3703-3712","publisher":"Elsevier","title":"Applicability of day-to-day variation in behavior for the automated detection of lameness in dairy cows","type":"article-journal","volume":"96"},"uris":["http://www.mendeley.com/documents/?uuid=f4772106-0a40-41a2-b15a-086de9d6cfd0"]},{"id":"ITEM-3","itemData":{"ISSN":"1406894X","abstract":"The objective of the pilot study was to evaluate the possibility of using IceTag3D™ accelerometric device for the early detection of lame cows in dairy herd. The measurements were carried out in the experimental cowshed of Estonian University of Life Sciences in the free-stall section with milking parlour. The time the cow spent lying and standing, number of lying bouts, step count and the motion index of 33 dairy cows (14 lame and 19 sound cows) was registered during 15 days period. The measurements confirmed that the lame cows stand and move less than sound animals. As the same trend was in force for older cows it was impossible to differentiate the influence of lameness and age. To clarify the inequality in activity between lame and sound rear legs both legs of lame cows were equipped with loggers (eight cows). Great difference in recordings of diseased and healthy leg lying bouts (ratio 2.47) indicates that this parameter may be one possibility to identify leg disorders. However, further investigations are needed to synchronize video- and IceTag recordings and identify threshold values.","author":[{"dropping-particle":"","family":"Kokin","given":"E.","non-dropping-particle":"","parse-names":false,"suffix":""},{"dropping-particle":"","family":"Praks","given":"J.","non-dropping-particle":"","parse-names":false,"suffix":""},{"dropping-particle":"","family":"Veermäe","given":"I.","non-dropping-particle":"","parse-names":false,"suffix":""},{"dropping-particle":"","family":"Poikalainen","given":"V.","non-dropping-particle":"","parse-names":false,"suffix":""},{"dropping-particle":"","family":"Vallas","given":"M.","non-dropping-particle":"","parse-names":false,"suffix":""}],"container-title":"Agronomy Research","id":"ITEM-3","issue":"1","issued":{"date-parts":[["2014"]]},"page":"223-230","title":"IceTag3D™ accelerometric device in cattle lameness detection","type":"article-journal","volume":"12"},"uris":["http://www.mendeley.com/documents/?uuid=4b4eb0e1-b7cd-402f-9fd4-4ecdaab7d90a"]},{"id":"ITEM-4","itemData":{"ISBN":"9781538655535","author":[{"dropping-particle":"","family":"Byabazaire","given":"John","non-dropping-particle":"","parse-names":false,"suffix":""},{"dropping-particle":"","family":"Olariu","given":"Cristian","non-dropping-particle":"","parse-names":false,"suffix":""},{"dropping-particle":"","family":"Taneja","given":"Mohit","non-dropping-particle":"","parse-names":false,"suffix":""},{"dropping-particle":"","family":"Davy","given":"Alan","non-dropping-particle":"","parse-names":false,"suffix":""}],"container-title":"2019 16th IEEE Annual Consumer Communications &amp; Networking Conference (CCNC)","id":"ITEM-4","issued":{"date-parts":[["2019"]]},"page":"1-6","publisher":"IEEE","title":"Lameness Detection as a Service : Application of Machine Learning to an Internet of Cattle","type":"paper-conference"},"uris":["http://www.mendeley.com/documents/?uuid=6211522a-d3c7-4f18-94d1-bbe8f61caf2f"]}],"mendeley":{"formattedCitation":"(de Mol et al., 2013; Kokin et al., 2014; Beer et al., 2016; Byabazaire et al., 2019)","plainTextFormattedCitation":"(de Mol et al., 2013; Kokin et al., 2014; Beer et al., 2016; Byabazaire et al., 2019)","previouslyFormattedCitation":"(de Mol et al., 2013; Kokin et al., 2014; Beer et al., 2016; Byabazaire et al., 2019)"},"properties":{"noteIndex":0},"schema":"https://github.com/citation-style-language/schema/raw/master/csl-citation.json"}</w:instrText>
      </w:r>
      <w:r w:rsidRPr="001A7881">
        <w:rPr>
          <w:lang w:val="en-US"/>
        </w:rPr>
        <w:fldChar w:fldCharType="separate"/>
      </w:r>
      <w:r w:rsidRPr="006A49CC">
        <w:rPr>
          <w:noProof/>
          <w:lang w:val="en-US"/>
        </w:rPr>
        <w:t>(de Mol et al., 2013; Kokin et al., 2014; Beer et al., 2016; Byabazaire et al., 2019)</w:t>
      </w:r>
      <w:r w:rsidRPr="001A7881">
        <w:rPr>
          <w:lang w:val="en-US"/>
        </w:rPr>
        <w:fldChar w:fldCharType="end"/>
      </w:r>
      <w:r>
        <w:rPr>
          <w:lang w:val="en-US"/>
        </w:rPr>
        <w:t>; and,</w:t>
      </w:r>
    </w:p>
    <w:p w:rsidR="005F399A" w:rsidRPr="001A7881" w:rsidRDefault="005F399A" w:rsidP="005F399A">
      <w:pPr>
        <w:pStyle w:val="ListParagraph"/>
        <w:numPr>
          <w:ilvl w:val="0"/>
          <w:numId w:val="13"/>
        </w:numPr>
        <w:rPr>
          <w:lang w:val="en-US"/>
        </w:rPr>
      </w:pPr>
      <w:r w:rsidRPr="001A7881">
        <w:rPr>
          <w:lang w:val="en-US"/>
        </w:rPr>
        <w:t xml:space="preserve">Rumination time </w:t>
      </w:r>
      <w:r w:rsidRPr="001A7881">
        <w:rPr>
          <w:lang w:val="en-US"/>
        </w:rPr>
        <w:fldChar w:fldCharType="begin" w:fldLock="1"/>
      </w:r>
      <w:r w:rsidRPr="001A7881">
        <w:rPr>
          <w:lang w:val="en-US"/>
        </w:rPr>
        <w:instrText>ADDIN CSL_CITATION {"citationItems":[{"id":"ITEM-1","itemData":{"DOI":"10.3168/jds.2012-6188","ISBN":"0022-0302","ISSN":"1525-3198","PMID":"23684042","abstract":"The objective of this study was to develop and validate a mathematical model to detect clinical lameness based on existing sensor data that relate to the behavior and performance of cows in a commercial dairy farm. Identification of lame (44) and not lame (74) cows in the database was done based on the farm's daily herd health reports. All cows were equipped with a behavior sensor that measured neck activity and ruminating time. The cow's performance was measured with a milk yield meter in the milking parlor. In total, 38 model input variables were constructed from the sensor data comprising absolute values, relative values, daily standard deviations, slope coefficients, daytime and nighttime periods, variables related to individual temperament, and milk session-related variables. A lame group, cows recognized and treated for lameness, to not lame group comparison of daily data was done. Correlations between the dichotomous output variable (lame or not lame) and the model input variables were made. The highest correlation coefficient was obtained for the milk yield variable (rMY=0.45). In addition, a logistic regression model was developed based on the 7 highest correlated model input variables (the daily milk yield 4d before diagnosis; the slope coefficient of the daily milk yield 4d before diagnosis; the nighttime to daytime neck activity ratio 6d before diagnosis; the milk yield week difference ratio 4d before diagnosis; the milk yield week difference 4d before diagnosis; the neck activity level during the daytime 7d before diagnosis; the ruminating time during nighttime 6d before diagnosis). After a 10-fold cross-validation, the model obtained a sensitivity of 0.89 and a specificity of 0.85, with a correct classification rate of 0.86 when based on the averaged 10-fold model coefficients. This study demonstrates that existing farm data initially used for other purposes, such as heat detection, can be exploited for the automated detection of clinically lame animals on a daily basis as well.","author":[{"dropping-particle":"","family":"Hertem","given":"T","non-dropping-particle":"Van","parse-names":false,"suffix":""},{"dropping-particle":"","family":"Maltz","given":"E","non-dropping-particle":"","parse-names":false,"suffix":""},{"dropping-particle":"","family":"Antler","given":"A","non-dropping-particle":"","parse-names":false,"suffix":""},{"dropping-particle":"","family":"Romanini","given":"C E B","non-dropping-particle":"","parse-names":false,"suffix":""},{"dropping-particle":"","family":"Viazzi","given":"S","non-dropping-particle":"","parse-names":false,"suffix":""},{"dropping-particle":"","family":"Bahr","given":"C","non-dropping-particle":"","parse-names":false,"suffix":""},{"dropping-particle":"","family":"Schlageter-Tello","given":"A","non-dropping-particle":"","parse-names":false,"suffix":""},{"dropping-particle":"","family":"Lokhorst","given":"C","non-dropping-particle":"","parse-names":false,"suffix":""},{"dropping-particle":"","family":"Berckmans","given":"D","non-dropping-particle":"","parse-names":false,"suffix":""},{"dropping-particle":"","family":"Halachmi","given":"I","non-dropping-particle":"","parse-names":false,"suffix":""}],"container-title":"Journal of Dairy Science","id":"ITEM-1","issue":"7","issued":{"date-parts":[["2013"]]},"page":"4286-4298","publisher":"Elsevier","title":"Lameness detection based on multivariate continuous sensing of milk yield, rumination, and neck activity","type":"article-journal","volume":"96"},"uris":["http://www.mendeley.com/documents/?uuid=b47a6007-7510-4230-94f1-7a137173aaa6"]},{"id":"ITEM-2","itemData":{"DOI":"10.1371/journal.pone.0155796","ISSN":"19326203","PMID":"27187073","abstract":"This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ONE","id":"ITEM-2","issue":"5","issued":{"date-parts":[["2016"]]},"page":"1-18","title":"Use of extended characteristics of locomotion and feeding behavior for automated identification of lame dairy cows","type":"article-journal","volume":"11"},"uris":["http://www.mendeley.com/documents/?uuid=b029ef51-c6e8-4d35-b82f-ce787d38c263"]}],"mendeley":{"formattedCitation":"(Van Hertem et al., 2013; Beer et al., 2016)","plainTextFormattedCitation":"(Van Hertem et al., 2013; Beer et al., 2016)","previouslyFormattedCitation":"(Van Hertem et al., 2013; Beer et al., 2016)"},"properties":{"noteIndex":0},"schema":"https://github.com/citation-style-language/schema/raw/master/csl-citation.json"}</w:instrText>
      </w:r>
      <w:r w:rsidRPr="001A7881">
        <w:rPr>
          <w:lang w:val="en-US"/>
        </w:rPr>
        <w:fldChar w:fldCharType="separate"/>
      </w:r>
      <w:r w:rsidRPr="001A7881">
        <w:rPr>
          <w:noProof/>
          <w:lang w:val="en-US"/>
        </w:rPr>
        <w:t>(Van Hertem et al., 2013; Beer et al., 2016)</w:t>
      </w:r>
      <w:r w:rsidRPr="001A7881">
        <w:rPr>
          <w:lang w:val="en-US"/>
        </w:rPr>
        <w:fldChar w:fldCharType="end"/>
      </w:r>
      <w:r>
        <w:rPr>
          <w:lang w:val="en-US"/>
        </w:rPr>
        <w:t>.</w:t>
      </w:r>
    </w:p>
    <w:p w:rsidR="000440CA" w:rsidRDefault="000440CA" w:rsidP="00197102">
      <w:pPr>
        <w:rPr>
          <w:lang w:val="en-US"/>
        </w:rPr>
      </w:pPr>
    </w:p>
    <w:p w:rsidR="00202B43" w:rsidRDefault="00D77DB0" w:rsidP="00202B43">
      <w:pPr>
        <w:rPr>
          <w:lang w:val="en-US"/>
        </w:rPr>
      </w:pPr>
      <w:r>
        <w:rPr>
          <w:noProof/>
          <w:lang w:val="en-US"/>
        </w:rPr>
        <w:t>B</w:t>
      </w:r>
      <w:r w:rsidRPr="005D7218">
        <w:rPr>
          <w:noProof/>
          <w:lang w:val="en-US"/>
        </w:rPr>
        <w:t>ehavior</w:t>
      </w:r>
      <w:r w:rsidRPr="005D7218">
        <w:rPr>
          <w:lang w:val="en-US"/>
        </w:rPr>
        <w:t xml:space="preserve"> measures were not available for the</w:t>
      </w:r>
      <w:r w:rsidR="00E917D5">
        <w:rPr>
          <w:lang w:val="en-US"/>
        </w:rPr>
        <w:t xml:space="preserve"> data set supplied by</w:t>
      </w:r>
      <w:r w:rsidRPr="005D7218">
        <w:rPr>
          <w:lang w:val="en-US"/>
        </w:rPr>
        <w:t xml:space="preserve"> </w:t>
      </w:r>
      <w:r w:rsidR="00E917D5" w:rsidRPr="00E917D5">
        <w:rPr>
          <w:lang w:val="en-US"/>
        </w:rPr>
        <w:t xml:space="preserve">Haladjian et al., </w:t>
      </w:r>
      <w:r w:rsidR="00E917D5" w:rsidRPr="00E917D5">
        <w:rPr>
          <w:lang w:val="en-US"/>
        </w:rPr>
        <w:fldChar w:fldCharType="begin" w:fldLock="1"/>
      </w:r>
      <w:r w:rsidR="00346B25">
        <w:rPr>
          <w:lang w:val="en-US"/>
        </w:rPr>
        <w:instrText>ADDIN CSL_CITATION {"citationItems":[{"id":"ITEM-1","itemData":{"DOI":"10.3390/mti2020027","ISSN":"2414-4088","abstract":"Cow lameness is a common manifestation in dairy cattle that causes severe health and life quality issues to cows, including pain and a reduction in their life expectancy. In our previous work, we introduced an algorithmic approach to automatically detect anomalies in the walking pattern of cows using a wearable motion sensor. In this article, we provide further insights into a system for automatic lameness detection, including the decisions we made when designing the system, the requirements that drove these decisions and provide further insight into the algorithmic approach. Results from a controlled experiment we conducted indicate that our approach can detect deviations in cows&amp;rsquo; gait with an accuracy of 91.1%. The information provided by our system can be useful to spot lameness-related diseases automatically and alarm veterinarians.","author":[{"dropping-particle":"","family":"Haladjian","given":"Juan","non-dropping-particle":"","parse-names":false,"suffix":""},{"dropping-particle":"","family":"Haug","given":"Johannes","non-dropping-particle":"","parse-names":false,"suffix":""},{"dropping-particle":"","family":"Nüske","given":"Stefan","non-dropping-particle":"","parse-names":false,"suffix":""},{"dropping-particle":"","family":"Bruegge","given":"Bernd","non-dropping-particle":"","parse-names":false,"suffix":""}],"container-title":"Multimodal Technologies and Interaction","id":"ITEM-1","issue":"2","issued":{"date-parts":[["2018"]]},"page":"27","title":"A Wearable Sensor System for Lameness Detection in Dairy Cattle","type":"article-journal","volume":"2"},"suppress-author":1,"uris":["http://www.mendeley.com/documents/?uuid=c841de92-e3fd-4a1d-93ad-2396a1c37a09"]}],"mendeley":{"formattedCitation":"(2018)","plainTextFormattedCitation":"(2018)","previouslyFormattedCitation":"(2018)"},"properties":{"noteIndex":0},"schema":"https://github.com/citation-style-language/schema/raw/master/csl-citation.json"}</w:instrText>
      </w:r>
      <w:r w:rsidR="00E917D5" w:rsidRPr="00E917D5">
        <w:rPr>
          <w:lang w:val="en-US"/>
        </w:rPr>
        <w:fldChar w:fldCharType="separate"/>
      </w:r>
      <w:r w:rsidR="00E917D5" w:rsidRPr="00E917D5">
        <w:rPr>
          <w:noProof/>
          <w:lang w:val="en-US"/>
        </w:rPr>
        <w:t>(2018)</w:t>
      </w:r>
      <w:r w:rsidR="00E917D5" w:rsidRPr="00E917D5">
        <w:rPr>
          <w:lang w:val="en-US"/>
        </w:rPr>
        <w:fldChar w:fldCharType="end"/>
      </w:r>
      <w:r w:rsidRPr="00E917D5">
        <w:rPr>
          <w:lang w:val="en-US"/>
        </w:rPr>
        <w:t xml:space="preserve"> ,</w:t>
      </w:r>
      <w:r>
        <w:rPr>
          <w:lang w:val="en-US"/>
        </w:rPr>
        <w:t xml:space="preserve"> so h</w:t>
      </w:r>
      <w:r w:rsidR="00202B43" w:rsidRPr="005D7218">
        <w:rPr>
          <w:lang w:val="en-US"/>
        </w:rPr>
        <w:t>ere we focu</w:t>
      </w:r>
      <w:r>
        <w:rPr>
          <w:lang w:val="en-US"/>
        </w:rPr>
        <w:t xml:space="preserve">s on the Rumi Watch converter, a software that generates validated and </w:t>
      </w:r>
      <w:r w:rsidR="00E33F48">
        <w:rPr>
          <w:lang w:val="en-US"/>
        </w:rPr>
        <w:t>non-</w:t>
      </w:r>
      <w:r w:rsidR="00E33F48">
        <w:rPr>
          <w:lang w:val="en-US"/>
        </w:rPr>
        <w:lastRenderedPageBreak/>
        <w:t>validated</w:t>
      </w:r>
      <w:r>
        <w:rPr>
          <w:lang w:val="en-US"/>
        </w:rPr>
        <w:t xml:space="preserve"> measures of animal behavior using the accelerometer data.</w:t>
      </w:r>
      <w:r w:rsidR="00E917D5">
        <w:rPr>
          <w:lang w:val="en-US"/>
        </w:rPr>
        <w:t xml:space="preserve"> </w:t>
      </w:r>
      <w:r w:rsidR="00202B43" w:rsidRPr="005D7218">
        <w:rPr>
          <w:lang w:val="en-US"/>
        </w:rPr>
        <w:t xml:space="preserve">Here we look at </w:t>
      </w:r>
      <w:r w:rsidR="00202B43" w:rsidRPr="00C70786">
        <w:rPr>
          <w:noProof/>
          <w:lang w:val="en-US"/>
        </w:rPr>
        <w:t>24 hour</w:t>
      </w:r>
      <w:r w:rsidR="00202B43" w:rsidRPr="005D7218">
        <w:rPr>
          <w:lang w:val="en-US"/>
        </w:rPr>
        <w:t xml:space="preserve"> summaries near to the point of locomotion score (time difference for each LSE in table 1). We also look at the change in </w:t>
      </w:r>
      <w:r w:rsidR="005D7218" w:rsidRPr="005D7218">
        <w:rPr>
          <w:noProof/>
          <w:lang w:val="en-US"/>
        </w:rPr>
        <w:t>behavior</w:t>
      </w:r>
      <w:r w:rsidR="00202B43" w:rsidRPr="005D7218">
        <w:rPr>
          <w:noProof/>
          <w:lang w:val="en-US"/>
        </w:rPr>
        <w:t>s</w:t>
      </w:r>
      <w:r w:rsidR="00202B43" w:rsidRPr="005D7218">
        <w:rPr>
          <w:lang w:val="en-US"/>
        </w:rPr>
        <w:t xml:space="preserve"> observed with changes in locomotion score using </w:t>
      </w:r>
      <w:r w:rsidR="00202B43" w:rsidRPr="00C70786">
        <w:rPr>
          <w:noProof/>
          <w:lang w:val="en-US"/>
        </w:rPr>
        <w:t>spearman</w:t>
      </w:r>
      <w:r w:rsidR="00202B43" w:rsidRPr="005D7218">
        <w:rPr>
          <w:lang w:val="en-US"/>
        </w:rPr>
        <w:t xml:space="preserve"> r</w:t>
      </w:r>
      <w:r w:rsidR="00BD6BC9">
        <w:rPr>
          <w:lang w:val="en-US"/>
        </w:rPr>
        <w:t>ank</w:t>
      </w:r>
      <w:r w:rsidR="00B4466C">
        <w:rPr>
          <w:lang w:val="en-US"/>
        </w:rPr>
        <w:t xml:space="preserve"> correlation (rho) analysis. So if the </w:t>
      </w:r>
      <w:r w:rsidR="00BD6BC9" w:rsidRPr="00BD6BC9">
        <w:rPr>
          <w:lang w:val="en-US"/>
        </w:rPr>
        <w:t>difference</w:t>
      </w:r>
      <w:r w:rsidR="00B4466C">
        <w:rPr>
          <w:lang w:val="en-US"/>
        </w:rPr>
        <w:t xml:space="preserve"> (if there was one)</w:t>
      </w:r>
      <w:r w:rsidR="00BD6BC9" w:rsidRPr="00BD6BC9">
        <w:rPr>
          <w:lang w:val="en-US"/>
        </w:rPr>
        <w:t xml:space="preserve"> between locomotion score on 2 occasions and the difference in behavior</w:t>
      </w:r>
      <w:r w:rsidR="00B4466C">
        <w:rPr>
          <w:lang w:val="en-US"/>
        </w:rPr>
        <w:t xml:space="preserve"> was correlated.</w:t>
      </w:r>
    </w:p>
    <w:p w:rsidR="00FE4B65" w:rsidRDefault="00FE4B65" w:rsidP="00202B43">
      <w:pPr>
        <w:rPr>
          <w:lang w:val="en-US"/>
        </w:rPr>
      </w:pPr>
    </w:p>
    <w:p w:rsidR="00FE4B65" w:rsidRPr="005D7218" w:rsidRDefault="00FE4B65" w:rsidP="00202B43">
      <w:pPr>
        <w:rPr>
          <w:lang w:val="en-US"/>
        </w:rPr>
      </w:pPr>
      <w:proofErr w:type="gramStart"/>
      <w:r w:rsidRPr="00FE4B65">
        <w:rPr>
          <w:highlight w:val="yellow"/>
          <w:lang w:val="en-US"/>
        </w:rPr>
        <w:t>Summary table?</w:t>
      </w:r>
      <w:proofErr w:type="gramEnd"/>
      <w:r w:rsidR="00E46C26">
        <w:rPr>
          <w:lang w:val="en-US"/>
        </w:rPr>
        <w:t xml:space="preserve"> </w:t>
      </w:r>
      <w:r w:rsidR="00E46C26" w:rsidRPr="00E46C26">
        <w:rPr>
          <w:highlight w:val="yellow"/>
          <w:lang w:val="en-US"/>
        </w:rPr>
        <w:t>See format for step duration</w:t>
      </w:r>
    </w:p>
    <w:p w:rsidR="00202B43" w:rsidRPr="005D7218" w:rsidRDefault="00FE4B65" w:rsidP="00202B43">
      <w:pPr>
        <w:rPr>
          <w:lang w:val="en-US"/>
        </w:rPr>
      </w:pPr>
      <w:proofErr w:type="gramStart"/>
      <w:r>
        <w:rPr>
          <w:lang w:val="en-US"/>
        </w:rPr>
        <w:t>Table x. Spearman’s Rho correlation between various measures of behavior for seven observation periods and locomotion score, and change in locomotion score for three periods with some change in locomotion score.</w:t>
      </w:r>
      <w:proofErr w:type="gramEnd"/>
      <w:r w:rsidR="009F41B4">
        <w:rPr>
          <w:lang w:val="en-US"/>
        </w:rPr>
        <w:t xml:space="preserve"> Simple average of group correlations - </w:t>
      </w:r>
      <w:r w:rsidR="009F41B4" w:rsidRPr="000D143D">
        <w:rPr>
          <w:highlight w:val="yellow"/>
          <w:lang w:val="en-US"/>
        </w:rPr>
        <w:t>not weighted for group size</w:t>
      </w:r>
      <w:r w:rsidR="009F41B4">
        <w:rPr>
          <w:lang w:val="en-US"/>
        </w:rPr>
        <w:t xml:space="preserve">. </w:t>
      </w:r>
      <w:r w:rsidR="00F71BF7">
        <w:rPr>
          <w:lang w:val="en-US"/>
        </w:rPr>
        <w:t xml:space="preserve"> Add N as a column at the top. </w:t>
      </w:r>
    </w:p>
    <w:p w:rsidR="00202B43" w:rsidRPr="005D7218" w:rsidRDefault="00BD43A6" w:rsidP="00202B43">
      <w:pPr>
        <w:rPr>
          <w:lang w:val="en-US"/>
        </w:rPr>
      </w:pPr>
      <w:r>
        <w:rPr>
          <w:noProof/>
          <w:lang w:eastAsia="en-IE"/>
        </w:rPr>
        <w:t xml:space="preserve"> </w:t>
      </w:r>
      <w:commentRangeStart w:id="24"/>
      <w:r w:rsidR="00202B43" w:rsidRPr="005D7218">
        <w:rPr>
          <w:noProof/>
          <w:lang w:eastAsia="en-IE"/>
        </w:rPr>
        <w:drawing>
          <wp:inline distT="0" distB="0" distL="0" distR="0" wp14:anchorId="6F7E7395" wp14:editId="61251AA8">
            <wp:extent cx="5731510" cy="221105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11059"/>
                    </a:xfrm>
                    <a:prstGeom prst="rect">
                      <a:avLst/>
                    </a:prstGeom>
                    <a:noFill/>
                    <a:ln>
                      <a:noFill/>
                    </a:ln>
                  </pic:spPr>
                </pic:pic>
              </a:graphicData>
            </a:graphic>
          </wp:inline>
        </w:drawing>
      </w:r>
      <w:commentRangeEnd w:id="24"/>
      <w:r>
        <w:rPr>
          <w:rStyle w:val="CommentReference"/>
        </w:rPr>
        <w:commentReference w:id="24"/>
      </w:r>
    </w:p>
    <w:p w:rsidR="00722D01" w:rsidRDefault="00202B43" w:rsidP="00202B43">
      <w:r w:rsidRPr="00D46271">
        <w:rPr>
          <w:lang w:val="en-US"/>
        </w:rPr>
        <w:t xml:space="preserve">Here </w:t>
      </w:r>
      <w:r w:rsidR="00D67ABD" w:rsidRPr="00D46271">
        <w:rPr>
          <w:lang w:val="en-US"/>
        </w:rPr>
        <w:t>it can be seen</w:t>
      </w:r>
      <w:r w:rsidRPr="00D46271">
        <w:rPr>
          <w:lang w:val="en-US"/>
        </w:rPr>
        <w:t xml:space="preserve"> that most </w:t>
      </w:r>
      <w:r w:rsidR="005D7218" w:rsidRPr="00D46271">
        <w:rPr>
          <w:noProof/>
          <w:lang w:val="en-US"/>
        </w:rPr>
        <w:t>behavior</w:t>
      </w:r>
      <w:r w:rsidRPr="00D46271">
        <w:rPr>
          <w:lang w:val="en-US"/>
        </w:rPr>
        <w:t xml:space="preserve"> measures were also not </w:t>
      </w:r>
      <w:commentRangeStart w:id="25"/>
      <w:r w:rsidRPr="00D46271">
        <w:rPr>
          <w:lang w:val="en-US"/>
        </w:rPr>
        <w:t>consistently</w:t>
      </w:r>
      <w:commentRangeEnd w:id="25"/>
      <w:r w:rsidR="00C15578">
        <w:rPr>
          <w:rStyle w:val="CommentReference"/>
        </w:rPr>
        <w:commentReference w:id="25"/>
      </w:r>
      <w:r w:rsidRPr="00D46271">
        <w:rPr>
          <w:lang w:val="en-US"/>
        </w:rPr>
        <w:t xml:space="preserve"> associated with locomotion score </w:t>
      </w:r>
      <w:proofErr w:type="gramStart"/>
      <w:r w:rsidR="00D67ABD" w:rsidRPr="00D46271">
        <w:rPr>
          <w:lang w:val="en-US"/>
        </w:rPr>
        <w:t>across each locomotion</w:t>
      </w:r>
      <w:proofErr w:type="gramEnd"/>
      <w:r w:rsidR="00D67ABD" w:rsidRPr="00D46271">
        <w:rPr>
          <w:lang w:val="en-US"/>
        </w:rPr>
        <w:t xml:space="preserve"> scoring events</w:t>
      </w:r>
      <w:r w:rsidR="00956826" w:rsidRPr="00D46271">
        <w:rPr>
          <w:lang w:val="en-US"/>
        </w:rPr>
        <w:t xml:space="preserve">. </w:t>
      </w:r>
      <w:r w:rsidRPr="00D46271">
        <w:rPr>
          <w:lang w:val="en-US"/>
        </w:rPr>
        <w:t>STANDINGCOUNTER</w:t>
      </w:r>
      <w:r w:rsidR="00D46271" w:rsidRPr="00D46271">
        <w:rPr>
          <w:lang w:val="en-US"/>
        </w:rPr>
        <w:t xml:space="preserve"> was </w:t>
      </w:r>
      <w:r w:rsidR="00AB0503" w:rsidRPr="00D46271">
        <w:rPr>
          <w:lang w:val="en-US"/>
        </w:rPr>
        <w:t>found to be consistently associated</w:t>
      </w:r>
      <w:r w:rsidR="00D46271" w:rsidRPr="00D46271">
        <w:rPr>
          <w:lang w:val="en-US"/>
        </w:rPr>
        <w:t xml:space="preserve"> with locomotion score – consistent with  </w:t>
      </w:r>
      <w:r w:rsidR="00D46271" w:rsidRPr="00D46271">
        <w:rPr>
          <w:lang w:val="en-US"/>
        </w:rPr>
        <w:fldChar w:fldCharType="begin" w:fldLock="1"/>
      </w:r>
      <w:r w:rsidR="00D46271" w:rsidRPr="00D46271">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cows","type":"article-journal","volume":"11"},"uris":["http://www.mendeley.com/documents/?uuid=b029ef51-c6e8-4d35-b82f-ce787d38c263"]},{"id":"ITEM-2","itemData":{"DOI":"10.3168/jds.2012-6305","ISBN":"0022-0302","ISSN":"0022-0302","PMID":"23548300","abstract":"Abstract Lameness is a major problem in modern dairy husbandry and has welfare implications and other negative consequences. The behavior of dairy cows is influenced by lameness. Automated lameness detection can, among other methods, be based on day-to-day variation in animal behavior. Activity sensors that measure lying time, number of lying bouts, and other parameters were used to record behavior per cow per day. The objective of this research was to develop and validate a lameness detection model based on daily activity data. Besides the activity data, milking data and data from the computerized concentrate feeders were available as input data. Locomotion scores were available as reference data. Data from up to 100 cows collected at an experimental farm during 23 mo in 2010 and 2011 were available for model development. Behavior is cow-dependent, and therefore quadratic trend models were fitted with a dynamic linear model on-line per cow for 7 activity variables and 2 other variables (milk yield per day and concentrate leftovers per day). It is assumed that lameness develops gradually; therefore, a lameness alert was given when the linear trend in 2 or more of the 9 models differed significantly from zero in a direction that corresponded with lameness symptoms. The developed model was validated during the first 4 mo of 2012 with almost 100 cows on the same farm by generating lameness alerts each week. Performance on the model validation data set was comparable with performance on the model development data set. The overall sensitivity (percentage of detected lameness cases) was 85.5% combined with specificity (percentage of nonlame cow-days that were not alerted) of 88.8%. All variables contributed to this performance. These results indicate that automated lameness detection based on day-to-day variation in behavior is a useful tool for dairy management","author":[{"dropping-particle":"","family":"Mol","given":"R M","non-dropping-particle":"de","parse-names":false,"suffix":""},{"dropping-particle":"","family":"André","given":"G","non-dropping-particle":"","parse-names":false,"suffix":""},{"dropping-particle":"","family":"Bleumer","given":"E J B","non-dropping-particle":"","parse-names":false,"suffix":""},{"dropping-particle":"","family":"Werf","given":"J T N","non-dropping-particle":"van der","parse-names":false,"suffix":""},{"dropping-particle":"","family":"Haas","given":"Y","non-dropping-particle":"de","parse-names":false,"suffix":""},{"dropping-particle":"","family":"Reenen","given":"C G","non-dropping-particle":"van","parse-names":false,"suffix":""}],"container-title":"Journal of Dairy Science","id":"ITEM-2","issue":"6","issued":{"date-parts":[["2013"]]},"page":"3703-3712","publisher":"Elsevier","title":"Applicability of day-to-day variation in behavior for the automated detection of lameness in dairy cows","type":"article-journal","volume":"96"},"uris":["http://www.mendeley.com/documents/?uuid=f4772106-0a40-41a2-b15a-086de9d6cfd0"]},{"id":"ITEM-3","itemData":{"ISSN":"1406894X","abstract":"The objective of the pilot study was to evaluate the possibility of using IceTag3D™ accelerometric device for the early detection of lame cows in dairy herd. The measurements were carried out in the experimental cowshed of Estonian University of Life Sciences in the free-stall section with milking parlour. The time the cow spent lying and standing, number of lying bouts, step count and the motion index of 33 dairy cows (14 lame and 19 sound cows) was registered during 15 days period. The measurements confirmed that the lame cows stand and move less than sound animals. As the same trend was in force for older cows it was impossible to differentiate the influence of lameness and age. To clarify the inequality in activity between lame and sound rear legs both legs of lame cows were equipped with loggers (eight cows). Great difference in recordings of diseased and healthy leg lying bouts (ratio 2.47) indicates that this parameter may be one possibility to identify leg disorders. However, further investigations are needed to synchronize video- and IceTag recordings and identify threshold values.","author":[{"dropping-particle":"","family":"Kokin","given":"E.","non-dropping-particle":"","parse-names":false,"suffix":""},{"dropping-particle":"","family":"Praks","given":"J.","non-dropping-particle":"","parse-names":false,"suffix":""},{"dropping-particle":"","family":"Veermäe","given":"I.","non-dropping-particle":"","parse-names":false,"suffix":""},{"dropping-particle":"","family":"Poikalainen","given":"V.","non-dropping-particle":"","parse-names":false,"suffix":""},{"dropping-particle":"","family":"Vallas","given":"M.","non-dropping-particle":"","parse-names":false,"suffix":""}],"container-title":"Agronomy Research","id":"ITEM-3","issue":"1","issued":{"date-parts":[["2014"]]},"page":"223-230","title":"IceTag3D™ accelerometric device in cattle lameness detection","type":"article-journal","volume":"12"},"uris":["http://www.mendeley.com/documents/?uuid=4b4eb0e1-b7cd-402f-9fd4-4ecdaab7d90a"]},{"id":"ITEM-4","itemData":{"ISBN":"9781538655535","author":[{"dropping-particle":"","family":"Byabazaire","given":"John","non-dropping-particle":"","parse-names":false,"suffix":""},{"dropping-particle":"","family":"Olariu","given":"Cristian","non-dropping-particle":"","parse-names":false,"suffix":""},{"dropping-particle":"","family":"Taneja","given":"Mohit","non-dropping-particle":"","parse-names":false,"suffix":""},{"dropping-particle":"","family":"Davy","given":"Alan","non-dropping-particle":"","parse-names":false,"suffix":""}],"container-title":"2019 16th IEEE Annual Consumer Communications &amp; Networking Conference (CCNC)","id":"ITEM-4","issued":{"date-parts":[["2019"]]},"page":"1-6","publisher":"IEEE","title":"Lameness Detection as a Service : Application of Machine Learning to an Internet of Cattle","type":"paper-conference"},"uris":["http://www.mendeley.com/documents/?uuid=6211522a-d3c7-4f18-94d1-bbe8f61caf2f"]}],"mendeley":{"formattedCitation":"(de Mol et al., 2013; Kokin et al., 2014; Beer et al., 2016; Byabazaire et al., 2019)","plainTextFormattedCitation":"(de Mol et al., 2013; Kokin et al., 2014; Beer et al., 2016; Byabazaire et al., 2019)","previouslyFormattedCitation":"(de Mol et al., 2013; Kokin et al., 2014; Beer et al., 2016; Byabazaire et al., 2019)"},"properties":{"noteIndex":0},"schema":"https://github.com/citation-style-language/schema/raw/master/csl-citation.json"}</w:instrText>
      </w:r>
      <w:r w:rsidR="00D46271" w:rsidRPr="00D46271">
        <w:rPr>
          <w:lang w:val="en-US"/>
        </w:rPr>
        <w:fldChar w:fldCharType="separate"/>
      </w:r>
      <w:r w:rsidR="00D46271" w:rsidRPr="00D46271">
        <w:rPr>
          <w:noProof/>
          <w:lang w:val="en-US"/>
        </w:rPr>
        <w:t>(de Mol et al., 2013; Kokin et al., 2014; Beer et al., 2016; Byabazaire et al., 2019)</w:t>
      </w:r>
      <w:r w:rsidR="00D46271" w:rsidRPr="00D46271">
        <w:rPr>
          <w:lang w:val="en-US"/>
        </w:rPr>
        <w:fldChar w:fldCharType="end"/>
      </w:r>
      <w:r w:rsidRPr="005D7218">
        <w:rPr>
          <w:lang w:val="en-US"/>
        </w:rPr>
        <w:t>.</w:t>
      </w:r>
      <w:r w:rsidR="00821EC0">
        <w:rPr>
          <w:lang w:val="en-US"/>
        </w:rPr>
        <w:t xml:space="preserve"> The higher the standing counter increased – the lower the locomotion score</w:t>
      </w:r>
      <w:r w:rsidR="00B650EE">
        <w:rPr>
          <w:lang w:val="en-US"/>
        </w:rPr>
        <w:t xml:space="preserve"> indicating the number of times a cow stands and sits was a robust indicator of both absolute locomotion score (relative to her cohort) and also change in locomotion score (within the cohort).</w:t>
      </w:r>
      <w:r w:rsidR="00821EC0">
        <w:rPr>
          <w:lang w:val="en-US"/>
        </w:rPr>
        <w:t xml:space="preserve"> </w:t>
      </w:r>
      <w:r w:rsidRPr="005D7218">
        <w:rPr>
          <w:lang w:val="en-US"/>
        </w:rPr>
        <w:t>Also of note was LIMBEVENTS</w:t>
      </w:r>
      <w:r w:rsidR="003A3668">
        <w:rPr>
          <w:lang w:val="en-US"/>
        </w:rPr>
        <w:t xml:space="preserve"> though this was less consistent</w:t>
      </w:r>
      <w:r w:rsidRPr="005D7218">
        <w:rPr>
          <w:lang w:val="en-US"/>
        </w:rPr>
        <w:t xml:space="preserve">.  </w:t>
      </w:r>
      <w:r w:rsidR="0058096D" w:rsidRPr="002C10CE">
        <w:rPr>
          <w:highlight w:val="yellow"/>
        </w:rPr>
        <w:t xml:space="preserve">Definitions of </w:t>
      </w:r>
      <w:proofErr w:type="spellStart"/>
      <w:r w:rsidR="0058096D" w:rsidRPr="002C10CE">
        <w:rPr>
          <w:highlight w:val="yellow"/>
        </w:rPr>
        <w:t>Limbevents</w:t>
      </w:r>
      <w:proofErr w:type="spellEnd"/>
      <w:r w:rsidR="0058096D" w:rsidRPr="002C10CE">
        <w:rPr>
          <w:highlight w:val="yellow"/>
        </w:rPr>
        <w:t xml:space="preserve"> and were not found in the </w:t>
      </w:r>
      <w:r w:rsidR="0058096D" w:rsidRPr="0058096D">
        <w:rPr>
          <w:highlight w:val="yellow"/>
        </w:rPr>
        <w:t xml:space="preserve">manual. </w:t>
      </w:r>
      <w:proofErr w:type="gramStart"/>
      <w:r w:rsidR="0058096D" w:rsidRPr="0058096D">
        <w:rPr>
          <w:highlight w:val="yellow"/>
        </w:rPr>
        <w:t>Jess?</w:t>
      </w:r>
      <w:proofErr w:type="gramEnd"/>
    </w:p>
    <w:p w:rsidR="004D4ECB" w:rsidRPr="005D7218" w:rsidRDefault="004D4ECB" w:rsidP="00202B43">
      <w:pPr>
        <w:rPr>
          <w:lang w:val="en-US"/>
        </w:rPr>
      </w:pPr>
    </w:p>
    <w:p w:rsidR="00202B43" w:rsidRDefault="00202B43" w:rsidP="00202B43">
      <w:pPr>
        <w:rPr>
          <w:lang w:val="en-US"/>
        </w:rPr>
      </w:pPr>
      <w:r w:rsidRPr="0058096D">
        <w:rPr>
          <w:lang w:val="en-US"/>
        </w:rPr>
        <w:t xml:space="preserve">We can thus conclude that </w:t>
      </w:r>
      <w:r w:rsidR="0058096D" w:rsidRPr="0058096D">
        <w:rPr>
          <w:lang w:val="en-US"/>
        </w:rPr>
        <w:t>the previous associations reported with</w:t>
      </w:r>
      <w:r w:rsidR="00CB7F41">
        <w:rPr>
          <w:lang w:val="en-US"/>
        </w:rPr>
        <w:t xml:space="preserve"> Walking time </w:t>
      </w:r>
      <w:r w:rsidR="00CB7F41">
        <w:rPr>
          <w:lang w:val="en-US"/>
        </w:rPr>
        <w:fldChar w:fldCharType="begin" w:fldLock="1"/>
      </w:r>
      <w:r w:rsidR="00CB7F41">
        <w:rPr>
          <w:lang w:val="en-US"/>
        </w:rPr>
        <w:instrText>ADDIN CSL_CITATION {"citationItems":[{"id":"ITEM-1","itemData":{"DOI":"10.1017/S1751731115000890","ISBN":"1751-732X (Electronic)\\r1751-7311 (Linking)","ISSN":"1751732X","PMID":"26040626","abstract":"&lt;p&gt;Lameness in dairy herds is traditionally detected by visual inspection, which is time-consuming and subjective. Compared with healthy cows, lame cows often spend longer time lying down, walk less and change behaviour around feeding time. Accelerometers measuring cow leg activity may assist farmers in detecting lame cows. On four commercial farms, accelerometer data were derived from hind leg-mounted accelerometers on 348 Holstein cows, 53 of them during two lactations. The cows were milked twice daily and had no access to pasture. During a lactation, locomotion score (LS) was assessed on average 2.4 times (s.d. 1.3). Based on daily lying duration, standing duration, walking duration, total number of steps, step frequency, motion index (MI, i.e. total acceleration) for lying, standing and walking, eight accelerometer means and their corresponding coefficient of variation (CV) were calculated for each week immediately before an LS. A principal component analysis was performed to evaluate the relationship between the variables. The effects of LS and farm on the principal components (PC) and on the variables were analysed in a mixed model. The first four PC accounted for 27%, 18%, 12% and 10% of the total variation, respectively. PC1 corresponded to Activity variability due to heavy loading by five CV variables related to standing and walking. PC2 corresponded to Activity level due to heavy loading by MI walking, MI standing and walking duration. PC3 corresponded to Recumbency due to heavy loading by four variables related to lying. PC4 corresponded mainly to Stepping due to heavy loading by step frequency. Activity variability at LS4 was significantly higher than at the lower LS levels. Activity level was significantly higher at LS1 than at LS2, which was significantly higher than at LS4. Recumbency was unaffected by LS. Stepping at LS1 and LS2 was significantly higher than at LS3 and LS4. Activity level was significantly lower on farm 3 compared with farms 1 and 2. Stepping was significantly lower on farms 1 and 3 compared with farms 2 and 4. MI standing indicated increased restlessness while standing when cows increased from LS3 to LS4. Lying duration was only increased in lame cows. In conclusion, Activity level differed already between LS1 and LS2, thus detecting early signs of lameness, particularly through contributions from walking duration and MI walking. Lameness detection models including walking duration, MI walking and MI standing seem worth…","author":[{"dropping-particle":"","family":"Thorup","given":"V. M.","non-dropping-particle":"","parse-names":false,"suffix":""},{"dropping-particle":"","family":"Munksgaard","given":"L.","non-dropping-particle":"","parse-names":false,"suffix":""},{"dropping-particle":"","family":"Robert","given":"P. E.","non-dropping-particle":"","parse-names":false,"suffix":""},{"dropping-particle":"","family":"Erhard","given":"H. W.","non-dropping-particle":"","parse-names":false,"suffix":""},{"dropping-particle":"","family":"Thomsen","given":"P. T.","non-dropping-particle":"","parse-names":false,"suffix":""},{"dropping-particle":"","family":"Friggens","given":"N. C.","non-dropping-particle":"","parse-names":false,"suffix":""}],"container-title":"Animal","id":"ITEM-1","issue":"10","issued":{"date-parts":[["2015"]]},"page":"1704-1712","title":"Lameness detection via leg-mounted accelerometers on dairy cows on four commercial farms","type":"article-journal","volume":"9"},"uris":["http://www.mendeley.com/documents/?uuid=1976a3a1-7a1d-4204-888e-f34041c7c4c9"]}],"mendeley":{"formattedCitation":"(Thorup et al., 2015)","plainTextFormattedCitation":"(Thorup et al., 2015)","previouslyFormattedCitation":"(Thorup et al., 2015)"},"properties":{"noteIndex":0},"schema":"https://github.com/citation-style-language/schema/raw/master/csl-citation.json"}</w:instrText>
      </w:r>
      <w:r w:rsidR="00CB7F41">
        <w:rPr>
          <w:lang w:val="en-US"/>
        </w:rPr>
        <w:fldChar w:fldCharType="separate"/>
      </w:r>
      <w:r w:rsidR="00CB7F41" w:rsidRPr="00CB7F41">
        <w:rPr>
          <w:noProof/>
          <w:lang w:val="en-US"/>
        </w:rPr>
        <w:t>(Thorup et al., 2015)</w:t>
      </w:r>
      <w:r w:rsidR="00CB7F41">
        <w:rPr>
          <w:lang w:val="en-US"/>
        </w:rPr>
        <w:fldChar w:fldCharType="end"/>
      </w:r>
      <w:r w:rsidR="00CB7F41">
        <w:rPr>
          <w:lang w:val="en-US"/>
        </w:rPr>
        <w:t xml:space="preserve"> </w:t>
      </w:r>
      <w:r w:rsidRPr="005D7218">
        <w:rPr>
          <w:lang w:val="en-US"/>
        </w:rPr>
        <w:t xml:space="preserve">were </w:t>
      </w:r>
      <w:r w:rsidR="004A1F96">
        <w:rPr>
          <w:lang w:val="en-US"/>
        </w:rPr>
        <w:t>not consistently</w:t>
      </w:r>
      <w:r w:rsidR="004D4ECB">
        <w:rPr>
          <w:lang w:val="en-US"/>
        </w:rPr>
        <w:t xml:space="preserve"> associated with lameness in these trials on pasture – both for </w:t>
      </w:r>
      <w:r w:rsidR="004D4ECB">
        <w:rPr>
          <w:lang w:val="en-US"/>
        </w:rPr>
        <w:lastRenderedPageBreak/>
        <w:t>absolute locomotion score and change in locomotion score.</w:t>
      </w:r>
      <w:r w:rsidR="00CB7F41">
        <w:rPr>
          <w:lang w:val="en-US"/>
        </w:rPr>
        <w:t xml:space="preserve"> This may explained by the confounding effects of precipitation </w:t>
      </w:r>
      <w:r w:rsidR="00CB7F41">
        <w:rPr>
          <w:lang w:val="en-US"/>
        </w:rPr>
        <w:fldChar w:fldCharType="begin" w:fldLock="1"/>
      </w:r>
      <w:r w:rsidR="00CE0D34">
        <w:rPr>
          <w:lang w:val="en-US"/>
        </w:rPr>
        <w:instrText>ADDIN CSL_CITATION {"citationItems":[{"id":"ITEM-1","itemData":{"author":[{"dropping-particle":"","family":"Thompson","given":"Alexander John","non-dropping-particle":"","parse-names":false,"suffix":""}],"id":"ITEM-1","issue":"March","issued":{"date-parts":[["2018"]]},"publisher":"The University of British Columbia,","title":"Lameness and lying behavior in grazing dairy cows","type":"thesis"},"uris":["http://www.mendeley.com/documents/?uuid=17b68a9e-8634-481c-b369-fa42e229da6e"]}],"mendeley":{"formattedCitation":"(Thompson, 2018)","plainTextFormattedCitation":"(Thompson, 2018)","previouslyFormattedCitation":"(Thompson, 2018)"},"properties":{"noteIndex":0},"schema":"https://github.com/citation-style-language/schema/raw/master/csl-citation.json"}</w:instrText>
      </w:r>
      <w:r w:rsidR="00CB7F41">
        <w:rPr>
          <w:lang w:val="en-US"/>
        </w:rPr>
        <w:fldChar w:fldCharType="separate"/>
      </w:r>
      <w:r w:rsidR="00CB7F41" w:rsidRPr="00CB7F41">
        <w:rPr>
          <w:noProof/>
          <w:lang w:val="en-US"/>
        </w:rPr>
        <w:t>(Thompson, 2018)</w:t>
      </w:r>
      <w:r w:rsidR="00CB7F41">
        <w:rPr>
          <w:lang w:val="en-US"/>
        </w:rPr>
        <w:fldChar w:fldCharType="end"/>
      </w:r>
      <w:r w:rsidR="00CB7F41">
        <w:rPr>
          <w:lang w:val="en-US"/>
        </w:rPr>
        <w:t>.</w:t>
      </w:r>
    </w:p>
    <w:p w:rsidR="0064697F" w:rsidRPr="005D7218" w:rsidRDefault="0064697F" w:rsidP="00202B43">
      <w:pPr>
        <w:rPr>
          <w:lang w:val="en-US"/>
        </w:rPr>
      </w:pPr>
      <w:r>
        <w:rPr>
          <w:lang w:val="en-US"/>
        </w:rPr>
        <w:t xml:space="preserve">The ratio of day time to nighttime activity </w:t>
      </w:r>
    </w:p>
    <w:p w:rsidR="0097798C" w:rsidRDefault="0097798C" w:rsidP="0097798C">
      <w:pPr>
        <w:pStyle w:val="Heading3"/>
        <w:rPr>
          <w:lang w:val="en-US"/>
        </w:rPr>
      </w:pPr>
      <w:r w:rsidRPr="005D7218">
        <w:rPr>
          <w:lang w:val="en-US"/>
        </w:rPr>
        <w:t>Step</w:t>
      </w:r>
      <w:r w:rsidR="00BD3329" w:rsidRPr="005D7218">
        <w:rPr>
          <w:lang w:val="en-US"/>
        </w:rPr>
        <w:t>s and step</w:t>
      </w:r>
      <w:r w:rsidRPr="005D7218">
        <w:rPr>
          <w:lang w:val="en-US"/>
        </w:rPr>
        <w:t xml:space="preserve"> Duration</w:t>
      </w:r>
      <w:r w:rsidR="009B52D1" w:rsidRPr="005D7218">
        <w:rPr>
          <w:lang w:val="en-US"/>
        </w:rPr>
        <w:t xml:space="preserve"> </w:t>
      </w:r>
    </w:p>
    <w:p w:rsidR="00914A11" w:rsidRPr="00914A11" w:rsidRDefault="00914A11" w:rsidP="00914A11">
      <w:pPr>
        <w:rPr>
          <w:lang w:val="en-US"/>
        </w:rPr>
      </w:pPr>
      <w:r>
        <w:rPr>
          <w:lang w:val="en-US"/>
        </w:rPr>
        <w:t xml:space="preserve">Table X. </w:t>
      </w:r>
      <w:proofErr w:type="gramStart"/>
      <w:r>
        <w:rPr>
          <w:lang w:val="en-US"/>
        </w:rPr>
        <w:t>Previous and present findings relating to step duration.</w:t>
      </w:r>
      <w:proofErr w:type="gramEnd"/>
    </w:p>
    <w:tbl>
      <w:tblPr>
        <w:tblStyle w:val="TableGrid"/>
        <w:tblW w:w="0" w:type="auto"/>
        <w:tblLook w:val="04A0" w:firstRow="1" w:lastRow="0" w:firstColumn="1" w:lastColumn="0" w:noHBand="0" w:noVBand="1"/>
      </w:tblPr>
      <w:tblGrid>
        <w:gridCol w:w="2896"/>
        <w:gridCol w:w="1629"/>
        <w:gridCol w:w="2321"/>
        <w:gridCol w:w="2396"/>
      </w:tblGrid>
      <w:tr w:rsidR="006001E8" w:rsidRPr="005D7218" w:rsidTr="006001E8">
        <w:tc>
          <w:tcPr>
            <w:tcW w:w="2896" w:type="dxa"/>
          </w:tcPr>
          <w:p w:rsidR="006001E8" w:rsidRPr="005D7218" w:rsidRDefault="006001E8" w:rsidP="000F1344">
            <w:pPr>
              <w:rPr>
                <w:lang w:val="en-US"/>
              </w:rPr>
            </w:pPr>
            <w:r w:rsidRPr="005D7218">
              <w:rPr>
                <w:lang w:val="en-US"/>
              </w:rPr>
              <w:t xml:space="preserve">Study </w:t>
            </w:r>
          </w:p>
        </w:tc>
        <w:tc>
          <w:tcPr>
            <w:tcW w:w="1629" w:type="dxa"/>
          </w:tcPr>
          <w:p w:rsidR="006001E8" w:rsidRPr="005D7218" w:rsidRDefault="006001E8" w:rsidP="000F1344">
            <w:pPr>
              <w:rPr>
                <w:lang w:val="en-US"/>
              </w:rPr>
            </w:pPr>
            <w:r w:rsidRPr="005D7218">
              <w:rPr>
                <w:lang w:val="en-US"/>
              </w:rPr>
              <w:t>Method</w:t>
            </w:r>
          </w:p>
        </w:tc>
        <w:tc>
          <w:tcPr>
            <w:tcW w:w="2321" w:type="dxa"/>
          </w:tcPr>
          <w:p w:rsidR="006001E8" w:rsidRPr="005D7218" w:rsidRDefault="006001E8" w:rsidP="000F1344">
            <w:pPr>
              <w:rPr>
                <w:lang w:val="en-US"/>
              </w:rPr>
            </w:pPr>
            <w:r w:rsidRPr="005D7218">
              <w:rPr>
                <w:lang w:val="en-US"/>
              </w:rPr>
              <w:t>Breed</w:t>
            </w:r>
          </w:p>
        </w:tc>
        <w:tc>
          <w:tcPr>
            <w:tcW w:w="2396" w:type="dxa"/>
          </w:tcPr>
          <w:p w:rsidR="006001E8" w:rsidRPr="005D7218" w:rsidRDefault="006001E8" w:rsidP="000F1344">
            <w:pPr>
              <w:rPr>
                <w:lang w:val="en-US"/>
              </w:rPr>
            </w:pPr>
            <w:commentRangeStart w:id="26"/>
            <w:r w:rsidRPr="005D7218">
              <w:rPr>
                <w:lang w:val="en-US"/>
              </w:rPr>
              <w:t>Step cycle duration</w:t>
            </w:r>
            <w:commentRangeEnd w:id="26"/>
            <w:r w:rsidR="0026096C">
              <w:rPr>
                <w:rStyle w:val="CommentReference"/>
              </w:rPr>
              <w:commentReference w:id="26"/>
            </w:r>
          </w:p>
        </w:tc>
      </w:tr>
      <w:tr w:rsidR="006001E8" w:rsidRPr="005D7218" w:rsidTr="006001E8">
        <w:tc>
          <w:tcPr>
            <w:tcW w:w="2896" w:type="dxa"/>
          </w:tcPr>
          <w:p w:rsidR="006001E8" w:rsidRPr="005D7218" w:rsidRDefault="006001E8" w:rsidP="000F1344">
            <w:pPr>
              <w:rPr>
                <w:lang w:val="en-US"/>
              </w:rPr>
            </w:pPr>
            <w:r w:rsidRPr="00914A11">
              <w:rPr>
                <w:lang w:val="en-US"/>
              </w:rPr>
              <w:t>Alsaaod</w:t>
            </w:r>
            <w:r w:rsidR="002568C3">
              <w:rPr>
                <w:lang w:val="en-US"/>
              </w:rPr>
              <w:t xml:space="preserve"> et al., </w:t>
            </w:r>
            <w:r w:rsidRPr="005D7218">
              <w:rPr>
                <w:lang w:val="en-US"/>
              </w:rPr>
              <w:t xml:space="preserve"> </w:t>
            </w:r>
            <w:r w:rsidRPr="005D7218">
              <w:rPr>
                <w:lang w:val="en-US"/>
              </w:rPr>
              <w:fldChar w:fldCharType="begin" w:fldLock="1"/>
            </w:r>
            <w:r w:rsidRPr="005D7218">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suppress-author":1,"uris":["http://www.mendeley.com/documents/?uuid=5b934d83-4903-337f-bc58-673fd2f994d9"]}],"mendeley":{"formattedCitation":"(2017)","plainTextFormattedCitation":"(2017)","previouslyFormattedCitation":"(2017)"},"properties":{"noteIndex":0},"schema":"https://github.com/citation-style-language/schema/raw/master/csl-citation.json"}</w:instrText>
            </w:r>
            <w:r w:rsidRPr="005D7218">
              <w:rPr>
                <w:lang w:val="en-US"/>
              </w:rPr>
              <w:fldChar w:fldCharType="separate"/>
            </w:r>
            <w:r w:rsidRPr="005D7218">
              <w:rPr>
                <w:noProof/>
                <w:lang w:val="en-US"/>
              </w:rPr>
              <w:t>(2017)</w:t>
            </w:r>
            <w:r w:rsidRPr="005D7218">
              <w:rPr>
                <w:lang w:val="en-US"/>
              </w:rPr>
              <w:fldChar w:fldCharType="end"/>
            </w:r>
          </w:p>
        </w:tc>
        <w:tc>
          <w:tcPr>
            <w:tcW w:w="1629" w:type="dxa"/>
          </w:tcPr>
          <w:p w:rsidR="006001E8" w:rsidRPr="005D7218" w:rsidRDefault="00973A35" w:rsidP="000F1344">
            <w:pPr>
              <w:rPr>
                <w:lang w:val="en-US"/>
              </w:rPr>
            </w:pPr>
            <w:r w:rsidRPr="005D7218">
              <w:rPr>
                <w:lang w:val="en-US"/>
              </w:rPr>
              <w:t xml:space="preserve">High Speed </w:t>
            </w:r>
            <w:r w:rsidR="006001E8" w:rsidRPr="005D7218">
              <w:rPr>
                <w:lang w:val="en-US"/>
              </w:rPr>
              <w:t>Video analysis</w:t>
            </w:r>
          </w:p>
        </w:tc>
        <w:tc>
          <w:tcPr>
            <w:tcW w:w="2321" w:type="dxa"/>
          </w:tcPr>
          <w:p w:rsidR="006001E8" w:rsidRPr="005D7218" w:rsidRDefault="00973A35" w:rsidP="000F1344">
            <w:pPr>
              <w:rPr>
                <w:lang w:val="en-US"/>
              </w:rPr>
            </w:pPr>
            <w:r w:rsidRPr="005D7218">
              <w:rPr>
                <w:lang w:val="en-US"/>
              </w:rPr>
              <w:t xml:space="preserve">Holstein Friesian, Red Holstein, Swiss </w:t>
            </w:r>
            <w:proofErr w:type="spellStart"/>
            <w:r w:rsidRPr="005D7218">
              <w:rPr>
                <w:lang w:val="en-US"/>
              </w:rPr>
              <w:t>Fleckvieh</w:t>
            </w:r>
            <w:proofErr w:type="spellEnd"/>
            <w:r w:rsidRPr="005D7218">
              <w:rPr>
                <w:lang w:val="en-US"/>
              </w:rPr>
              <w:t xml:space="preserve"> and </w:t>
            </w:r>
            <w:proofErr w:type="spellStart"/>
            <w:r w:rsidRPr="005D7218">
              <w:rPr>
                <w:lang w:val="en-US"/>
              </w:rPr>
              <w:t>Rhaetisches</w:t>
            </w:r>
            <w:proofErr w:type="spellEnd"/>
            <w:r w:rsidRPr="005D7218">
              <w:rPr>
                <w:lang w:val="en-US"/>
              </w:rPr>
              <w:t xml:space="preserve"> </w:t>
            </w:r>
            <w:proofErr w:type="spellStart"/>
            <w:r w:rsidRPr="005D7218">
              <w:rPr>
                <w:lang w:val="en-US"/>
              </w:rPr>
              <w:t>Grauvieh</w:t>
            </w:r>
            <w:proofErr w:type="spellEnd"/>
          </w:p>
        </w:tc>
        <w:tc>
          <w:tcPr>
            <w:tcW w:w="2396" w:type="dxa"/>
          </w:tcPr>
          <w:p w:rsidR="006001E8" w:rsidRPr="005D7218" w:rsidRDefault="006001E8" w:rsidP="000F1344">
            <w:pPr>
              <w:rPr>
                <w:lang w:val="en-US"/>
              </w:rPr>
            </w:pPr>
            <w:r w:rsidRPr="00EE59C7">
              <w:rPr>
                <w:highlight w:val="yellow"/>
                <w:lang w:val="en-US"/>
              </w:rPr>
              <w:t>1.22 or 1.29</w:t>
            </w:r>
          </w:p>
        </w:tc>
      </w:tr>
      <w:tr w:rsidR="006001E8" w:rsidRPr="005D7218" w:rsidTr="006001E8">
        <w:tc>
          <w:tcPr>
            <w:tcW w:w="2896" w:type="dxa"/>
          </w:tcPr>
          <w:p w:rsidR="006001E8" w:rsidRPr="005D7218" w:rsidRDefault="006001E8" w:rsidP="000F1344">
            <w:pPr>
              <w:rPr>
                <w:lang w:val="en-US"/>
              </w:rPr>
            </w:pPr>
            <w:r w:rsidRPr="005D7218">
              <w:rPr>
                <w:lang w:val="en-US"/>
              </w:rPr>
              <w:t xml:space="preserve">Beer et al., </w:t>
            </w:r>
            <w:r w:rsidRPr="005D7218">
              <w:rPr>
                <w:lang w:val="en-US"/>
              </w:rPr>
              <w:fldChar w:fldCharType="begin" w:fldLock="1"/>
            </w:r>
            <w:r w:rsidR="003D13E6" w:rsidRPr="005D7218">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suppress-author":1,"uris":["http://www.mendeley.com/documents/?uuid=b029ef51-c6e8-4d35-b82f-ce787d38c263"]}],"mendeley":{"formattedCitation":"(2016)","plainTextFormattedCitation":"(2016)","previouslyFormattedCitation":"(2016)"},"properties":{"noteIndex":0},"schema":"https://github.com/citation-style-language/schema/raw/master/csl-citation.json"}</w:instrText>
            </w:r>
            <w:r w:rsidRPr="005D7218">
              <w:rPr>
                <w:lang w:val="en-US"/>
              </w:rPr>
              <w:fldChar w:fldCharType="separate"/>
            </w:r>
            <w:r w:rsidRPr="005D7218">
              <w:rPr>
                <w:noProof/>
                <w:lang w:val="en-US"/>
              </w:rPr>
              <w:t>(2016)</w:t>
            </w:r>
            <w:r w:rsidRPr="005D7218">
              <w:rPr>
                <w:lang w:val="en-US"/>
              </w:rPr>
              <w:fldChar w:fldCharType="end"/>
            </w:r>
          </w:p>
        </w:tc>
        <w:tc>
          <w:tcPr>
            <w:tcW w:w="1629" w:type="dxa"/>
          </w:tcPr>
          <w:p w:rsidR="006001E8" w:rsidRPr="005D7218" w:rsidRDefault="006001E8" w:rsidP="000F1344">
            <w:pPr>
              <w:rPr>
                <w:lang w:val="en-US"/>
              </w:rPr>
            </w:pPr>
            <w:r w:rsidRPr="005D7218">
              <w:rPr>
                <w:lang w:val="en-US"/>
              </w:rPr>
              <w:t xml:space="preserve">Accelerometer </w:t>
            </w:r>
          </w:p>
        </w:tc>
        <w:tc>
          <w:tcPr>
            <w:tcW w:w="2321" w:type="dxa"/>
          </w:tcPr>
          <w:p w:rsidR="006001E8" w:rsidRPr="005D7218" w:rsidRDefault="00973A35" w:rsidP="000F1344">
            <w:pPr>
              <w:rPr>
                <w:lang w:val="en-US"/>
              </w:rPr>
            </w:pPr>
            <w:r w:rsidRPr="005D7218">
              <w:rPr>
                <w:lang w:val="en-US"/>
              </w:rPr>
              <w:t>German Holstein</w:t>
            </w:r>
          </w:p>
        </w:tc>
        <w:tc>
          <w:tcPr>
            <w:tcW w:w="2396" w:type="dxa"/>
          </w:tcPr>
          <w:p w:rsidR="006001E8" w:rsidRPr="005D7218" w:rsidRDefault="006001E8" w:rsidP="000F1344">
            <w:pPr>
              <w:rPr>
                <w:lang w:val="en-US"/>
              </w:rPr>
            </w:pPr>
            <w:r w:rsidRPr="0011762C">
              <w:rPr>
                <w:highlight w:val="yellow"/>
                <w:lang w:val="en-US"/>
              </w:rPr>
              <w:t>1.58</w:t>
            </w:r>
            <w:r w:rsidR="00BE6F1A" w:rsidRPr="0011762C">
              <w:rPr>
                <w:highlight w:val="yellow"/>
                <w:lang w:val="en-US"/>
              </w:rPr>
              <w:t>. Lame 1.98. Non lame 1.83.</w:t>
            </w:r>
            <w:r w:rsidR="00BE6F1A" w:rsidRPr="005D7218">
              <w:rPr>
                <w:lang w:val="en-US"/>
              </w:rPr>
              <w:t xml:space="preserve"> </w:t>
            </w:r>
          </w:p>
        </w:tc>
      </w:tr>
      <w:tr w:rsidR="00110BD2" w:rsidRPr="005D7218" w:rsidTr="006001E8">
        <w:tc>
          <w:tcPr>
            <w:tcW w:w="2896" w:type="dxa"/>
          </w:tcPr>
          <w:p w:rsidR="00110BD2" w:rsidRPr="005D7218" w:rsidRDefault="00110BD2" w:rsidP="000F1344">
            <w:pPr>
              <w:rPr>
                <w:lang w:val="en-US"/>
              </w:rPr>
            </w:pPr>
            <w:r w:rsidRPr="005D7218">
              <w:rPr>
                <w:lang w:val="en-US"/>
              </w:rPr>
              <w:fldChar w:fldCharType="begin" w:fldLock="1"/>
            </w:r>
            <w:r w:rsidRPr="005D7218">
              <w:rPr>
                <w:lang w:val="en-US"/>
              </w:rPr>
              <w:instrText>ADDIN CSL_CITATION {"citationItems":[{"id":"ITEM-1","itemData":{"DOI":"10.3168/jds.S0022-0302(05)73000-9","ISBN":"1525-3198 (Electronic)\\r0022-0302 (Linking)","ISSN":"00220302","PMID":"16107407","abstract":"To explore how hoof pathologies affect the gait of dairy cattle, we studied gait profiles of cows with no visible injuries (n = 17), sole lesions (n = 14), and sole ulcers (n = 7). Video recordings of dairy cows were digitized using motion analysis software to calculate 6 stride variables for each hoof. Compared with cows with sole ulcers, healthy cows walked faster (1.11 +/- 0.03 vs. 0.90 +/- 0.05 m/s, mean +/- SEM), had shorter stride durations (1.26 +/- 0.03 vs. 1.48 +/- 0.05 s), and longer strides (139.5 +/- 2.1 vs. 130.0 +/- 3.2 cm). Percentage of triple support in the gait cycle (time when cattle were supported by 3 legs) more than doubled for cows with sole ulcers compared with healthy cows (42 vs. 18%). Gait differences were likely due to cows reducing the load on an affected leg. Few differences were detected between healthy cows and those with sole lesions, perhaps because of variation in number, severity, and location of injuries. Kinematic gait analysis is a promising approach in understanding how hoof pathologies affect dairy cow gait.","author":[{"dropping-particle":"","family":"Flower","given":"F.C.","non-dropping-particle":"","parse-names":false,"suffix":""},{"dropping-particle":"","family":"Sanderson","given":"D.J.","non-dropping-particle":"","parse-names":false,"suffix":""},{"dropping-particle":"","family":"Weary","given":"D.M.","non-dropping-particle":"","parse-names":false,"suffix":""}],"container-title":"Journal of Dairy Science","id":"ITEM-1","issue":"9","issued":{"date-parts":[["2005"]]},"page":"3166-3173","publisher":"Elsevier","title":"Hoof Pathologies Influence Kinematic Measures of Dairy Cow Gait","type":"article-journal","volume":"88"},"uris":["http://www.mendeley.com/documents/?uuid=f836f355-f808-43a7-8246-ef84f14d6db9"]}],"mendeley":{"formattedCitation":"(Flower et al., 2005)","plainTextFormattedCitation":"(Flower et al., 2005)","previouslyFormattedCitation":"(Flower et al., 2005)"},"properties":{"noteIndex":0},"schema":"https://github.com/citation-style-language/schema/raw/master/csl-citation.json"}</w:instrText>
            </w:r>
            <w:r w:rsidRPr="005D7218">
              <w:rPr>
                <w:lang w:val="en-US"/>
              </w:rPr>
              <w:fldChar w:fldCharType="separate"/>
            </w:r>
            <w:r w:rsidRPr="005D7218">
              <w:rPr>
                <w:noProof/>
                <w:lang w:val="en-US"/>
              </w:rPr>
              <w:t>(Flower et al., 2005)</w:t>
            </w:r>
            <w:r w:rsidRPr="005D7218">
              <w:rPr>
                <w:lang w:val="en-US"/>
              </w:rPr>
              <w:fldChar w:fldCharType="end"/>
            </w:r>
          </w:p>
        </w:tc>
        <w:tc>
          <w:tcPr>
            <w:tcW w:w="1629" w:type="dxa"/>
          </w:tcPr>
          <w:p w:rsidR="00110BD2" w:rsidRPr="002568C3" w:rsidRDefault="00110BD2" w:rsidP="002568C3">
            <w:pPr>
              <w:rPr>
                <w:lang w:val="en-US"/>
              </w:rPr>
            </w:pPr>
            <w:r w:rsidRPr="002568C3">
              <w:rPr>
                <w:lang w:val="en-US"/>
              </w:rPr>
              <w:t>Video analysis only</w:t>
            </w:r>
          </w:p>
        </w:tc>
        <w:tc>
          <w:tcPr>
            <w:tcW w:w="2321" w:type="dxa"/>
          </w:tcPr>
          <w:p w:rsidR="00110BD2" w:rsidRPr="002568C3" w:rsidRDefault="00110BD2" w:rsidP="002568C3">
            <w:pPr>
              <w:rPr>
                <w:lang w:val="en-US"/>
              </w:rPr>
            </w:pPr>
            <w:r w:rsidRPr="002568C3">
              <w:rPr>
                <w:lang w:val="en-US"/>
              </w:rPr>
              <w:t>Holsteins</w:t>
            </w:r>
          </w:p>
        </w:tc>
        <w:tc>
          <w:tcPr>
            <w:tcW w:w="2396" w:type="dxa"/>
          </w:tcPr>
          <w:p w:rsidR="00110BD2" w:rsidRPr="005D7218" w:rsidRDefault="00110BD2" w:rsidP="002568C3">
            <w:pPr>
              <w:rPr>
                <w:lang w:val="en-US"/>
              </w:rPr>
            </w:pPr>
            <w:r w:rsidRPr="002568C3">
              <w:rPr>
                <w:lang w:val="en-US"/>
              </w:rPr>
              <w:t>Stride duration for healthy cows 1.26 seconds, 1.48 for cows with sole ulcers (n=7).</w:t>
            </w:r>
          </w:p>
        </w:tc>
      </w:tr>
      <w:tr w:rsidR="006001E8" w:rsidRPr="005D7218" w:rsidTr="006001E8">
        <w:tc>
          <w:tcPr>
            <w:tcW w:w="2896" w:type="dxa"/>
          </w:tcPr>
          <w:p w:rsidR="006001E8" w:rsidRPr="005D7218" w:rsidRDefault="006001E8" w:rsidP="0041039F">
            <w:pPr>
              <w:rPr>
                <w:lang w:val="en-US"/>
              </w:rPr>
            </w:pPr>
            <w:r w:rsidRPr="005D7218">
              <w:rPr>
                <w:lang w:val="en-US"/>
              </w:rPr>
              <w:t xml:space="preserve">Present study </w:t>
            </w:r>
            <w:r w:rsidR="00A00599" w:rsidRPr="005D7218">
              <w:rPr>
                <w:lang w:val="en-US"/>
              </w:rPr>
              <w:t>grazing</w:t>
            </w:r>
          </w:p>
        </w:tc>
        <w:tc>
          <w:tcPr>
            <w:tcW w:w="1629" w:type="dxa"/>
          </w:tcPr>
          <w:p w:rsidR="006001E8" w:rsidRPr="005D7218" w:rsidRDefault="00110BD2" w:rsidP="000F1344">
            <w:pPr>
              <w:rPr>
                <w:lang w:val="en-US"/>
              </w:rPr>
            </w:pPr>
            <w:r w:rsidRPr="005D7218">
              <w:rPr>
                <w:lang w:val="en-US"/>
              </w:rPr>
              <w:t>Accelerometer only</w:t>
            </w:r>
          </w:p>
        </w:tc>
        <w:tc>
          <w:tcPr>
            <w:tcW w:w="2321" w:type="dxa"/>
          </w:tcPr>
          <w:p w:rsidR="006001E8" w:rsidRPr="005D7218" w:rsidRDefault="0041039F" w:rsidP="000F1344">
            <w:pPr>
              <w:rPr>
                <w:lang w:val="en-US"/>
              </w:rPr>
            </w:pPr>
            <w:r w:rsidRPr="005D7218">
              <w:rPr>
                <w:lang w:val="en-US"/>
              </w:rPr>
              <w:t>Jerseys</w:t>
            </w:r>
          </w:p>
        </w:tc>
        <w:tc>
          <w:tcPr>
            <w:tcW w:w="2396" w:type="dxa"/>
          </w:tcPr>
          <w:p w:rsidR="006001E8" w:rsidRPr="005D7218" w:rsidRDefault="00603BCC" w:rsidP="000F1344">
            <w:pPr>
              <w:rPr>
                <w:lang w:val="en-US"/>
              </w:rPr>
            </w:pPr>
            <w:r w:rsidRPr="005D7218">
              <w:rPr>
                <w:lang w:val="en-US"/>
              </w:rPr>
              <w:t>1.2</w:t>
            </w:r>
            <w:r w:rsidR="00307F9A" w:rsidRPr="005D7218">
              <w:rPr>
                <w:lang w:val="en-US"/>
              </w:rPr>
              <w:t>0 – no major difference by locomotion score</w:t>
            </w:r>
          </w:p>
        </w:tc>
      </w:tr>
      <w:tr w:rsidR="006001E8" w:rsidRPr="005D7218" w:rsidTr="006001E8">
        <w:tc>
          <w:tcPr>
            <w:tcW w:w="2896" w:type="dxa"/>
          </w:tcPr>
          <w:p w:rsidR="006001E8" w:rsidRPr="005D7218" w:rsidRDefault="006001E8" w:rsidP="0041039F">
            <w:pPr>
              <w:rPr>
                <w:lang w:val="en-US"/>
              </w:rPr>
            </w:pPr>
            <w:r w:rsidRPr="005D7218">
              <w:rPr>
                <w:lang w:val="en-US"/>
              </w:rPr>
              <w:t xml:space="preserve">Present study </w:t>
            </w:r>
            <w:r w:rsidR="00A00599" w:rsidRPr="005D7218">
              <w:rPr>
                <w:lang w:val="en-US"/>
              </w:rPr>
              <w:t>grazing</w:t>
            </w:r>
          </w:p>
        </w:tc>
        <w:tc>
          <w:tcPr>
            <w:tcW w:w="1629" w:type="dxa"/>
          </w:tcPr>
          <w:p w:rsidR="006001E8" w:rsidRPr="005D7218" w:rsidRDefault="00110BD2" w:rsidP="000F1344">
            <w:pPr>
              <w:rPr>
                <w:lang w:val="en-US"/>
              </w:rPr>
            </w:pPr>
            <w:r w:rsidRPr="005D7218">
              <w:rPr>
                <w:lang w:val="en-US"/>
              </w:rPr>
              <w:t>Accelerometer only</w:t>
            </w:r>
          </w:p>
        </w:tc>
        <w:tc>
          <w:tcPr>
            <w:tcW w:w="2321" w:type="dxa"/>
          </w:tcPr>
          <w:p w:rsidR="006001E8" w:rsidRPr="005D7218" w:rsidRDefault="0041039F" w:rsidP="000F1344">
            <w:pPr>
              <w:rPr>
                <w:lang w:val="en-US"/>
              </w:rPr>
            </w:pPr>
            <w:r w:rsidRPr="005D7218">
              <w:rPr>
                <w:lang w:val="en-US"/>
              </w:rPr>
              <w:t>Irish Holstein Friesian</w:t>
            </w:r>
          </w:p>
        </w:tc>
        <w:tc>
          <w:tcPr>
            <w:tcW w:w="2396" w:type="dxa"/>
          </w:tcPr>
          <w:p w:rsidR="006001E8" w:rsidRPr="005D7218" w:rsidRDefault="00307F9A" w:rsidP="000F1344">
            <w:pPr>
              <w:rPr>
                <w:lang w:val="en-US"/>
              </w:rPr>
            </w:pPr>
            <w:r w:rsidRPr="005D7218">
              <w:rPr>
                <w:lang w:val="en-US"/>
              </w:rPr>
              <w:t>1.30  seconds – no major difference</w:t>
            </w:r>
            <w:r w:rsidR="00EE59C7">
              <w:rPr>
                <w:lang w:val="en-US"/>
              </w:rPr>
              <w:t xml:space="preserve"> by locomotion score</w:t>
            </w:r>
          </w:p>
        </w:tc>
      </w:tr>
      <w:tr w:rsidR="006001E8" w:rsidRPr="005D7218" w:rsidTr="006001E8">
        <w:tc>
          <w:tcPr>
            <w:tcW w:w="2896" w:type="dxa"/>
          </w:tcPr>
          <w:p w:rsidR="006001E8" w:rsidRPr="005D7218" w:rsidRDefault="006001E8" w:rsidP="002336B0">
            <w:pPr>
              <w:rPr>
                <w:lang w:val="en-US"/>
              </w:rPr>
            </w:pPr>
            <w:r w:rsidRPr="005D7218">
              <w:rPr>
                <w:lang w:val="en-US"/>
              </w:rPr>
              <w:t>Present study</w:t>
            </w:r>
            <w:r w:rsidR="00A00599" w:rsidRPr="005D7218">
              <w:rPr>
                <w:lang w:val="en-US"/>
              </w:rPr>
              <w:t xml:space="preserve"> short controlled observation.</w:t>
            </w:r>
          </w:p>
        </w:tc>
        <w:tc>
          <w:tcPr>
            <w:tcW w:w="1629" w:type="dxa"/>
          </w:tcPr>
          <w:p w:rsidR="006001E8" w:rsidRPr="005D7218" w:rsidRDefault="00110BD2" w:rsidP="000F1344">
            <w:pPr>
              <w:rPr>
                <w:lang w:val="en-US"/>
              </w:rPr>
            </w:pPr>
            <w:r w:rsidRPr="005D7218">
              <w:rPr>
                <w:lang w:val="en-US"/>
              </w:rPr>
              <w:t>Accelerometer only</w:t>
            </w:r>
          </w:p>
        </w:tc>
        <w:tc>
          <w:tcPr>
            <w:tcW w:w="2321" w:type="dxa"/>
          </w:tcPr>
          <w:p w:rsidR="006001E8" w:rsidRPr="005D7218" w:rsidRDefault="0041039F" w:rsidP="000F1344">
            <w:pPr>
              <w:rPr>
                <w:lang w:val="en-US"/>
              </w:rPr>
            </w:pPr>
            <w:r w:rsidRPr="005D7218">
              <w:rPr>
                <w:lang w:val="en-US"/>
              </w:rPr>
              <w:t xml:space="preserve">German Holstein, </w:t>
            </w:r>
            <w:proofErr w:type="spellStart"/>
            <w:r w:rsidRPr="005D7218">
              <w:rPr>
                <w:lang w:val="en-US"/>
              </w:rPr>
              <w:t>Fleckvieh</w:t>
            </w:r>
            <w:proofErr w:type="spellEnd"/>
            <w:r w:rsidRPr="005D7218">
              <w:rPr>
                <w:lang w:val="en-US"/>
              </w:rPr>
              <w:t xml:space="preserve"> and crosses of both breeds</w:t>
            </w:r>
          </w:p>
        </w:tc>
        <w:tc>
          <w:tcPr>
            <w:tcW w:w="2396" w:type="dxa"/>
          </w:tcPr>
          <w:p w:rsidR="006001E8" w:rsidRPr="005D7218" w:rsidRDefault="00307F9A" w:rsidP="000F1344">
            <w:pPr>
              <w:rPr>
                <w:lang w:val="en-US"/>
              </w:rPr>
            </w:pPr>
            <w:r w:rsidRPr="005D7218">
              <w:rPr>
                <w:lang w:val="en-US"/>
              </w:rPr>
              <w:t>Pse</w:t>
            </w:r>
            <w:r w:rsidR="00EF0E22">
              <w:rPr>
                <w:lang w:val="en-US"/>
              </w:rPr>
              <w:t>u</w:t>
            </w:r>
            <w:r w:rsidRPr="005D7218">
              <w:rPr>
                <w:lang w:val="en-US"/>
              </w:rPr>
              <w:t xml:space="preserve">do </w:t>
            </w:r>
            <w:r w:rsidR="00A00599" w:rsidRPr="005D7218">
              <w:rPr>
                <w:lang w:val="en-US"/>
              </w:rPr>
              <w:t>Lame 1.29. Non lame 1.25.</w:t>
            </w:r>
          </w:p>
        </w:tc>
      </w:tr>
    </w:tbl>
    <w:p w:rsidR="000F1344" w:rsidRPr="005D7218" w:rsidRDefault="000F1344" w:rsidP="000F1344">
      <w:pPr>
        <w:rPr>
          <w:lang w:val="en-US"/>
        </w:rPr>
      </w:pPr>
    </w:p>
    <w:p w:rsidR="0097798C" w:rsidRPr="005D7218" w:rsidRDefault="0097798C" w:rsidP="0097798C">
      <w:pPr>
        <w:rPr>
          <w:lang w:val="en-US"/>
        </w:rPr>
      </w:pPr>
      <w:r w:rsidRPr="005D7218">
        <w:rPr>
          <w:lang w:val="en-US"/>
        </w:rPr>
        <w:fldChar w:fldCharType="begin" w:fldLock="1"/>
      </w:r>
      <w:r w:rsidRPr="005D7218">
        <w:rPr>
          <w:lang w:val="en-US"/>
        </w:rPr>
        <w:instrText>ADDIN CSL_CITATION {"citationItems":[{"id":"ITEM-1","itemData":{"DOI":"10.3168/jds.S0022-0302(05)73000-9","ISBN":"1525-3198 (Electronic)\\r0022-0302 (Linking)","ISSN":"00220302","PMID":"16107407","abstract":"To explore how hoof pathologies affect the gait of dairy cattle, we studied gait profiles of cows with no visible injuries (n = 17), sole lesions (n = 14), and sole ulcers (n = 7). Video recordings of dairy cows were digitized using motion analysis software to calculate 6 stride variables for each hoof. Compared with cows with sole ulcers, healthy cows walked faster (1.11 +/- 0.03 vs. 0.90 +/- 0.05 m/s, mean +/- SEM), had shorter stride durations (1.26 +/- 0.03 vs. 1.48 +/- 0.05 s), and longer strides (139.5 +/- 2.1 vs. 130.0 +/- 3.2 cm). Percentage of triple support in the gait cycle (time when cattle were supported by 3 legs) more than doubled for cows with sole ulcers compared with healthy cows (42 vs. 18%). Gait differences were likely due to cows reducing the load on an affected leg. Few differences were detected between healthy cows and those with sole lesions, perhaps because of variation in number, severity, and location of injuries. Kinematic gait analysis is a promising approach in understanding how hoof pathologies affect dairy cow gait.","author":[{"dropping-particle":"","family":"Flower","given":"F.C.","non-dropping-particle":"","parse-names":false,"suffix":""},{"dropping-particle":"","family":"Sanderson","given":"D.J.","non-dropping-particle":"","parse-names":false,"suffix":""},{"dropping-particle":"","family":"Weary","given":"D.M.","non-dropping-particle":"","parse-names":false,"suffix":""}],"container-title":"Journal of Dairy Science","id":"ITEM-1","issue":"9","issued":{"date-parts":[["2005"]]},"page":"3166-3173","publisher":"Elsevier","title":"Hoof Pathologies Influence Kinematic Measures of Dairy Cow Gait","type":"article-journal","volume":"88"},"uris":["http://www.mendeley.com/documents/?uuid=f836f355-f808-43a7-8246-ef84f14d6db9"]}],"mendeley":{"formattedCitation":"(Flower et al., 2005)","plainTextFormattedCitation":"(Flower et al., 2005)","previouslyFormattedCitation":"(Flower et al., 2005)"},"properties":{"noteIndex":0},"schema":"https://github.com/citation-style-language/schema/raw/master/csl-citation.json"}</w:instrText>
      </w:r>
      <w:r w:rsidRPr="005D7218">
        <w:rPr>
          <w:lang w:val="en-US"/>
        </w:rPr>
        <w:fldChar w:fldCharType="separate"/>
      </w:r>
      <w:r w:rsidRPr="005D7218">
        <w:rPr>
          <w:noProof/>
          <w:lang w:val="en-US"/>
        </w:rPr>
        <w:t>(Flower et al., 2005)</w:t>
      </w:r>
      <w:r w:rsidRPr="005D7218">
        <w:rPr>
          <w:lang w:val="en-US"/>
        </w:rPr>
        <w:fldChar w:fldCharType="end"/>
      </w:r>
      <w:r w:rsidRPr="005D7218">
        <w:rPr>
          <w:lang w:val="en-US"/>
        </w:rPr>
        <w:t xml:space="preserve"> reported that </w:t>
      </w:r>
      <w:r w:rsidR="00D162ED" w:rsidRPr="005D7218">
        <w:rPr>
          <w:lang w:val="en-US"/>
        </w:rPr>
        <w:t xml:space="preserve">severely </w:t>
      </w:r>
      <w:r w:rsidRPr="005D7218">
        <w:rPr>
          <w:lang w:val="en-US"/>
        </w:rPr>
        <w:t>lame cows</w:t>
      </w:r>
      <w:r w:rsidR="00D162ED" w:rsidRPr="005D7218">
        <w:rPr>
          <w:lang w:val="en-US"/>
        </w:rPr>
        <w:t xml:space="preserve"> with sole ulcer</w:t>
      </w:r>
      <w:r w:rsidR="0054065C" w:rsidRPr="005D7218">
        <w:rPr>
          <w:lang w:val="en-US"/>
        </w:rPr>
        <w:t xml:space="preserve">s </w:t>
      </w:r>
      <w:r w:rsidRPr="005D7218">
        <w:rPr>
          <w:lang w:val="en-US"/>
        </w:rPr>
        <w:t>had significantly different average step durations</w:t>
      </w:r>
      <w:r w:rsidR="00D162ED" w:rsidRPr="005D7218">
        <w:rPr>
          <w:lang w:val="en-US"/>
        </w:rPr>
        <w:t xml:space="preserve"> than healthy cows or cows with sole lesions</w:t>
      </w:r>
      <w:r w:rsidR="00EE59C7">
        <w:rPr>
          <w:lang w:val="en-US"/>
        </w:rPr>
        <w:t xml:space="preserve"> but no so for other less severe forms of lameness</w:t>
      </w:r>
      <w:r w:rsidRPr="005D7218">
        <w:rPr>
          <w:lang w:val="en-US"/>
        </w:rPr>
        <w:t xml:space="preserve">. </w:t>
      </w:r>
      <w:r w:rsidRPr="0098439E">
        <w:rPr>
          <w:lang w:val="en-US"/>
        </w:rPr>
        <w:t>Alsaaod</w:t>
      </w:r>
      <w:r w:rsidR="0098439E">
        <w:rPr>
          <w:lang w:val="en-US"/>
        </w:rPr>
        <w:t xml:space="preserve"> et al.,</w:t>
      </w:r>
      <w:r w:rsidRPr="005D7218">
        <w:rPr>
          <w:lang w:val="en-US"/>
        </w:rPr>
        <w:t xml:space="preserve"> </w:t>
      </w:r>
      <w:r w:rsidR="005E3734" w:rsidRPr="005D7218">
        <w:rPr>
          <w:lang w:val="en-US"/>
        </w:rPr>
        <w:fldChar w:fldCharType="begin" w:fldLock="1"/>
      </w:r>
      <w:r w:rsidR="00196E0A" w:rsidRPr="005D7218">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suppress-author":1,"uris":["http://www.mendeley.com/documents/?uuid=5b934d83-4903-337f-bc58-673fd2f994d9"]}],"mendeley":{"formattedCitation":"(2017)","plainTextFormattedCitation":"(2017)","previouslyFormattedCitation":"(2017)"},"properties":{"noteIndex":0},"schema":"https://github.com/citation-style-language/schema/raw/master/csl-citation.json"}</w:instrText>
      </w:r>
      <w:r w:rsidR="005E3734" w:rsidRPr="005D7218">
        <w:rPr>
          <w:lang w:val="en-US"/>
        </w:rPr>
        <w:fldChar w:fldCharType="separate"/>
      </w:r>
      <w:r w:rsidR="005E3734" w:rsidRPr="005D7218">
        <w:rPr>
          <w:noProof/>
          <w:lang w:val="en-US"/>
        </w:rPr>
        <w:t>(2017)</w:t>
      </w:r>
      <w:r w:rsidR="005E3734" w:rsidRPr="005D7218">
        <w:rPr>
          <w:lang w:val="en-US"/>
        </w:rPr>
        <w:fldChar w:fldCharType="end"/>
      </w:r>
      <w:r w:rsidR="005E3734" w:rsidRPr="005D7218">
        <w:rPr>
          <w:lang w:val="en-US"/>
        </w:rPr>
        <w:t xml:space="preserve"> </w:t>
      </w:r>
      <w:r w:rsidRPr="005D7218">
        <w:rPr>
          <w:lang w:val="en-US"/>
        </w:rPr>
        <w:t>reported no significant differences</w:t>
      </w:r>
      <w:r w:rsidR="00D162ED" w:rsidRPr="005D7218">
        <w:rPr>
          <w:lang w:val="en-US"/>
        </w:rPr>
        <w:t xml:space="preserve"> in step duration</w:t>
      </w:r>
      <w:r w:rsidRPr="005D7218">
        <w:rPr>
          <w:lang w:val="en-US"/>
        </w:rPr>
        <w:t xml:space="preserve"> between a group of lame and health</w:t>
      </w:r>
      <w:r w:rsidR="0054065C" w:rsidRPr="005D7218">
        <w:rPr>
          <w:lang w:val="en-US"/>
        </w:rPr>
        <w:t xml:space="preserve">y cows. </w:t>
      </w:r>
      <w:r w:rsidR="009553C5" w:rsidRPr="005D7218">
        <w:rPr>
          <w:lang w:val="en-US"/>
        </w:rPr>
        <w:t xml:space="preserve"> </w:t>
      </w:r>
      <w:r w:rsidR="009553C5" w:rsidRPr="005D7218">
        <w:rPr>
          <w:highlight w:val="yellow"/>
          <w:lang w:val="en-US"/>
        </w:rPr>
        <w:t xml:space="preserve">The step duration was reported </w:t>
      </w:r>
      <w:r w:rsidR="009553C5" w:rsidRPr="005D7218">
        <w:rPr>
          <w:highlight w:val="yellow"/>
          <w:lang w:val="en-US"/>
        </w:rPr>
        <w:lastRenderedPageBreak/>
        <w:t>to last 1.22 seconds on average with an SEM of 0.05 (Table 2) or 1.29 (discussion section p1424)</w:t>
      </w:r>
      <w:r w:rsidR="009553C5" w:rsidRPr="005D7218">
        <w:rPr>
          <w:lang w:val="en-US"/>
        </w:rPr>
        <w:t xml:space="preserve">. </w:t>
      </w:r>
    </w:p>
    <w:p w:rsidR="009553C5" w:rsidRPr="005D7218" w:rsidRDefault="009553C5" w:rsidP="0097798C">
      <w:pPr>
        <w:rPr>
          <w:lang w:val="en-US"/>
        </w:rPr>
      </w:pPr>
    </w:p>
    <w:p w:rsidR="006D3582" w:rsidRDefault="0097798C" w:rsidP="0097798C">
      <w:r w:rsidRPr="005D7218">
        <w:rPr>
          <w:lang w:val="en-US"/>
        </w:rPr>
        <w:t>Beer et al</w:t>
      </w:r>
      <w:r w:rsidR="00196E0A" w:rsidRPr="005D7218">
        <w:rPr>
          <w:lang w:val="en-US"/>
        </w:rPr>
        <w:t xml:space="preserve">., </w:t>
      </w:r>
      <w:r w:rsidR="00196E0A" w:rsidRPr="005D7218">
        <w:rPr>
          <w:lang w:val="en-US"/>
        </w:rPr>
        <w:fldChar w:fldCharType="begin" w:fldLock="1"/>
      </w:r>
      <w:r w:rsidR="003D13E6" w:rsidRPr="005D7218">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suppress-author":1,"uris":["http://www.mendeley.com/documents/?uuid=b029ef51-c6e8-4d35-b82f-ce787d38c263"]}],"mendeley":{"formattedCitation":"(2016)","plainTextFormattedCitation":"(2016)","previouslyFormattedCitation":"(2016)"},"properties":{"noteIndex":0},"schema":"https://github.com/citation-style-language/schema/raw/master/csl-citation.json"}</w:instrText>
      </w:r>
      <w:r w:rsidR="00196E0A" w:rsidRPr="005D7218">
        <w:rPr>
          <w:lang w:val="en-US"/>
        </w:rPr>
        <w:fldChar w:fldCharType="separate"/>
      </w:r>
      <w:r w:rsidR="00196E0A" w:rsidRPr="005D7218">
        <w:rPr>
          <w:noProof/>
          <w:lang w:val="en-US"/>
        </w:rPr>
        <w:t>(2016)</w:t>
      </w:r>
      <w:r w:rsidR="00196E0A" w:rsidRPr="005D7218">
        <w:rPr>
          <w:lang w:val="en-US"/>
        </w:rPr>
        <w:fldChar w:fldCharType="end"/>
      </w:r>
      <w:r w:rsidRPr="005D7218">
        <w:rPr>
          <w:lang w:val="en-US"/>
        </w:rPr>
        <w:t xml:space="preserve"> reported using weight</w:t>
      </w:r>
      <w:r w:rsidR="008E785F" w:rsidRPr="005D7218">
        <w:rPr>
          <w:lang w:val="en-US"/>
        </w:rPr>
        <w:t>ed</w:t>
      </w:r>
      <w:r w:rsidRPr="005D7218">
        <w:rPr>
          <w:lang w:val="en-US"/>
        </w:rPr>
        <w:t xml:space="preserve"> average of hourly summaries of a variable “Stride Duration”, an output of the Rumi Watch pedometer</w:t>
      </w:r>
      <w:r w:rsidR="00CB1F01" w:rsidRPr="005D7218">
        <w:rPr>
          <w:lang w:val="en-US"/>
        </w:rPr>
        <w:t>, and found that lame cows step cycles</w:t>
      </w:r>
      <w:r w:rsidRPr="005D7218">
        <w:rPr>
          <w:lang w:val="en-US"/>
        </w:rPr>
        <w:t xml:space="preserve"> were longer (</w:t>
      </w:r>
      <w:commentRangeStart w:id="27"/>
      <w:r w:rsidRPr="005D7218">
        <w:rPr>
          <w:lang w:val="en-US"/>
        </w:rPr>
        <w:t>1.98 seconds</w:t>
      </w:r>
      <w:commentRangeEnd w:id="27"/>
      <w:r w:rsidR="0026096C">
        <w:rPr>
          <w:rStyle w:val="CommentReference"/>
        </w:rPr>
        <w:commentReference w:id="27"/>
      </w:r>
      <w:r w:rsidRPr="005D7218">
        <w:rPr>
          <w:lang w:val="en-US"/>
        </w:rPr>
        <w:t>) than healthier cows (1.83) seconds (p=0.0002). In this study using the same hardware and algorithm looking at the 24 hour summaries of the stride duration</w:t>
      </w:r>
      <w:r w:rsidR="00B07236">
        <w:rPr>
          <w:lang w:val="en-US"/>
        </w:rPr>
        <w:t xml:space="preserve"> variable – we found </w:t>
      </w:r>
      <w:r w:rsidR="002262EE">
        <w:rPr>
          <w:lang w:val="en-US"/>
        </w:rPr>
        <w:t>..</w:t>
      </w:r>
      <w:r w:rsidR="003B46A3">
        <w:rPr>
          <w:lang w:val="en-US"/>
        </w:rPr>
        <w:t xml:space="preserve">. </w:t>
      </w:r>
      <w:r w:rsidR="002262EE" w:rsidRPr="002262EE">
        <w:rPr>
          <w:highlight w:val="yellow"/>
        </w:rPr>
        <w:t>Redo to take out zero values which biased the numbers down. Divide by 1000 Read beer for variables.</w:t>
      </w:r>
    </w:p>
    <w:p w:rsidR="002262EE" w:rsidRDefault="002262EE" w:rsidP="0097798C"/>
    <w:p w:rsidR="002262EE" w:rsidRPr="005D7218" w:rsidRDefault="002262EE" w:rsidP="0097798C">
      <w:pPr>
        <w:rPr>
          <w:lang w:val="en-US"/>
        </w:rPr>
      </w:pPr>
      <w:proofErr w:type="gramStart"/>
      <w:r>
        <w:t xml:space="preserve">Table X – To be redone </w:t>
      </w:r>
      <w:proofErr w:type="spellStart"/>
      <w:r>
        <w:t>with out</w:t>
      </w:r>
      <w:proofErr w:type="spellEnd"/>
      <w:r>
        <w:t xml:space="preserve"> 0 vales biasing the scores down.</w:t>
      </w:r>
      <w:proofErr w:type="gramEnd"/>
      <w:r>
        <w:t xml:space="preserve"> </w:t>
      </w:r>
    </w:p>
    <w:p w:rsidR="00933664" w:rsidRPr="005D7218" w:rsidRDefault="00933664" w:rsidP="0097798C">
      <w:pPr>
        <w:rPr>
          <w:lang w:val="en-US"/>
        </w:rPr>
      </w:pPr>
    </w:p>
    <w:tbl>
      <w:tblPr>
        <w:tblW w:w="6480" w:type="dxa"/>
        <w:tblInd w:w="93" w:type="dxa"/>
        <w:tblLook w:val="04A0" w:firstRow="1" w:lastRow="0" w:firstColumn="1" w:lastColumn="0" w:noHBand="0" w:noVBand="1"/>
      </w:tblPr>
      <w:tblGrid>
        <w:gridCol w:w="1302"/>
        <w:gridCol w:w="1134"/>
        <w:gridCol w:w="1302"/>
        <w:gridCol w:w="960"/>
        <w:gridCol w:w="1302"/>
        <w:gridCol w:w="960"/>
      </w:tblGrid>
      <w:tr w:rsidR="00933664" w:rsidRPr="005D7218" w:rsidTr="00933664">
        <w:trPr>
          <w:trHeight w:val="600"/>
        </w:trPr>
        <w:tc>
          <w:tcPr>
            <w:tcW w:w="118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b/>
                <w:bCs/>
                <w:color w:val="000000"/>
                <w:sz w:val="22"/>
                <w:szCs w:val="22"/>
                <w:lang w:val="en-US" w:eastAsia="en-IE"/>
              </w:rPr>
            </w:pPr>
            <w:r w:rsidRPr="005D7218">
              <w:rPr>
                <w:rFonts w:ascii="Calibri" w:eastAsia="Times New Roman" w:hAnsi="Calibri"/>
                <w:b/>
                <w:bCs/>
                <w:color w:val="000000"/>
                <w:sz w:val="22"/>
                <w:szCs w:val="22"/>
                <w:lang w:val="en-US" w:eastAsia="en-IE"/>
              </w:rPr>
              <w:t>Locomotion score</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b/>
                <w:bCs/>
                <w:color w:val="000000"/>
                <w:sz w:val="22"/>
                <w:szCs w:val="22"/>
                <w:lang w:val="en-US" w:eastAsia="en-IE"/>
              </w:rPr>
            </w:pPr>
            <w:r w:rsidRPr="005D7218">
              <w:rPr>
                <w:rFonts w:ascii="Calibri" w:eastAsia="Times New Roman" w:hAnsi="Calibri"/>
                <w:b/>
                <w:bCs/>
                <w:color w:val="000000"/>
                <w:sz w:val="22"/>
                <w:szCs w:val="22"/>
                <w:lang w:val="en-US" w:eastAsia="en-IE"/>
              </w:rPr>
              <w:t>0</w:t>
            </w:r>
          </w:p>
        </w:tc>
        <w:tc>
          <w:tcPr>
            <w:tcW w:w="120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b/>
                <w:bCs/>
                <w:color w:val="000000"/>
                <w:sz w:val="22"/>
                <w:szCs w:val="22"/>
                <w:lang w:val="en-US" w:eastAsia="en-IE"/>
              </w:rPr>
            </w:pPr>
            <w:r w:rsidRPr="005D7218">
              <w:rPr>
                <w:rFonts w:ascii="Calibri" w:eastAsia="Times New Roman" w:hAnsi="Calibri"/>
                <w:b/>
                <w:bCs/>
                <w:color w:val="000000"/>
                <w:sz w:val="22"/>
                <w:szCs w:val="22"/>
                <w:lang w:val="en-US" w:eastAsia="en-IE"/>
              </w:rPr>
              <w:t>Locomotion score</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b/>
                <w:bCs/>
                <w:color w:val="000000"/>
                <w:sz w:val="22"/>
                <w:szCs w:val="22"/>
                <w:lang w:val="en-US" w:eastAsia="en-IE"/>
              </w:rPr>
            </w:pPr>
            <w:r w:rsidRPr="005D7218">
              <w:rPr>
                <w:rFonts w:ascii="Calibri" w:eastAsia="Times New Roman" w:hAnsi="Calibri"/>
                <w:b/>
                <w:bCs/>
                <w:color w:val="000000"/>
                <w:sz w:val="22"/>
                <w:szCs w:val="22"/>
                <w:lang w:val="en-US" w:eastAsia="en-IE"/>
              </w:rPr>
              <w:t>1</w:t>
            </w:r>
          </w:p>
        </w:tc>
        <w:tc>
          <w:tcPr>
            <w:tcW w:w="122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b/>
                <w:bCs/>
                <w:color w:val="000000"/>
                <w:sz w:val="22"/>
                <w:szCs w:val="22"/>
                <w:lang w:val="en-US" w:eastAsia="en-IE"/>
              </w:rPr>
            </w:pPr>
            <w:r w:rsidRPr="005D7218">
              <w:rPr>
                <w:rFonts w:ascii="Calibri" w:eastAsia="Times New Roman" w:hAnsi="Calibri"/>
                <w:b/>
                <w:bCs/>
                <w:color w:val="000000"/>
                <w:sz w:val="22"/>
                <w:szCs w:val="22"/>
                <w:lang w:val="en-US" w:eastAsia="en-IE"/>
              </w:rPr>
              <w:t>Locomotion score</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b/>
                <w:bCs/>
                <w:color w:val="000000"/>
                <w:sz w:val="22"/>
                <w:szCs w:val="22"/>
                <w:lang w:val="en-US" w:eastAsia="en-IE"/>
              </w:rPr>
            </w:pPr>
            <w:r w:rsidRPr="005D7218">
              <w:rPr>
                <w:rFonts w:ascii="Calibri" w:eastAsia="Times New Roman" w:hAnsi="Calibri"/>
                <w:b/>
                <w:bCs/>
                <w:color w:val="000000"/>
                <w:sz w:val="22"/>
                <w:szCs w:val="22"/>
                <w:lang w:val="en-US" w:eastAsia="en-IE"/>
              </w:rPr>
              <w:t>2</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commentRangeStart w:id="28"/>
            <w:r w:rsidRPr="005D7218">
              <w:rPr>
                <w:rFonts w:ascii="Calibri" w:eastAsia="Times New Roman" w:hAnsi="Calibri"/>
                <w:color w:val="000000"/>
                <w:sz w:val="22"/>
                <w:szCs w:val="22"/>
                <w:lang w:val="en-US" w:eastAsia="en-IE"/>
              </w:rPr>
              <w:t>1531</w:t>
            </w:r>
            <w:commentRangeEnd w:id="28"/>
            <w:r w:rsidR="0026096C">
              <w:rPr>
                <w:rStyle w:val="CommentReference"/>
              </w:rPr>
              <w:commentReference w:id="28"/>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1526</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1522</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2</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1575</w:t>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2</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1605</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2</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1581</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3</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1490</w:t>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3</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1495</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3</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1498</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4</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1653</w:t>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4</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1564</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4</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1620</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5</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1678</w:t>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5</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1635</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5</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1658</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6</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1678</w:t>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6</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1687</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6</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1662</w:t>
            </w:r>
          </w:p>
        </w:tc>
      </w:tr>
      <w:tr w:rsidR="00933664" w:rsidRPr="005D7218" w:rsidTr="00933664">
        <w:trPr>
          <w:trHeight w:val="300"/>
        </w:trPr>
        <w:tc>
          <w:tcPr>
            <w:tcW w:w="118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7</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1559</w:t>
            </w:r>
          </w:p>
        </w:tc>
        <w:tc>
          <w:tcPr>
            <w:tcW w:w="120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7</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1662</w:t>
            </w:r>
          </w:p>
        </w:tc>
        <w:tc>
          <w:tcPr>
            <w:tcW w:w="122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7</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1587</w:t>
            </w:r>
          </w:p>
        </w:tc>
      </w:tr>
      <w:tr w:rsidR="00933664" w:rsidRPr="005D7218" w:rsidTr="00933664">
        <w:trPr>
          <w:trHeight w:val="300"/>
        </w:trPr>
        <w:tc>
          <w:tcPr>
            <w:tcW w:w="118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Average</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1595</w:t>
            </w:r>
          </w:p>
        </w:tc>
        <w:tc>
          <w:tcPr>
            <w:tcW w:w="120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Average</w:t>
            </w:r>
          </w:p>
        </w:tc>
        <w:tc>
          <w:tcPr>
            <w:tcW w:w="960" w:type="dxa"/>
            <w:tcBorders>
              <w:top w:val="nil"/>
              <w:left w:val="nil"/>
              <w:bottom w:val="nil"/>
              <w:right w:val="nil"/>
            </w:tcBorders>
            <w:shd w:val="clear" w:color="auto" w:fill="auto"/>
            <w:vAlign w:val="bottom"/>
            <w:hideMark/>
          </w:tcPr>
          <w:p w:rsidR="00933664" w:rsidRPr="005D7218" w:rsidRDefault="00EF0E22" w:rsidP="00EF0E22">
            <w:pPr>
              <w:spacing w:line="240" w:lineRule="auto"/>
              <w:jc w:val="right"/>
              <w:rPr>
                <w:rFonts w:ascii="Calibri" w:eastAsia="Times New Roman" w:hAnsi="Calibri"/>
                <w:color w:val="000000"/>
                <w:sz w:val="22"/>
                <w:szCs w:val="22"/>
                <w:lang w:val="en-US" w:eastAsia="en-IE"/>
              </w:rPr>
            </w:pPr>
            <w:r>
              <w:rPr>
                <w:rFonts w:ascii="Calibri" w:eastAsia="Times New Roman" w:hAnsi="Calibri"/>
                <w:color w:val="000000"/>
                <w:sz w:val="22"/>
                <w:szCs w:val="22"/>
                <w:lang w:val="en-US" w:eastAsia="en-IE"/>
              </w:rPr>
              <w:t>1596</w:t>
            </w:r>
          </w:p>
        </w:tc>
        <w:tc>
          <w:tcPr>
            <w:tcW w:w="122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Average</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1590</w:t>
            </w:r>
          </w:p>
        </w:tc>
      </w:tr>
      <w:tr w:rsidR="00933664" w:rsidRPr="005D7218" w:rsidTr="00933664">
        <w:trPr>
          <w:trHeight w:val="600"/>
        </w:trPr>
        <w:tc>
          <w:tcPr>
            <w:tcW w:w="118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Jersey Mean</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1553</w:t>
            </w:r>
          </w:p>
        </w:tc>
        <w:tc>
          <w:tcPr>
            <w:tcW w:w="120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Jersey Mean</w:t>
            </w:r>
          </w:p>
        </w:tc>
        <w:tc>
          <w:tcPr>
            <w:tcW w:w="960" w:type="dxa"/>
            <w:tcBorders>
              <w:top w:val="nil"/>
              <w:left w:val="nil"/>
              <w:bottom w:val="nil"/>
              <w:right w:val="nil"/>
            </w:tcBorders>
            <w:shd w:val="clear" w:color="auto" w:fill="auto"/>
            <w:vAlign w:val="bottom"/>
            <w:hideMark/>
          </w:tcPr>
          <w:p w:rsidR="00933664" w:rsidRPr="005D7218" w:rsidRDefault="00EF0E22" w:rsidP="00933664">
            <w:pPr>
              <w:spacing w:line="240" w:lineRule="auto"/>
              <w:jc w:val="right"/>
              <w:rPr>
                <w:rFonts w:ascii="Calibri" w:eastAsia="Times New Roman" w:hAnsi="Calibri"/>
                <w:color w:val="000000"/>
                <w:sz w:val="22"/>
                <w:szCs w:val="22"/>
                <w:lang w:val="en-US" w:eastAsia="en-IE"/>
              </w:rPr>
            </w:pPr>
            <w:r>
              <w:rPr>
                <w:rFonts w:ascii="Calibri" w:eastAsia="Times New Roman" w:hAnsi="Calibri"/>
                <w:color w:val="000000"/>
                <w:sz w:val="22"/>
                <w:szCs w:val="22"/>
                <w:lang w:val="en-US" w:eastAsia="en-IE"/>
              </w:rPr>
              <w:t>1565</w:t>
            </w:r>
          </w:p>
        </w:tc>
        <w:tc>
          <w:tcPr>
            <w:tcW w:w="122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Jersey Mean</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1551</w:t>
            </w:r>
          </w:p>
        </w:tc>
      </w:tr>
      <w:tr w:rsidR="00933664" w:rsidRPr="005D7218" w:rsidTr="00933664">
        <w:trPr>
          <w:trHeight w:val="600"/>
        </w:trPr>
        <w:tc>
          <w:tcPr>
            <w:tcW w:w="118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Holstein Mean</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1595</w:t>
            </w:r>
          </w:p>
        </w:tc>
        <w:tc>
          <w:tcPr>
            <w:tcW w:w="120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Holstein Mean</w:t>
            </w:r>
          </w:p>
        </w:tc>
        <w:tc>
          <w:tcPr>
            <w:tcW w:w="960" w:type="dxa"/>
            <w:tcBorders>
              <w:top w:val="nil"/>
              <w:left w:val="nil"/>
              <w:bottom w:val="nil"/>
              <w:right w:val="nil"/>
            </w:tcBorders>
            <w:shd w:val="clear" w:color="auto" w:fill="auto"/>
            <w:vAlign w:val="bottom"/>
            <w:hideMark/>
          </w:tcPr>
          <w:p w:rsidR="00933664" w:rsidRPr="005D7218" w:rsidRDefault="00EF0E22" w:rsidP="00933664">
            <w:pPr>
              <w:spacing w:line="240" w:lineRule="auto"/>
              <w:jc w:val="right"/>
              <w:rPr>
                <w:rFonts w:ascii="Calibri" w:eastAsia="Times New Roman" w:hAnsi="Calibri"/>
                <w:color w:val="000000"/>
                <w:sz w:val="22"/>
                <w:szCs w:val="22"/>
                <w:lang w:val="en-US" w:eastAsia="en-IE"/>
              </w:rPr>
            </w:pPr>
            <w:r>
              <w:rPr>
                <w:rFonts w:ascii="Calibri" w:eastAsia="Times New Roman" w:hAnsi="Calibri"/>
                <w:color w:val="000000"/>
                <w:sz w:val="22"/>
                <w:szCs w:val="22"/>
                <w:lang w:val="en-US" w:eastAsia="en-IE"/>
              </w:rPr>
              <w:t>1596</w:t>
            </w:r>
          </w:p>
        </w:tc>
        <w:tc>
          <w:tcPr>
            <w:tcW w:w="1220" w:type="dxa"/>
            <w:tcBorders>
              <w:top w:val="nil"/>
              <w:left w:val="nil"/>
              <w:bottom w:val="nil"/>
              <w:right w:val="nil"/>
            </w:tcBorders>
            <w:shd w:val="clear" w:color="auto" w:fill="auto"/>
            <w:vAlign w:val="bottom"/>
            <w:hideMark/>
          </w:tcPr>
          <w:p w:rsidR="00933664" w:rsidRPr="005D7218" w:rsidRDefault="00933664" w:rsidP="00933664">
            <w:pPr>
              <w:spacing w:line="240" w:lineRule="auto"/>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Holstein Mean</w:t>
            </w:r>
          </w:p>
        </w:tc>
        <w:tc>
          <w:tcPr>
            <w:tcW w:w="960" w:type="dxa"/>
            <w:tcBorders>
              <w:top w:val="nil"/>
              <w:left w:val="nil"/>
              <w:bottom w:val="nil"/>
              <w:right w:val="nil"/>
            </w:tcBorders>
            <w:shd w:val="clear" w:color="auto" w:fill="auto"/>
            <w:noWrap/>
            <w:vAlign w:val="bottom"/>
            <w:hideMark/>
          </w:tcPr>
          <w:p w:rsidR="00933664" w:rsidRPr="005D7218" w:rsidRDefault="00933664" w:rsidP="00933664">
            <w:pPr>
              <w:spacing w:line="240" w:lineRule="auto"/>
              <w:jc w:val="right"/>
              <w:rPr>
                <w:rFonts w:ascii="Calibri" w:eastAsia="Times New Roman" w:hAnsi="Calibri"/>
                <w:color w:val="000000"/>
                <w:sz w:val="22"/>
                <w:szCs w:val="22"/>
                <w:lang w:val="en-US" w:eastAsia="en-IE"/>
              </w:rPr>
            </w:pPr>
            <w:r w:rsidRPr="005D7218">
              <w:rPr>
                <w:rFonts w:ascii="Calibri" w:eastAsia="Times New Roman" w:hAnsi="Calibri"/>
                <w:color w:val="000000"/>
                <w:sz w:val="22"/>
                <w:szCs w:val="22"/>
                <w:lang w:val="en-US" w:eastAsia="en-IE"/>
              </w:rPr>
              <w:t>1590</w:t>
            </w:r>
          </w:p>
        </w:tc>
      </w:tr>
    </w:tbl>
    <w:p w:rsidR="00933664" w:rsidRPr="005D7218" w:rsidRDefault="00933664" w:rsidP="0097798C">
      <w:pPr>
        <w:rPr>
          <w:lang w:val="en-US"/>
        </w:rPr>
      </w:pPr>
    </w:p>
    <w:p w:rsidR="006D3582" w:rsidRPr="005D7218" w:rsidRDefault="006D3582" w:rsidP="0097798C">
      <w:pPr>
        <w:rPr>
          <w:lang w:val="en-US"/>
        </w:rPr>
      </w:pPr>
    </w:p>
    <w:p w:rsidR="006D3582" w:rsidRPr="005D7218" w:rsidRDefault="006D3582" w:rsidP="0097798C">
      <w:pPr>
        <w:rPr>
          <w:lang w:val="en-US"/>
        </w:rPr>
      </w:pPr>
    </w:p>
    <w:p w:rsidR="0054065C" w:rsidRDefault="007B0B75" w:rsidP="0097798C">
      <w:pPr>
        <w:rPr>
          <w:lang w:val="en-US"/>
        </w:rPr>
      </w:pPr>
      <w:r w:rsidRPr="005D7218">
        <w:rPr>
          <w:lang w:val="en-US"/>
        </w:rPr>
        <w:t>In this study we also created another step duration algorithm as a requirement for calculating swing phase %</w:t>
      </w:r>
      <w:r w:rsidR="00C66764" w:rsidRPr="005D7218">
        <w:rPr>
          <w:lang w:val="en-US"/>
        </w:rPr>
        <w:t xml:space="preserve"> (discussed later)</w:t>
      </w:r>
      <w:r w:rsidRPr="005D7218">
        <w:rPr>
          <w:lang w:val="en-US"/>
        </w:rPr>
        <w:t>.</w:t>
      </w:r>
      <w:r w:rsidR="0054065C" w:rsidRPr="005D7218">
        <w:rPr>
          <w:lang w:val="en-US"/>
        </w:rPr>
        <w:t xml:space="preserve"> </w:t>
      </w:r>
      <w:r w:rsidR="00933664" w:rsidRPr="005D7218">
        <w:rPr>
          <w:lang w:val="en-US"/>
        </w:rPr>
        <w:t xml:space="preserve"> This only assessed when the cow was walking consistently during a </w:t>
      </w:r>
      <w:commentRangeStart w:id="29"/>
      <w:r w:rsidR="00933664" w:rsidRPr="005D7218">
        <w:rPr>
          <w:lang w:val="en-US"/>
        </w:rPr>
        <w:t>6 hour window</w:t>
      </w:r>
      <w:commentRangeEnd w:id="29"/>
      <w:r w:rsidR="0026096C">
        <w:rPr>
          <w:rStyle w:val="CommentReference"/>
        </w:rPr>
        <w:commentReference w:id="29"/>
      </w:r>
      <w:r w:rsidR="00933664" w:rsidRPr="005D7218">
        <w:rPr>
          <w:lang w:val="en-US"/>
        </w:rPr>
        <w:t xml:space="preserve">. </w:t>
      </w:r>
    </w:p>
    <w:p w:rsidR="002262EE" w:rsidRPr="005D7218" w:rsidRDefault="002262EE" w:rsidP="0097798C">
      <w:pPr>
        <w:rPr>
          <w:lang w:val="en-US"/>
        </w:rPr>
      </w:pPr>
      <w:proofErr w:type="gramStart"/>
      <w:r>
        <w:rPr>
          <w:lang w:val="en-US"/>
        </w:rPr>
        <w:t>Table X Redo and change units to seconds.</w:t>
      </w:r>
      <w:proofErr w:type="gramEnd"/>
    </w:p>
    <w:p w:rsidR="006D3582" w:rsidRPr="005D7218" w:rsidRDefault="006D3582" w:rsidP="0097798C">
      <w:pPr>
        <w:rPr>
          <w:lang w:val="en-US"/>
        </w:rPr>
      </w:pPr>
      <w:r w:rsidRPr="005D7218">
        <w:rPr>
          <w:noProof/>
          <w:lang w:eastAsia="en-IE"/>
        </w:rPr>
        <w:lastRenderedPageBreak/>
        <w:drawing>
          <wp:inline distT="0" distB="0" distL="0" distR="0" wp14:anchorId="79C0E297" wp14:editId="77C1A40D">
            <wp:extent cx="411861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610" cy="2870200"/>
                    </a:xfrm>
                    <a:prstGeom prst="rect">
                      <a:avLst/>
                    </a:prstGeom>
                    <a:noFill/>
                    <a:ln>
                      <a:noFill/>
                    </a:ln>
                  </pic:spPr>
                </pic:pic>
              </a:graphicData>
            </a:graphic>
          </wp:inline>
        </w:drawing>
      </w:r>
    </w:p>
    <w:p w:rsidR="0097798C" w:rsidRPr="005D7218" w:rsidRDefault="0097798C" w:rsidP="0097798C">
      <w:pPr>
        <w:rPr>
          <w:lang w:val="en-US"/>
        </w:rPr>
      </w:pPr>
    </w:p>
    <w:p w:rsidR="0097798C" w:rsidRDefault="0097798C" w:rsidP="0097798C">
      <w:pPr>
        <w:rPr>
          <w:lang w:val="en-US"/>
        </w:rPr>
      </w:pPr>
      <w:r w:rsidRPr="005D7218">
        <w:rPr>
          <w:lang w:val="en-US"/>
        </w:rPr>
        <w:t>The mean step</w:t>
      </w:r>
      <w:r w:rsidR="00F019BA" w:rsidRPr="005D7218">
        <w:rPr>
          <w:lang w:val="en-US"/>
        </w:rPr>
        <w:t xml:space="preserve"> cycle</w:t>
      </w:r>
      <w:r w:rsidRPr="005D7218">
        <w:rPr>
          <w:lang w:val="en-US"/>
        </w:rPr>
        <w:t xml:space="preserve"> duration for all the cows in LSE 1:7 was 12.8 records (1.28 seconds) as measured by the</w:t>
      </w:r>
      <w:commentRangeStart w:id="30"/>
      <w:r w:rsidRPr="005D7218">
        <w:rPr>
          <w:lang w:val="en-US"/>
        </w:rPr>
        <w:t xml:space="preserve"> </w:t>
      </w:r>
      <w:proofErr w:type="spellStart"/>
      <w:r w:rsidRPr="005D7218">
        <w:rPr>
          <w:lang w:val="en-US"/>
        </w:rPr>
        <w:t>RumiWatch</w:t>
      </w:r>
      <w:proofErr w:type="spellEnd"/>
      <w:r w:rsidRPr="005D7218">
        <w:rPr>
          <w:lang w:val="en-US"/>
        </w:rPr>
        <w:t xml:space="preserve"> </w:t>
      </w:r>
      <w:commentRangeEnd w:id="30"/>
      <w:r w:rsidR="00754BBE" w:rsidRPr="005D7218">
        <w:rPr>
          <w:rStyle w:val="CommentReference"/>
          <w:lang w:val="en-US"/>
        </w:rPr>
        <w:commentReference w:id="30"/>
      </w:r>
      <w:r w:rsidRPr="005D7218">
        <w:rPr>
          <w:lang w:val="en-US"/>
        </w:rPr>
        <w:t xml:space="preserve">and the </w:t>
      </w:r>
      <w:proofErr w:type="spellStart"/>
      <w:r w:rsidRPr="005D7218">
        <w:rPr>
          <w:lang w:val="en-US"/>
        </w:rPr>
        <w:t>Haladchen</w:t>
      </w:r>
      <w:proofErr w:type="spellEnd"/>
      <w:r w:rsidRPr="005D7218">
        <w:rPr>
          <w:lang w:val="en-US"/>
        </w:rPr>
        <w:t xml:space="preserve"> using the </w:t>
      </w:r>
      <w:r w:rsidR="005E2D6A">
        <w:rPr>
          <w:lang w:val="en-US"/>
        </w:rPr>
        <w:t>trough</w:t>
      </w:r>
      <w:r w:rsidRPr="005D7218">
        <w:rPr>
          <w:lang w:val="en-US"/>
        </w:rPr>
        <w:t xml:space="preserve"> identification technique for both healthy and locomotion impaired cows.</w:t>
      </w:r>
    </w:p>
    <w:p w:rsidR="00196E0A" w:rsidRPr="005D7218" w:rsidRDefault="00196E0A" w:rsidP="0097798C">
      <w:pPr>
        <w:rPr>
          <w:lang w:val="en-US"/>
        </w:rPr>
      </w:pPr>
    </w:p>
    <w:p w:rsidR="0097798C" w:rsidRPr="005D7218" w:rsidRDefault="001774F8" w:rsidP="0097798C">
      <w:pPr>
        <w:rPr>
          <w:lang w:val="en-US"/>
        </w:rPr>
      </w:pPr>
      <w:r>
        <w:rPr>
          <w:lang w:val="en-US"/>
        </w:rPr>
        <w:t xml:space="preserve">For the novel algorithm for </w:t>
      </w:r>
      <w:r w:rsidR="001806C2">
        <w:rPr>
          <w:lang w:val="en-US"/>
        </w:rPr>
        <w:t>analyzing</w:t>
      </w:r>
      <w:r>
        <w:rPr>
          <w:lang w:val="en-US"/>
        </w:rPr>
        <w:t xml:space="preserve"> </w:t>
      </w:r>
      <w:proofErr w:type="gramStart"/>
      <w:r>
        <w:rPr>
          <w:lang w:val="en-US"/>
        </w:rPr>
        <w:t xml:space="preserve">the  </w:t>
      </w:r>
      <w:proofErr w:type="spellStart"/>
      <w:r>
        <w:rPr>
          <w:lang w:val="en-US"/>
        </w:rPr>
        <w:t>RumiWatch</w:t>
      </w:r>
      <w:proofErr w:type="spellEnd"/>
      <w:proofErr w:type="gramEnd"/>
      <w:r>
        <w:rPr>
          <w:lang w:val="en-US"/>
        </w:rPr>
        <w:t xml:space="preserve"> data </w:t>
      </w:r>
      <w:r w:rsidR="0097798C" w:rsidRPr="005D7218">
        <w:rPr>
          <w:lang w:val="en-US"/>
        </w:rPr>
        <w:t xml:space="preserve">(cows in Ireland walking to </w:t>
      </w:r>
      <w:r w:rsidR="000B1DAD" w:rsidRPr="005D7218">
        <w:rPr>
          <w:lang w:val="en-US"/>
        </w:rPr>
        <w:t xml:space="preserve">and from the milking </w:t>
      </w:r>
      <w:proofErr w:type="spellStart"/>
      <w:r w:rsidR="000B1DAD" w:rsidRPr="005D7218">
        <w:rPr>
          <w:lang w:val="en-US"/>
        </w:rPr>
        <w:t>parlour</w:t>
      </w:r>
      <w:proofErr w:type="spellEnd"/>
      <w:r w:rsidR="000B1DAD" w:rsidRPr="005D7218">
        <w:rPr>
          <w:lang w:val="en-US"/>
        </w:rPr>
        <w:t xml:space="preserve">), </w:t>
      </w:r>
      <w:r w:rsidR="0097798C" w:rsidRPr="005D7218">
        <w:rPr>
          <w:lang w:val="en-US"/>
        </w:rPr>
        <w:t>the mean step duration was slightly higher (1.29) for score 0, 1 and 2 cows together (105 observations of 64 cows). Score 0 &amp; score 2 cows were both 1.3 second and score one cows were 1.27 seconds. The mean step duration also varie</w:t>
      </w:r>
      <w:r w:rsidR="00345AF3" w:rsidRPr="005D7218">
        <w:rPr>
          <w:lang w:val="en-US"/>
        </w:rPr>
        <w:t>d by observation period from 1.15 and 1.2</w:t>
      </w:r>
      <w:r w:rsidR="0097798C" w:rsidRPr="005D7218">
        <w:rPr>
          <w:lang w:val="en-US"/>
        </w:rPr>
        <w:t>1 for</w:t>
      </w:r>
      <w:r w:rsidR="00345AF3" w:rsidRPr="005D7218">
        <w:rPr>
          <w:lang w:val="en-US"/>
        </w:rPr>
        <w:t xml:space="preserve"> the Jerseys in LSE</w:t>
      </w:r>
      <w:r w:rsidR="00345AF3" w:rsidRPr="005D7218">
        <w:rPr>
          <w:b/>
          <w:lang w:val="en-US"/>
        </w:rPr>
        <w:t xml:space="preserve"> </w:t>
      </w:r>
      <w:r w:rsidR="00345AF3" w:rsidRPr="005D7218">
        <w:rPr>
          <w:highlight w:val="yellow"/>
          <w:lang w:val="en-US"/>
        </w:rPr>
        <w:t>1 &amp; 2 to 1.4</w:t>
      </w:r>
      <w:r w:rsidR="0097798C" w:rsidRPr="005D7218">
        <w:rPr>
          <w:highlight w:val="yellow"/>
          <w:lang w:val="en-US"/>
        </w:rPr>
        <w:t xml:space="preserve">5 seconds for LSE </w:t>
      </w:r>
      <w:r w:rsidR="005237B7" w:rsidRPr="005D7218">
        <w:rPr>
          <w:highlight w:val="yellow"/>
          <w:lang w:val="en-US"/>
        </w:rPr>
        <w:t>5 -</w:t>
      </w:r>
      <w:r w:rsidR="0097798C" w:rsidRPr="005D7218">
        <w:rPr>
          <w:highlight w:val="yellow"/>
          <w:lang w:val="en-US"/>
        </w:rPr>
        <w:t xml:space="preserve"> the second observation period for the Holstein Friesian cows at t</w:t>
      </w:r>
      <w:r w:rsidR="005237B7" w:rsidRPr="005D7218">
        <w:rPr>
          <w:highlight w:val="yellow"/>
          <w:lang w:val="en-US"/>
        </w:rPr>
        <w:t>he research farm in 2018 (RW 478)</w:t>
      </w:r>
      <w:r w:rsidR="0097798C" w:rsidRPr="005D7218">
        <w:rPr>
          <w:highlight w:val="yellow"/>
          <w:lang w:val="en-US"/>
        </w:rPr>
        <w:t>.</w:t>
      </w:r>
      <w:r w:rsidR="0097798C" w:rsidRPr="005D7218">
        <w:rPr>
          <w:lang w:val="en-US"/>
        </w:rPr>
        <w:t xml:space="preserve"> </w:t>
      </w:r>
      <w:commentRangeStart w:id="31"/>
      <w:r w:rsidR="0097798C" w:rsidRPr="005D7218">
        <w:rPr>
          <w:lang w:val="en-US"/>
        </w:rPr>
        <w:t xml:space="preserve">It is of note that Jerseys appear to have a distinctly shorter gait cycle differing highly significantly (t test, p=&lt;0.001) Jerseys = 1.18, Holstein Friesian 1.34 seconds). The Jersey’s also had greater variance in the duration of their steps (t- test p=0.0004, Jerseys = 0.4, Holstein Friesian = 0.28). </w:t>
      </w:r>
      <w:commentRangeEnd w:id="31"/>
      <w:r w:rsidR="0026096C">
        <w:rPr>
          <w:rStyle w:val="CommentReference"/>
        </w:rPr>
        <w:commentReference w:id="31"/>
      </w:r>
    </w:p>
    <w:p w:rsidR="0097798C" w:rsidRPr="005D7218" w:rsidRDefault="0097798C" w:rsidP="0097798C">
      <w:pPr>
        <w:rPr>
          <w:lang w:val="en-US"/>
        </w:rPr>
      </w:pPr>
      <w:r w:rsidRPr="005D7218">
        <w:rPr>
          <w:lang w:val="en-US"/>
        </w:rPr>
        <w:t xml:space="preserve"> </w:t>
      </w:r>
    </w:p>
    <w:p w:rsidR="00B00C19" w:rsidRPr="005D7218" w:rsidRDefault="00B00C19" w:rsidP="00B00C19">
      <w:pPr>
        <w:rPr>
          <w:lang w:val="en-US"/>
        </w:rPr>
      </w:pPr>
      <w:r w:rsidRPr="005D7218">
        <w:rPr>
          <w:lang w:val="en-US"/>
        </w:rPr>
        <w:t xml:space="preserve">Also of note is that that number of strides, the </w:t>
      </w:r>
      <w:commentRangeStart w:id="32"/>
      <w:r w:rsidRPr="005D7218">
        <w:rPr>
          <w:lang w:val="en-US"/>
        </w:rPr>
        <w:t>ratio of strides to movement</w:t>
      </w:r>
      <w:commentRangeEnd w:id="32"/>
      <w:r w:rsidRPr="005D7218">
        <w:rPr>
          <w:rStyle w:val="CommentReference"/>
          <w:lang w:val="en-US"/>
        </w:rPr>
        <w:commentReference w:id="32"/>
      </w:r>
      <w:r w:rsidRPr="005D7218">
        <w:rPr>
          <w:lang w:val="en-US"/>
        </w:rPr>
        <w:t xml:space="preserve">, and the number of </w:t>
      </w:r>
      <w:commentRangeStart w:id="33"/>
      <w:r w:rsidRPr="005D7218">
        <w:rPr>
          <w:lang w:val="en-US"/>
        </w:rPr>
        <w:t>steps</w:t>
      </w:r>
      <w:commentRangeEnd w:id="33"/>
      <w:r w:rsidRPr="005D7218">
        <w:rPr>
          <w:rStyle w:val="CommentReference"/>
          <w:lang w:val="en-US"/>
        </w:rPr>
        <w:commentReference w:id="33"/>
      </w:r>
      <w:r w:rsidRPr="005D7218">
        <w:rPr>
          <w:lang w:val="en-US"/>
        </w:rPr>
        <w:t xml:space="preserve"> within the 6 hour window were indicative of lameness. Stride move ratio was only indicative of absolute locomotion score, the number of steps only the change in locomotion score and number of strides was moderately indicative of both. </w:t>
      </w:r>
    </w:p>
    <w:p w:rsidR="00B00C19" w:rsidRPr="005D7218" w:rsidRDefault="00B00C19" w:rsidP="00B00C19">
      <w:pPr>
        <w:rPr>
          <w:lang w:val="en-US"/>
        </w:rPr>
      </w:pPr>
    </w:p>
    <w:p w:rsidR="00B00C19" w:rsidRPr="005D7218" w:rsidRDefault="00B00C19" w:rsidP="00B00C19">
      <w:pPr>
        <w:rPr>
          <w:lang w:val="en-US"/>
        </w:rPr>
      </w:pPr>
      <w:r w:rsidRPr="005D7218">
        <w:rPr>
          <w:noProof/>
          <w:lang w:eastAsia="en-IE"/>
        </w:rPr>
        <w:lastRenderedPageBreak/>
        <w:drawing>
          <wp:inline distT="0" distB="0" distL="0" distR="0" wp14:anchorId="5ABF87D3" wp14:editId="00CA824C">
            <wp:extent cx="5731510" cy="1177675"/>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77675"/>
                    </a:xfrm>
                    <a:prstGeom prst="rect">
                      <a:avLst/>
                    </a:prstGeom>
                    <a:noFill/>
                    <a:ln>
                      <a:noFill/>
                    </a:ln>
                  </pic:spPr>
                </pic:pic>
              </a:graphicData>
            </a:graphic>
          </wp:inline>
        </w:drawing>
      </w:r>
    </w:p>
    <w:p w:rsidR="0097798C" w:rsidRDefault="0097798C" w:rsidP="0097798C">
      <w:pPr>
        <w:rPr>
          <w:lang w:val="en-US"/>
        </w:rPr>
      </w:pPr>
      <w:r w:rsidRPr="005D7218">
        <w:rPr>
          <w:lang w:val="en-US"/>
        </w:rPr>
        <w:t xml:space="preserve"> </w:t>
      </w:r>
    </w:p>
    <w:p w:rsidR="00B00C19" w:rsidRDefault="00B00C19" w:rsidP="00B00C19">
      <w:pPr>
        <w:rPr>
          <w:lang w:val="en-US"/>
        </w:rPr>
      </w:pPr>
      <w:r w:rsidRPr="005D7218">
        <w:rPr>
          <w:lang w:val="en-US"/>
        </w:rPr>
        <w:t>For the</w:t>
      </w:r>
      <w:r>
        <w:rPr>
          <w:lang w:val="en-US"/>
        </w:rPr>
        <w:t xml:space="preserve"> Haladjian</w:t>
      </w:r>
      <w:r w:rsidRPr="005D7218">
        <w:rPr>
          <w:lang w:val="en-US"/>
        </w:rPr>
        <w:t xml:space="preserve"> data, the means for healthy and impaired locomotion differed but not to a statistically significant extent. Unimpaired, the mean was 1.25 and 1.29</w:t>
      </w:r>
      <w:r>
        <w:rPr>
          <w:lang w:val="en-US"/>
        </w:rPr>
        <w:t xml:space="preserve"> </w:t>
      </w:r>
      <w:r w:rsidRPr="005D7218">
        <w:rPr>
          <w:lang w:val="en-US"/>
        </w:rPr>
        <w:t xml:space="preserve">for when a block was attached to either leg (t-test, p = 0.11). </w:t>
      </w:r>
    </w:p>
    <w:p w:rsidR="00B00C19" w:rsidRDefault="00B00C19" w:rsidP="0097798C">
      <w:pPr>
        <w:rPr>
          <w:lang w:val="en-US"/>
        </w:rPr>
      </w:pPr>
    </w:p>
    <w:p w:rsidR="00B00C19" w:rsidRDefault="00F067BA" w:rsidP="0097798C">
      <w:pPr>
        <w:rPr>
          <w:lang w:val="en-US"/>
        </w:rPr>
      </w:pPr>
      <w:r w:rsidRPr="005D7218">
        <w:rPr>
          <w:lang w:val="en-US"/>
        </w:rPr>
        <w:t>S</w:t>
      </w:r>
      <w:r w:rsidR="00345AF3" w:rsidRPr="005D7218">
        <w:rPr>
          <w:lang w:val="en-US"/>
        </w:rPr>
        <w:t xml:space="preserve">tep duration </w:t>
      </w:r>
      <w:r w:rsidR="005E7695" w:rsidRPr="005D7218">
        <w:rPr>
          <w:lang w:val="en-US"/>
        </w:rPr>
        <w:t xml:space="preserve">and step duration variance </w:t>
      </w:r>
      <w:r w:rsidR="00345AF3" w:rsidRPr="005D7218">
        <w:rPr>
          <w:lang w:val="en-US"/>
        </w:rPr>
        <w:t xml:space="preserve">was not indicative of locomotion score 0-2 using the RW derived variables or when a cow had impaired locomotion due </w:t>
      </w:r>
      <w:r w:rsidR="001806C2">
        <w:rPr>
          <w:lang w:val="en-US"/>
        </w:rPr>
        <w:t xml:space="preserve">to </w:t>
      </w:r>
      <w:r w:rsidR="00345AF3" w:rsidRPr="005D7218">
        <w:rPr>
          <w:lang w:val="en-US"/>
        </w:rPr>
        <w:t>a block</w:t>
      </w:r>
      <w:r w:rsidR="001806C2">
        <w:rPr>
          <w:lang w:val="en-US"/>
        </w:rPr>
        <w:t xml:space="preserve"> being attached one foot (Haladjian</w:t>
      </w:r>
      <w:r w:rsidR="00345AF3" w:rsidRPr="005D7218">
        <w:rPr>
          <w:lang w:val="en-US"/>
        </w:rPr>
        <w:t xml:space="preserve"> data)</w:t>
      </w:r>
      <w:r w:rsidR="001774F8">
        <w:rPr>
          <w:lang w:val="en-US"/>
        </w:rPr>
        <w:t xml:space="preserve"> – means not significantly different</w:t>
      </w:r>
      <w:r w:rsidR="00345AF3" w:rsidRPr="005D7218">
        <w:rPr>
          <w:lang w:val="en-US"/>
        </w:rPr>
        <w:t>.</w:t>
      </w:r>
      <w:r w:rsidR="009001B7">
        <w:rPr>
          <w:lang w:val="en-US"/>
        </w:rPr>
        <w:t xml:space="preserve"> </w:t>
      </w:r>
      <w:r w:rsidR="0097798C" w:rsidRPr="005D7218">
        <w:rPr>
          <w:lang w:val="en-US"/>
        </w:rPr>
        <w:t xml:space="preserve">Overall – it appears that moderately lame </w:t>
      </w:r>
      <w:proofErr w:type="gramStart"/>
      <w:r w:rsidR="0097798C" w:rsidRPr="005D7218">
        <w:rPr>
          <w:lang w:val="en-US"/>
        </w:rPr>
        <w:t xml:space="preserve">cows </w:t>
      </w:r>
      <w:r w:rsidR="001774F8">
        <w:rPr>
          <w:lang w:val="en-US"/>
        </w:rPr>
        <w:t xml:space="preserve"> were</w:t>
      </w:r>
      <w:proofErr w:type="gramEnd"/>
      <w:r w:rsidR="001774F8">
        <w:rPr>
          <w:lang w:val="en-US"/>
        </w:rPr>
        <w:t xml:space="preserve"> not significantly different as measure</w:t>
      </w:r>
      <w:r w:rsidR="00944D2C">
        <w:rPr>
          <w:lang w:val="en-US"/>
        </w:rPr>
        <w:t>d</w:t>
      </w:r>
      <w:r w:rsidR="001774F8">
        <w:rPr>
          <w:lang w:val="en-US"/>
        </w:rPr>
        <w:t xml:space="preserve"> by</w:t>
      </w:r>
      <w:r w:rsidR="00580FFA" w:rsidRPr="005D7218">
        <w:rPr>
          <w:lang w:val="en-US"/>
        </w:rPr>
        <w:t xml:space="preserve"> step duration alone consistent with</w:t>
      </w:r>
      <w:r w:rsidR="0097798C" w:rsidRPr="005D7218">
        <w:rPr>
          <w:lang w:val="en-US"/>
        </w:rPr>
        <w:t xml:space="preserve"> was reported by Flower et al (2005).</w:t>
      </w:r>
      <w:r w:rsidR="005E7695" w:rsidRPr="005D7218">
        <w:rPr>
          <w:lang w:val="en-US"/>
        </w:rPr>
        <w:t xml:space="preserve"> There is however strong indications that breed of cattle significantly influences step duration. The cattle used in previous studies with longer reported step durations were Holstein Friesian generally, while those reported were smaller breeds and the Irish Holstein Friesian cows also tend to be smaller than their </w:t>
      </w:r>
      <w:r w:rsidR="000F1344" w:rsidRPr="005D7218">
        <w:rPr>
          <w:lang w:val="en-US"/>
        </w:rPr>
        <w:t xml:space="preserve">Holstein Friesian cousins elsewhere such as Germany </w:t>
      </w:r>
      <w:r w:rsidR="00B00C19">
        <w:rPr>
          <w:lang w:val="en-US"/>
        </w:rPr>
        <w:fldChar w:fldCharType="begin" w:fldLock="1"/>
      </w:r>
      <w:r w:rsidR="00280E19">
        <w:rPr>
          <w:lang w:val="en-US"/>
        </w:rPr>
        <w:instrText>ADDIN CSL_CITATION {"citationItems":[{"id":"ITEM-1","itemData":{"DOI":"10.1371/journal.pone.0155796","ISSN":"19326203","PMID":"27187073","abstract":"This study was carried out to detect differences in locomotion and feeding behavior in lame (group L; n = 41; gait score ≥ 2.5) and non-lame (group C; n = 12; gait score ≤ 2) multiparous Holstein cows in a cross-sectional study design. A model for automatic lameness detection was created, using data from accelerometers attached to the hind limbs and noseband sensors attached to the head. Each cow’s gait was videotaped and scored on a 5-point scale before and after a period of 3 consecutive days of behavioral data recording. The mean value of 3 independent experienced observers was taken as a definite gait score and considered to be the gold standard. For statistical analysis, data from the noseband sensor and one of two accelerometers per cow (randomly selected) of 2 out of 3 randomly selected days was used. For comparison between group L and group C, the T-test, the Aspin-Welch Test and the Wilcoxon Test were used. The sensitivity and specificity for lameness detection was determined with logistic regression and ROC-analysis. Group L compared to group C had significantly lower eating and ruminating time, fewer eating chews, ruminating chews and ruminating boluses, longer lying time and lying bout duration, lower standing time, fewer standing and walking bouts, fewer, slower and shorter strides and a lower walking speed. The model considering the number of standing bouts and walking speed was the best predictor of cows being lame with a sensitivity of 90.2% and specificity of 91.7%. Sensitivity and specificity of the lameness detection model were considered to be very high, even without the use of halter data. It was concluded that under the conditions of the study farm, accelerometer data were suitable for accurately distinguishing between lame and non-lame dairy cows, even in cases of slight lameness with a gait score of 2.5.","author":[{"dropping-particle":"","family":"Beer","given":"Gian","non-dropping-particle":"","parse-names":false,"suffix":""},{"dropping-particle":"","family":"Alsaaod","given":"Maher","non-dropping-particle":"","parse-names":false,"suffix":""},{"dropping-particle":"","family":"Starke","given":"Alexander","non-dropping-particle":"","parse-names":false,"suffix":""},{"dropping-particle":"","family":"Schuepbach-Regula","given":"Gertraud","non-dropping-particle":"","parse-names":false,"suffix":""},{"dropping-particle":"","family":"Müller","given":"Hendrik","non-dropping-particle":"","parse-names":false,"suffix":""},{"dropping-particle":"","family":"Kohler","given":"Philipp","non-dropping-particle":"","parse-names":false,"suffix":""},{"dropping-particle":"","family":"Steiner","given":"Adrian","non-dropping-particle":"","parse-names":false,"suffix":""}],"container-title":"PLoS ONE","id":"ITEM-1","issue":"5","issued":{"date-parts":[["2016"]]},"page":"1-18","title":"Use of extended characteristics of locomotion and feeding behavior for automated identification of lame dairy cows","type":"article-journal","volume":"11"},"uris":["http://www.mendeley.com/documents/?uuid=b029ef51-c6e8-4d35-b82f-ce787d38c263"]},{"id":"ITEM-2","itemData":{"DOI":"10.3168/jds.S0022-0302(05)73000-9","ISBN":"1525-3198 (Electronic)\\r0022-0302 (Linking)","ISSN":"00220302","PMID":"16107407","abstract":"To explore how hoof pathologies affect the gait of dairy cattle, we studied gait profiles of cows with no visible injuries (n = 17), sole lesions (n = 14), and sole ulcers (n = 7). Video recordings of dairy cows were digitized using motion analysis software to calculate 6 stride variables for each hoof. Compared with cows with sole ulcers, healthy cows walked faster (1.11 +/- 0.03 vs. 0.90 +/- 0.05 m/s, mean +/- SEM), had shorter stride durations (1.26 +/- 0.03 vs. 1.48 +/- 0.05 s), and longer strides (139.5 +/- 2.1 vs. 130.0 +/- 3.2 cm). Percentage of triple support in the gait cycle (time when cattle were supported by 3 legs) more than doubled for cows with sole ulcers compared with healthy cows (42 vs. 18%). Gait differences were likely due to cows reducing the load on an affected leg. Few differences were detected between healthy cows and those with sole lesions, perhaps because of variation in number, severity, and location of injuries. Kinematic gait analysis is a promising approach in understanding how hoof pathologies affect dairy cow gait.","author":[{"dropping-particle":"","family":"Flower","given":"F.C.","non-dropping-particle":"","parse-names":false,"suffix":""},{"dropping-particle":"","family":"Sanderson","given":"D.J.","non-dropping-particle":"","parse-names":false,"suffix":""},{"dropping-particle":"","family":"Weary","given":"D.M.","non-dropping-particle":"","parse-names":false,"suffix":""}],"container-title":"Journal of Dairy Science","id":"ITEM-2","issue":"9","issued":{"date-parts":[["2005"]]},"page":"3166-3173","publisher":"Elsevier","title":"Hoof Pathologies Influence Kinematic Measures of Dairy Cow Gait","type":"article-journal","volume":"88"},"uris":["http://www.mendeley.com/documents/?uuid=f836f355-f808-43a7-8246-ef84f14d6db9"]},{"id":"ITEM-3","itemData":{"DOI":"10.3168/JDS.2016-11678","ISSN":"0022-0302","abstract":"Changes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Science","id":"ITEM-3","issue":"2","issued":{"date-parts":[["2017","2","1"]]},"page":"1417-1426","publisher":"Elsevier","title":"The cow pedogram—Analysis of gait cycle variables allows the detection of lameness and foot pathologies","type":"article-journal","volume":"100"},"uris":["http://www.mendeley.com/documents/?uuid=5b934d83-4903-337f-bc58-673fd2f994d9"]}],"mendeley":{"formattedCitation":"(Flower et al., 2005; Beer et al., 2016; Alsaaod et al., 2017)","plainTextFormattedCitation":"(Flower et al., 2005; Beer et al., 2016; Alsaaod et al., 2017)","previouslyFormattedCitation":"(Flower et al., 2005; Beer et al., 2016; Alsaaod et al., 2017)"},"properties":{"noteIndex":0},"schema":"https://github.com/citation-style-language/schema/raw/master/csl-citation.json"}</w:instrText>
      </w:r>
      <w:r w:rsidR="00B00C19">
        <w:rPr>
          <w:lang w:val="en-US"/>
        </w:rPr>
        <w:fldChar w:fldCharType="separate"/>
      </w:r>
      <w:r w:rsidR="00B00C19" w:rsidRPr="00B00C19">
        <w:rPr>
          <w:noProof/>
          <w:lang w:val="en-US"/>
        </w:rPr>
        <w:t>(Flower et al., 2005; Beer et al., 2016; Alsaaod et al., 2017)</w:t>
      </w:r>
      <w:r w:rsidR="00B00C19">
        <w:rPr>
          <w:lang w:val="en-US"/>
        </w:rPr>
        <w:fldChar w:fldCharType="end"/>
      </w:r>
      <w:r w:rsidR="00A00599" w:rsidRPr="005D7218">
        <w:rPr>
          <w:lang w:val="en-US"/>
        </w:rPr>
        <w:t xml:space="preserve">. </w:t>
      </w:r>
    </w:p>
    <w:p w:rsidR="00B00C19" w:rsidRDefault="00B00C19" w:rsidP="0097798C">
      <w:pPr>
        <w:rPr>
          <w:lang w:val="en-US"/>
        </w:rPr>
      </w:pPr>
    </w:p>
    <w:p w:rsidR="00B00C19" w:rsidRPr="005D7218" w:rsidRDefault="00A00599" w:rsidP="00B00C19">
      <w:pPr>
        <w:rPr>
          <w:lang w:val="en-US"/>
        </w:rPr>
      </w:pPr>
      <w:r w:rsidRPr="005D7218">
        <w:rPr>
          <w:lang w:val="en-US"/>
        </w:rPr>
        <w:t xml:space="preserve">Whether or not cows were grazing or not is also a </w:t>
      </w:r>
      <w:r w:rsidR="00B00C19">
        <w:rPr>
          <w:lang w:val="en-US"/>
        </w:rPr>
        <w:t>potential</w:t>
      </w:r>
      <w:r w:rsidRPr="005D7218">
        <w:rPr>
          <w:lang w:val="en-US"/>
        </w:rPr>
        <w:t xml:space="preserve"> factor with cows </w:t>
      </w:r>
      <w:r w:rsidR="00BE2A43">
        <w:rPr>
          <w:lang w:val="en-US"/>
        </w:rPr>
        <w:t>being herded</w:t>
      </w:r>
      <w:r w:rsidRPr="005D7218">
        <w:rPr>
          <w:lang w:val="en-US"/>
        </w:rPr>
        <w:t xml:space="preserve"> several hundred</w:t>
      </w:r>
      <w:r w:rsidR="00BE2A43">
        <w:rPr>
          <w:lang w:val="en-US"/>
        </w:rPr>
        <w:t>s of</w:t>
      </w:r>
      <w:r w:rsidRPr="005D7218">
        <w:rPr>
          <w:lang w:val="en-US"/>
        </w:rPr>
        <w:t xml:space="preserve"> </w:t>
      </w:r>
      <w:r w:rsidR="00BE2A43" w:rsidRPr="005D7218">
        <w:rPr>
          <w:lang w:val="en-US"/>
        </w:rPr>
        <w:t>meters</w:t>
      </w:r>
      <w:r w:rsidRPr="005D7218">
        <w:rPr>
          <w:lang w:val="en-US"/>
        </w:rPr>
        <w:t xml:space="preserve"> to</w:t>
      </w:r>
      <w:r w:rsidR="00BE2A43">
        <w:rPr>
          <w:lang w:val="en-US"/>
        </w:rPr>
        <w:t xml:space="preserve"> and from</w:t>
      </w:r>
      <w:r w:rsidRPr="005D7218">
        <w:rPr>
          <w:lang w:val="en-US"/>
        </w:rPr>
        <w:t xml:space="preserve"> pasture being a very different context than found in door systems which are generally more congested with cows walking at a slower pace</w:t>
      </w:r>
      <w:r w:rsidR="00481C5C">
        <w:rPr>
          <w:lang w:val="en-US"/>
        </w:rPr>
        <w:t xml:space="preserve"> – or having the option to walk slower – rather than grazing animals which would b</w:t>
      </w:r>
      <w:r w:rsidR="00BE2A43">
        <w:rPr>
          <w:lang w:val="en-US"/>
        </w:rPr>
        <w:t>e herded at a relatively faster</w:t>
      </w:r>
      <w:r w:rsidR="00690905">
        <w:rPr>
          <w:lang w:val="en-US"/>
        </w:rPr>
        <w:t xml:space="preserve"> rate</w:t>
      </w:r>
      <w:r w:rsidRPr="005D7218">
        <w:rPr>
          <w:lang w:val="en-US"/>
        </w:rPr>
        <w:t xml:space="preserve">. </w:t>
      </w:r>
      <w:r w:rsidR="00CF1293" w:rsidRPr="005D7218">
        <w:rPr>
          <w:lang w:val="en-US"/>
        </w:rPr>
        <w:t xml:space="preserve"> </w:t>
      </w:r>
    </w:p>
    <w:p w:rsidR="009257B9" w:rsidRPr="005D7218" w:rsidRDefault="002336B0" w:rsidP="009257B9">
      <w:pPr>
        <w:pStyle w:val="Heading3"/>
        <w:rPr>
          <w:lang w:val="en-US"/>
        </w:rPr>
      </w:pPr>
      <w:r w:rsidRPr="005D7218">
        <w:rPr>
          <w:lang w:val="en-US"/>
        </w:rPr>
        <w:t xml:space="preserve">Swing </w:t>
      </w:r>
    </w:p>
    <w:p w:rsidR="004C476A" w:rsidRDefault="00BE2A43" w:rsidP="004C476A">
      <w:pPr>
        <w:rPr>
          <w:lang w:val="en-US"/>
        </w:rPr>
      </w:pPr>
      <w:r>
        <w:rPr>
          <w:lang w:val="en-US"/>
        </w:rPr>
        <w:t>Variance in</w:t>
      </w:r>
      <w:r w:rsidR="00F57F0C">
        <w:rPr>
          <w:lang w:val="en-US"/>
        </w:rPr>
        <w:t xml:space="preserve"> recorded</w:t>
      </w:r>
      <w:r>
        <w:rPr>
          <w:lang w:val="en-US"/>
        </w:rPr>
        <w:t xml:space="preserve"> s</w:t>
      </w:r>
      <w:r w:rsidR="00D15AA2" w:rsidRPr="005D7218">
        <w:rPr>
          <w:lang w:val="en-US"/>
        </w:rPr>
        <w:t>wing phase</w:t>
      </w:r>
      <w:r>
        <w:rPr>
          <w:lang w:val="en-US"/>
        </w:rPr>
        <w:t xml:space="preserve"> between both rear legs</w:t>
      </w:r>
      <w:r w:rsidR="00D15AA2" w:rsidRPr="005D7218">
        <w:rPr>
          <w:lang w:val="en-US"/>
        </w:rPr>
        <w:t xml:space="preserve"> was identified by </w:t>
      </w:r>
      <w:r w:rsidR="00D15AA2" w:rsidRPr="005D7218">
        <w:rPr>
          <w:lang w:val="en-US"/>
        </w:rPr>
        <w:fldChar w:fldCharType="begin" w:fldLock="1"/>
      </w:r>
      <w:r w:rsidR="00D15AA2" w:rsidRPr="005D7218">
        <w:rPr>
          <w:lang w:val="en-US"/>
        </w:rPr>
        <w:instrText>ADDIN CSL_CITATION {"citationItems":[{"id":"ITEM-1","itemData":{"DOI":"10.3168/JDS.2016-11678","ISSN":"0022-0302","abstract":"Changes in gait characteristics are important indicators in assessing the health and welfare of cattle. The aim of this study was to detect unilateral hind limb lameness and foot pathologies in dairy cows using 2 high-frequency accelerometers (400 Hz). The extracted gait cycle variables included temporal events (kinematic outcome = gait cycle, stance phase, and swing phase duration) and several peaks (kinetic outcome = foot load, toe-off). The study consisted of 2 independent experiments. Experiment 1 was carried out to compare the pedogram variables between the lateral claw and respective metatarsus (MT; n = 12) in sound cows (numerical rating system &lt;3, n = 12) and the differences of pedogram variables across limbs within cows between lame cows (numerical rating system ≥3, n = 5) and sound cows (n = 12) using pedogram data that were visually compared with the synchronized cinematographic data. Experiment 2 was carried out to determine the differences across limbs within cows between cows with foot lesions (n = 12) and without foot lesions (n = 12) using only pedogram data. A receiver operator characteristic analysis was used to determine the performance of selected pedogram variables at the cow level. The pedogram of the lateral claw of sound cows revealed similarities of temporal events (gait cycle duration, stance and swing phases) but higher peaks (toe-off and foot load) as compared with the pedogram of the respective MT. In both experiments, comparison of the values between groups showed significantly higher values in lame cows and cows with foot lesions for all gait cycle variables. The optimal cutoff value of the relative stance phase duration for identifying lame cows was 14.79% and for cows with foot lesions was 2.53% with (both 100% sensitivity and 100% specificity) in experiments 1 and 2, respectively. The use of accelerometers with a high sampling rate (400 Hz) at the level of the MT is a promising tool to indirectly measure the kinematic variables of the lateral claw and to detect unilateral hind limb lameness and hind limb pathologies in dairy cows and is highly accurate.","author":[{"dropping-particle":"","family":"Alsaaod","given":"M.","non-dropping-particle":"","parse-names":false,"suffix":""},{"dropping-particle":"","family":"Luternauer","given":"M.","non-dropping-particle":"","parse-names":false,"suffix":""},{"dropping-particle":"","family":"Hausegger","given":"T.","non-dropping-particle":"","parse-names":false,"suffix":""},{"dropping-particle":"","family":"Kredel","given":"R.","non-dropping-particle":"","parse-names":false,"suffix":""},{"dropping-particle":"","family":"Steiner","given":"A.","non-dropping-particle":"","parse-names":false,"suffix":""}],"container-title":"Journal of Dairy Science","id":"ITEM-1","issue":"2","issued":{"date-parts":[["2017","2","1"]]},"page":"1417-1426","publisher":"Elsevier","title":"The cow pedogram—Analysis of gait cycle variables allows the detection of lameness and foot pathologies","type":"article-journal","volume":"100"},"uris":["http://www.mendeley.com/documents/?uuid=5b934d83-4903-337f-bc58-673fd2f994d9"]}],"mendeley":{"formattedCitation":"(Alsaaod et al., 2017)","plainTextFormattedCitation":"(Alsaaod et al., 2017)","previouslyFormattedCitation":"(Alsaaod et al., 2017)"},"properties":{"noteIndex":0},"schema":"https://github.com/citation-style-language/schema/raw/master/csl-citation.json"}</w:instrText>
      </w:r>
      <w:r w:rsidR="00D15AA2" w:rsidRPr="005D7218">
        <w:rPr>
          <w:lang w:val="en-US"/>
        </w:rPr>
        <w:fldChar w:fldCharType="separate"/>
      </w:r>
      <w:r w:rsidR="00D15AA2" w:rsidRPr="005D7218">
        <w:rPr>
          <w:noProof/>
          <w:lang w:val="en-US"/>
        </w:rPr>
        <w:t>(Alsaaod et al., 2017)</w:t>
      </w:r>
      <w:r w:rsidR="00D15AA2" w:rsidRPr="005D7218">
        <w:rPr>
          <w:lang w:val="en-US"/>
        </w:rPr>
        <w:fldChar w:fldCharType="end"/>
      </w:r>
      <w:r w:rsidR="00D15AA2" w:rsidRPr="005D7218">
        <w:rPr>
          <w:lang w:val="en-US"/>
        </w:rPr>
        <w:t xml:space="preserve"> as </w:t>
      </w:r>
      <w:r w:rsidR="00B87BA0" w:rsidRPr="005D7218">
        <w:rPr>
          <w:lang w:val="en-US"/>
        </w:rPr>
        <w:t>effect</w:t>
      </w:r>
      <w:r w:rsidR="00FC7223" w:rsidRPr="005D7218">
        <w:rPr>
          <w:lang w:val="en-US"/>
        </w:rPr>
        <w:t>ive</w:t>
      </w:r>
      <w:r w:rsidR="002E445D" w:rsidRPr="005D7218">
        <w:rPr>
          <w:lang w:val="en-US"/>
        </w:rPr>
        <w:t xml:space="preserve"> for discerning lame from healthy cows</w:t>
      </w:r>
      <w:r w:rsidR="00B87BA0" w:rsidRPr="005D7218">
        <w:rPr>
          <w:lang w:val="en-US"/>
        </w:rPr>
        <w:t xml:space="preserve"> using two</w:t>
      </w:r>
      <w:r w:rsidR="00692DC2">
        <w:rPr>
          <w:lang w:val="en-US"/>
        </w:rPr>
        <w:t xml:space="preserve"> 400H</w:t>
      </w:r>
      <w:r w:rsidR="00D15AA2" w:rsidRPr="005D7218">
        <w:rPr>
          <w:lang w:val="en-US"/>
        </w:rPr>
        <w:t>z</w:t>
      </w:r>
      <w:r w:rsidR="00692DC2">
        <w:rPr>
          <w:lang w:val="en-US"/>
        </w:rPr>
        <w:t xml:space="preserve"> accelerometers</w:t>
      </w:r>
      <w:r w:rsidR="00D15AA2" w:rsidRPr="005D7218">
        <w:rPr>
          <w:lang w:val="en-US"/>
        </w:rPr>
        <w:t xml:space="preserve">. </w:t>
      </w:r>
      <w:r w:rsidR="00692DC2">
        <w:rPr>
          <w:lang w:val="en-US"/>
        </w:rPr>
        <w:t>Alsaaod et al., 2017</w:t>
      </w:r>
      <w:r w:rsidR="00D15AA2" w:rsidRPr="005D7218">
        <w:rPr>
          <w:lang w:val="en-US"/>
        </w:rPr>
        <w:t xml:space="preserve"> found that a typical step lasts 1</w:t>
      </w:r>
      <w:r w:rsidR="00FC7FA2" w:rsidRPr="005D7218">
        <w:rPr>
          <w:lang w:val="en-US"/>
        </w:rPr>
        <w:t>.29</w:t>
      </w:r>
      <w:r w:rsidR="00D15AA2" w:rsidRPr="005D7218">
        <w:rPr>
          <w:lang w:val="en-US"/>
        </w:rPr>
        <w:t xml:space="preserve"> </w:t>
      </w:r>
      <w:r w:rsidR="00110069" w:rsidRPr="005D7218">
        <w:rPr>
          <w:highlight w:val="yellow"/>
          <w:lang w:val="en-US"/>
        </w:rPr>
        <w:t>(or 1.22)</w:t>
      </w:r>
      <w:r w:rsidR="00110069" w:rsidRPr="005D7218">
        <w:rPr>
          <w:lang w:val="en-US"/>
        </w:rPr>
        <w:t xml:space="preserve"> </w:t>
      </w:r>
      <w:r w:rsidR="00D15AA2" w:rsidRPr="005D7218">
        <w:rPr>
          <w:lang w:val="en-US"/>
        </w:rPr>
        <w:t>seconds and that the leg was on average swinging for 36</w:t>
      </w:r>
      <w:r w:rsidR="00FC7FA2" w:rsidRPr="005D7218">
        <w:rPr>
          <w:lang w:val="en-US"/>
        </w:rPr>
        <w:t>.5</w:t>
      </w:r>
      <w:r w:rsidR="00D15AA2" w:rsidRPr="005D7218">
        <w:rPr>
          <w:lang w:val="en-US"/>
        </w:rPr>
        <w:t xml:space="preserve">% of that time using video analysis combined with accelerometer data. </w:t>
      </w:r>
      <w:r w:rsidR="00FC7FA2" w:rsidRPr="005D7218">
        <w:rPr>
          <w:lang w:val="en-US"/>
        </w:rPr>
        <w:t xml:space="preserve"> </w:t>
      </w:r>
      <w:r w:rsidR="00E660B2" w:rsidRPr="005D7218">
        <w:rPr>
          <w:lang w:val="en-US"/>
        </w:rPr>
        <w:t>Lam</w:t>
      </w:r>
      <w:r w:rsidR="000A4D98" w:rsidRPr="005D7218">
        <w:rPr>
          <w:lang w:val="en-US"/>
        </w:rPr>
        <w:t xml:space="preserve">e cows were best distinguished </w:t>
      </w:r>
      <w:r w:rsidR="00131E1B" w:rsidRPr="005D7218">
        <w:rPr>
          <w:lang w:val="en-US"/>
        </w:rPr>
        <w:t>by the difference in</w:t>
      </w:r>
      <w:r w:rsidR="00692DC2">
        <w:rPr>
          <w:lang w:val="en-US"/>
        </w:rPr>
        <w:t xml:space="preserve"> variance of</w:t>
      </w:r>
      <w:r w:rsidR="00131E1B" w:rsidRPr="005D7218">
        <w:rPr>
          <w:lang w:val="en-US"/>
        </w:rPr>
        <w:t xml:space="preserve"> </w:t>
      </w:r>
      <w:r w:rsidR="00131E1B" w:rsidRPr="005D7218">
        <w:rPr>
          <w:lang w:val="en-US"/>
        </w:rPr>
        <w:lastRenderedPageBreak/>
        <w:t>swing phase recorded be</w:t>
      </w:r>
      <w:r w:rsidR="000A4D98" w:rsidRPr="005D7218">
        <w:rPr>
          <w:lang w:val="en-US"/>
        </w:rPr>
        <w:t xml:space="preserve">tween </w:t>
      </w:r>
      <w:r w:rsidR="00EA0383" w:rsidRPr="005D7218">
        <w:rPr>
          <w:lang w:val="en-US"/>
        </w:rPr>
        <w:t xml:space="preserve">left and right back </w:t>
      </w:r>
      <w:r w:rsidR="000A4D98" w:rsidRPr="005D7218">
        <w:rPr>
          <w:lang w:val="en-US"/>
        </w:rPr>
        <w:t xml:space="preserve">legs </w:t>
      </w:r>
      <w:r w:rsidR="009D6EB6" w:rsidRPr="005D7218">
        <w:rPr>
          <w:lang w:val="en-US"/>
        </w:rPr>
        <w:t>(</w:t>
      </w:r>
      <w:r w:rsidR="000A4D98" w:rsidRPr="005D7218">
        <w:rPr>
          <w:lang w:val="en-US"/>
        </w:rPr>
        <w:t>on</w:t>
      </w:r>
      <w:r w:rsidR="009D6EB6" w:rsidRPr="005D7218">
        <w:rPr>
          <w:lang w:val="en-US"/>
        </w:rPr>
        <w:t xml:space="preserve"> the same cow)</w:t>
      </w:r>
      <w:r w:rsidR="00161BE2" w:rsidRPr="005D7218">
        <w:rPr>
          <w:lang w:val="en-US"/>
        </w:rPr>
        <w:t xml:space="preserve"> achieving 100% accuracy and sensitivity</w:t>
      </w:r>
      <w:r w:rsidR="00131E1B" w:rsidRPr="005D7218">
        <w:rPr>
          <w:lang w:val="en-US"/>
        </w:rPr>
        <w:t xml:space="preserve"> with a threshold of 17.94%</w:t>
      </w:r>
      <w:r w:rsidR="00161BE2" w:rsidRPr="005D7218">
        <w:rPr>
          <w:lang w:val="en-US"/>
        </w:rPr>
        <w:t xml:space="preserve">. This was achieved using manual delineation of stance and swing phase </w:t>
      </w:r>
      <w:r w:rsidR="009D6EB6" w:rsidRPr="005D7218">
        <w:rPr>
          <w:lang w:val="en-US"/>
        </w:rPr>
        <w:t xml:space="preserve">using </w:t>
      </w:r>
      <w:r w:rsidR="00B60BFF" w:rsidRPr="005D7218">
        <w:rPr>
          <w:lang w:val="en-US"/>
        </w:rPr>
        <w:t>a high speed</w:t>
      </w:r>
      <w:r w:rsidR="009D6EB6" w:rsidRPr="005D7218">
        <w:rPr>
          <w:lang w:val="en-US"/>
        </w:rPr>
        <w:t xml:space="preserve"> video</w:t>
      </w:r>
      <w:r w:rsidR="00B60BFF" w:rsidRPr="005D7218">
        <w:rPr>
          <w:lang w:val="en-US"/>
        </w:rPr>
        <w:t xml:space="preserve"> reference</w:t>
      </w:r>
      <w:r w:rsidR="009D6EB6" w:rsidRPr="005D7218">
        <w:rPr>
          <w:lang w:val="en-US"/>
        </w:rPr>
        <w:t>.</w:t>
      </w:r>
      <w:r w:rsidR="00D45F7C" w:rsidRPr="005D7218">
        <w:rPr>
          <w:lang w:val="en-US"/>
        </w:rPr>
        <w:t xml:space="preserve"> </w:t>
      </w:r>
      <w:r w:rsidR="00D45F7C" w:rsidRPr="005D7218">
        <w:rPr>
          <w:noProof/>
          <w:lang w:val="en-US"/>
        </w:rPr>
        <w:t>Alsaaod</w:t>
      </w:r>
      <w:r w:rsidR="00D45F7C" w:rsidRPr="005D7218">
        <w:rPr>
          <w:lang w:val="en-US"/>
        </w:rPr>
        <w:t xml:space="preserve"> et al.’s (2017) study demonstrated the potential predictive value of swing and stance phase using a </w:t>
      </w:r>
      <w:proofErr w:type="gramStart"/>
      <w:r w:rsidR="00D45F7C" w:rsidRPr="005D7218">
        <w:rPr>
          <w:lang w:val="en-US"/>
        </w:rPr>
        <w:t>400hz</w:t>
      </w:r>
      <w:proofErr w:type="gramEnd"/>
      <w:r w:rsidR="00D45F7C" w:rsidRPr="005D7218">
        <w:rPr>
          <w:lang w:val="en-US"/>
        </w:rPr>
        <w:t xml:space="preserve"> accelerometer. </w:t>
      </w:r>
      <w:r w:rsidR="005242E9">
        <w:rPr>
          <w:lang w:val="en-US"/>
        </w:rPr>
        <w:t xml:space="preserve"> </w:t>
      </w:r>
      <w:r w:rsidR="00D45F7C" w:rsidRPr="005242E9">
        <w:rPr>
          <w:lang w:val="en-US"/>
        </w:rPr>
        <w:t xml:space="preserve">We </w:t>
      </w:r>
      <w:r w:rsidR="005242E9" w:rsidRPr="005242E9">
        <w:rPr>
          <w:lang w:val="en-US"/>
        </w:rPr>
        <w:t>hypothesized</w:t>
      </w:r>
      <w:r w:rsidR="00D45F7C" w:rsidRPr="005242E9">
        <w:rPr>
          <w:lang w:val="en-US"/>
        </w:rPr>
        <w:t xml:space="preserve"> that one pedometer per cow may be able to detect when the proportion of swing phase differs from normal</w:t>
      </w:r>
      <w:r w:rsidR="005242E9">
        <w:rPr>
          <w:lang w:val="en-US"/>
        </w:rPr>
        <w:t xml:space="preserve"> – which if true would be of interest in a commercial context</w:t>
      </w:r>
      <w:r w:rsidR="00D45F7C" w:rsidRPr="005242E9">
        <w:rPr>
          <w:lang w:val="en-US"/>
        </w:rPr>
        <w:t xml:space="preserve">. </w:t>
      </w:r>
    </w:p>
    <w:p w:rsidR="005242E9" w:rsidRPr="005242E9" w:rsidRDefault="005242E9" w:rsidP="004C476A">
      <w:pPr>
        <w:rPr>
          <w:lang w:val="en-US"/>
        </w:rPr>
      </w:pPr>
    </w:p>
    <w:p w:rsidR="0059306D" w:rsidRPr="005D7218" w:rsidRDefault="00581DC6" w:rsidP="004366B5">
      <w:pPr>
        <w:pStyle w:val="Heading3"/>
        <w:rPr>
          <w:lang w:val="en-US"/>
        </w:rPr>
      </w:pPr>
      <w:r w:rsidRPr="005D7218">
        <w:rPr>
          <w:lang w:val="en-US"/>
        </w:rPr>
        <w:t>Results Swing %</w:t>
      </w:r>
      <w:r w:rsidR="00AA1F0E" w:rsidRPr="005D7218">
        <w:rPr>
          <w:lang w:val="en-US"/>
        </w:rPr>
        <w:t xml:space="preserve"> Rumi Watch</w:t>
      </w:r>
    </w:p>
    <w:p w:rsidR="004B7AFF" w:rsidRPr="005D7218" w:rsidRDefault="00581DC6" w:rsidP="00581DC6">
      <w:pPr>
        <w:rPr>
          <w:lang w:val="en-US"/>
        </w:rPr>
      </w:pPr>
      <w:r w:rsidRPr="005D7218">
        <w:rPr>
          <w:lang w:val="en-US"/>
        </w:rPr>
        <w:t>The mean duration of swing phase was 4.44 records (0.44 secon</w:t>
      </w:r>
      <w:r w:rsidR="004B7AFF" w:rsidRPr="005D7218">
        <w:rPr>
          <w:lang w:val="en-US"/>
        </w:rPr>
        <w:t>ds) and the mean swing % was 35%, corresponding closely</w:t>
      </w:r>
      <w:r w:rsidRPr="005D7218">
        <w:rPr>
          <w:lang w:val="en-US"/>
        </w:rPr>
        <w:t xml:space="preserve"> to the values reported by Alsaaod (36.51%</w:t>
      </w:r>
      <w:proofErr w:type="gramStart"/>
      <w:r w:rsidRPr="005D7218">
        <w:rPr>
          <w:lang w:val="en-US"/>
        </w:rPr>
        <w:t>,SEM</w:t>
      </w:r>
      <w:proofErr w:type="gramEnd"/>
      <w:r w:rsidRPr="005D7218">
        <w:rPr>
          <w:lang w:val="en-US"/>
        </w:rPr>
        <w:t xml:space="preserve"> = 0.68) for healthy cows.</w:t>
      </w:r>
      <w:r w:rsidR="004B7AFF" w:rsidRPr="005D7218">
        <w:rPr>
          <w:lang w:val="en-US"/>
        </w:rPr>
        <w:t xml:space="preserve"> Some caution here, as some of the thresholds were adjusted</w:t>
      </w:r>
      <w:r w:rsidR="006F03A5" w:rsidRPr="005D7218">
        <w:rPr>
          <w:lang w:val="en-US"/>
        </w:rPr>
        <w:t xml:space="preserve"> / tuned</w:t>
      </w:r>
      <w:r w:rsidR="004B7AFF" w:rsidRPr="005D7218">
        <w:rPr>
          <w:lang w:val="en-US"/>
        </w:rPr>
        <w:t xml:space="preserve"> to achieve a result closer to </w:t>
      </w:r>
      <w:proofErr w:type="spellStart"/>
      <w:r w:rsidR="004B7AFF" w:rsidRPr="005D7218">
        <w:rPr>
          <w:lang w:val="en-US"/>
        </w:rPr>
        <w:t>Al</w:t>
      </w:r>
      <w:r w:rsidR="0057474E" w:rsidRPr="005D7218">
        <w:rPr>
          <w:lang w:val="en-US"/>
        </w:rPr>
        <w:t>saaod’s</w:t>
      </w:r>
      <w:proofErr w:type="spellEnd"/>
      <w:r w:rsidR="0057474E" w:rsidRPr="005D7218">
        <w:rPr>
          <w:lang w:val="en-US"/>
        </w:rPr>
        <w:t xml:space="preserve"> 36.5%, so this is not a corrob</w:t>
      </w:r>
      <w:r w:rsidR="00A4699C" w:rsidRPr="005D7218">
        <w:rPr>
          <w:lang w:val="en-US"/>
        </w:rPr>
        <w:t>or</w:t>
      </w:r>
      <w:r w:rsidR="0057474E" w:rsidRPr="005D7218">
        <w:rPr>
          <w:lang w:val="en-US"/>
        </w:rPr>
        <w:t xml:space="preserve">ation of that finding (which used high speed videos as a gold standard), just that the algorithm  approximated these values reasonably well. </w:t>
      </w:r>
    </w:p>
    <w:p w:rsidR="0057474E" w:rsidRPr="005D7218" w:rsidRDefault="0057474E" w:rsidP="00581DC6">
      <w:pPr>
        <w:rPr>
          <w:highlight w:val="yellow"/>
          <w:lang w:val="en-US"/>
        </w:rPr>
      </w:pPr>
    </w:p>
    <w:p w:rsidR="00581DC6" w:rsidRPr="005D7218" w:rsidRDefault="00581DC6" w:rsidP="00581DC6">
      <w:pPr>
        <w:rPr>
          <w:lang w:val="en-US"/>
        </w:rPr>
      </w:pPr>
      <w:r w:rsidRPr="005D7218">
        <w:rPr>
          <w:lang w:val="en-US"/>
        </w:rPr>
        <w:t xml:space="preserve">It should also be noted that the average swing pc differed significantly between locomotion scoring events from </w:t>
      </w:r>
      <w:r w:rsidR="0057474E" w:rsidRPr="005D7218">
        <w:rPr>
          <w:lang w:val="en-US"/>
        </w:rPr>
        <w:t>32</w:t>
      </w:r>
      <w:r w:rsidRPr="005D7218">
        <w:rPr>
          <w:lang w:val="en-US"/>
        </w:rPr>
        <w:t>% for the second scoring of the Hols</w:t>
      </w:r>
      <w:r w:rsidR="0057474E" w:rsidRPr="005D7218">
        <w:rPr>
          <w:lang w:val="en-US"/>
        </w:rPr>
        <w:t>tein Friesian cows in 2018 (LSE 5) to 36.6% for the first</w:t>
      </w:r>
      <w:r w:rsidRPr="005D7218">
        <w:rPr>
          <w:lang w:val="en-US"/>
        </w:rPr>
        <w:t xml:space="preserve"> scoring of Holstein Friesian c</w:t>
      </w:r>
      <w:r w:rsidR="0057474E" w:rsidRPr="005D7218">
        <w:rPr>
          <w:lang w:val="en-US"/>
        </w:rPr>
        <w:t xml:space="preserve">ows on the </w:t>
      </w:r>
      <w:commentRangeStart w:id="34"/>
      <w:r w:rsidR="0057474E" w:rsidRPr="005D7218">
        <w:rPr>
          <w:lang w:val="en-US"/>
        </w:rPr>
        <w:t>commercial farms (LSE 6)</w:t>
      </w:r>
      <w:r w:rsidRPr="005D7218">
        <w:rPr>
          <w:lang w:val="en-US"/>
        </w:rPr>
        <w:t xml:space="preserve">. </w:t>
      </w:r>
      <w:commentRangeEnd w:id="34"/>
      <w:r w:rsidR="00690905">
        <w:rPr>
          <w:rStyle w:val="CommentReference"/>
        </w:rPr>
        <w:commentReference w:id="34"/>
      </w:r>
    </w:p>
    <w:p w:rsidR="00C70985" w:rsidRPr="005D7218" w:rsidRDefault="00C70985" w:rsidP="002D27B2">
      <w:pPr>
        <w:rPr>
          <w:lang w:val="en-US"/>
        </w:rPr>
      </w:pPr>
      <w:r w:rsidRPr="005D7218">
        <w:rPr>
          <w:lang w:val="en-US"/>
        </w:rPr>
        <w:t>The variance in swing % was relatively consistent ranging from 0.003% to 0.005%</w:t>
      </w:r>
      <w:r w:rsidR="009E296B" w:rsidRPr="005D7218">
        <w:rPr>
          <w:lang w:val="en-US"/>
        </w:rPr>
        <w:t xml:space="preserve"> with a mean of 0.004</w:t>
      </w:r>
      <w:r w:rsidRPr="005D7218">
        <w:rPr>
          <w:lang w:val="en-US"/>
        </w:rPr>
        <w:t xml:space="preserve">%. </w:t>
      </w:r>
    </w:p>
    <w:p w:rsidR="009E296B" w:rsidRPr="005D7218" w:rsidRDefault="009E296B" w:rsidP="002D27B2">
      <w:pPr>
        <w:rPr>
          <w:lang w:val="en-US"/>
        </w:rPr>
      </w:pPr>
    </w:p>
    <w:p w:rsidR="00361957" w:rsidRDefault="00D96D88" w:rsidP="002D27B2">
      <w:pPr>
        <w:rPr>
          <w:lang w:val="en-US"/>
        </w:rPr>
      </w:pPr>
      <w:r w:rsidRPr="005D7218">
        <w:rPr>
          <w:lang w:val="en-US"/>
        </w:rPr>
        <w:t>For healthy cows (score zero), the swing% w</w:t>
      </w:r>
      <w:r w:rsidR="00C70985" w:rsidRPr="005D7218">
        <w:rPr>
          <w:lang w:val="en-US"/>
        </w:rPr>
        <w:t>as slightly lower on average (34</w:t>
      </w:r>
      <w:r w:rsidRPr="005D7218">
        <w:rPr>
          <w:lang w:val="en-US"/>
        </w:rPr>
        <w:t>.</w:t>
      </w:r>
      <w:r w:rsidR="00C70985" w:rsidRPr="005D7218">
        <w:rPr>
          <w:lang w:val="en-US"/>
        </w:rPr>
        <w:t>7</w:t>
      </w:r>
      <w:r w:rsidRPr="005D7218">
        <w:rPr>
          <w:lang w:val="en-US"/>
        </w:rPr>
        <w:t>%</w:t>
      </w:r>
      <w:r w:rsidR="00300112" w:rsidRPr="005D7218">
        <w:rPr>
          <w:lang w:val="en-US"/>
        </w:rPr>
        <w:t>)</w:t>
      </w:r>
      <w:r w:rsidRPr="005D7218">
        <w:rPr>
          <w:lang w:val="en-US"/>
        </w:rPr>
        <w:t>.</w:t>
      </w:r>
      <w:r w:rsidR="00DD09F9" w:rsidRPr="005D7218">
        <w:rPr>
          <w:lang w:val="en-US"/>
        </w:rPr>
        <w:t xml:space="preserve"> </w:t>
      </w:r>
    </w:p>
    <w:p w:rsidR="00B41B2E" w:rsidRPr="005D7218" w:rsidRDefault="003033AD" w:rsidP="002D27B2">
      <w:pPr>
        <w:rPr>
          <w:lang w:val="en-US"/>
        </w:rPr>
      </w:pPr>
      <w:r w:rsidRPr="005D7218">
        <w:rPr>
          <w:noProof/>
          <w:lang w:eastAsia="en-IE"/>
        </w:rPr>
        <w:lastRenderedPageBreak/>
        <w:drawing>
          <wp:inline distT="0" distB="0" distL="0" distR="0" wp14:anchorId="212D60C7" wp14:editId="64E6786D">
            <wp:extent cx="4707255" cy="6870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255" cy="6870065"/>
                    </a:xfrm>
                    <a:prstGeom prst="rect">
                      <a:avLst/>
                    </a:prstGeom>
                    <a:noFill/>
                    <a:ln>
                      <a:noFill/>
                    </a:ln>
                  </pic:spPr>
                </pic:pic>
              </a:graphicData>
            </a:graphic>
          </wp:inline>
        </w:drawing>
      </w:r>
    </w:p>
    <w:p w:rsidR="00B41B2E" w:rsidRPr="005D7218" w:rsidRDefault="00B41B2E" w:rsidP="002D27B2">
      <w:pPr>
        <w:rPr>
          <w:lang w:val="en-US"/>
        </w:rPr>
      </w:pPr>
    </w:p>
    <w:p w:rsidR="009E296B" w:rsidRDefault="002D27B2" w:rsidP="004D770B">
      <w:pPr>
        <w:rPr>
          <w:lang w:val="en-US"/>
        </w:rPr>
      </w:pPr>
      <w:r w:rsidRPr="005D7218">
        <w:rPr>
          <w:lang w:val="en-US"/>
        </w:rPr>
        <w:t>A correlation</w:t>
      </w:r>
      <w:r w:rsidR="00265B50" w:rsidRPr="005D7218">
        <w:rPr>
          <w:lang w:val="en-US"/>
        </w:rPr>
        <w:t xml:space="preserve"> analysis</w:t>
      </w:r>
      <w:r w:rsidR="00483064" w:rsidRPr="005D7218">
        <w:rPr>
          <w:lang w:val="en-US"/>
        </w:rPr>
        <w:t xml:space="preserve"> </w:t>
      </w:r>
      <w:r w:rsidRPr="005D7218">
        <w:rPr>
          <w:lang w:val="en-US"/>
        </w:rPr>
        <w:t xml:space="preserve">found </w:t>
      </w:r>
      <w:r w:rsidR="00265B50" w:rsidRPr="005D7218">
        <w:rPr>
          <w:lang w:val="en-US"/>
        </w:rPr>
        <w:t>no association</w:t>
      </w:r>
      <w:r w:rsidR="009E296B" w:rsidRPr="005D7218">
        <w:rPr>
          <w:lang w:val="en-US"/>
        </w:rPr>
        <w:t>s</w:t>
      </w:r>
      <w:r w:rsidR="00265B50" w:rsidRPr="005D7218">
        <w:rPr>
          <w:lang w:val="en-US"/>
        </w:rPr>
        <w:t xml:space="preserve"> </w:t>
      </w:r>
      <w:commentRangeStart w:id="35"/>
      <w:r w:rsidR="00265B50" w:rsidRPr="005D7218">
        <w:rPr>
          <w:lang w:val="en-US"/>
        </w:rPr>
        <w:t xml:space="preserve">between mean swing %, </w:t>
      </w:r>
      <w:commentRangeEnd w:id="35"/>
      <w:r w:rsidR="00690905">
        <w:rPr>
          <w:rStyle w:val="CommentReference"/>
        </w:rPr>
        <w:commentReference w:id="35"/>
      </w:r>
      <w:r w:rsidR="00265B50" w:rsidRPr="005D7218">
        <w:rPr>
          <w:lang w:val="en-US"/>
        </w:rPr>
        <w:t>variance in swing % and locomotion scor</w:t>
      </w:r>
      <w:r w:rsidR="009E296B" w:rsidRPr="005D7218">
        <w:rPr>
          <w:lang w:val="en-US"/>
        </w:rPr>
        <w:t>e</w:t>
      </w:r>
      <w:r w:rsidR="00265B50" w:rsidRPr="005D7218">
        <w:rPr>
          <w:lang w:val="en-US"/>
        </w:rPr>
        <w:t xml:space="preserve">.  </w:t>
      </w:r>
      <w:r w:rsidR="00584447" w:rsidRPr="005D7218">
        <w:rPr>
          <w:lang w:val="en-US"/>
        </w:rPr>
        <w:t>T</w:t>
      </w:r>
      <w:r w:rsidR="00584447" w:rsidRPr="000A273C">
        <w:rPr>
          <w:lang w:val="en-US"/>
        </w:rPr>
        <w:t xml:space="preserve">he </w:t>
      </w:r>
      <w:proofErr w:type="spellStart"/>
      <w:r w:rsidR="00584447" w:rsidRPr="000A273C">
        <w:rPr>
          <w:lang w:val="en-US"/>
        </w:rPr>
        <w:t>Rumi</w:t>
      </w:r>
      <w:r w:rsidR="009E296B" w:rsidRPr="000A273C">
        <w:rPr>
          <w:lang w:val="en-US"/>
        </w:rPr>
        <w:t>Watch</w:t>
      </w:r>
      <w:proofErr w:type="spellEnd"/>
      <w:r w:rsidR="009E296B" w:rsidRPr="000A273C">
        <w:rPr>
          <w:lang w:val="en-US"/>
        </w:rPr>
        <w:t xml:space="preserve"> data therefore did not support the hypothesis that swing % and measures of variability in swing % could differentiate lame from healthy cows</w:t>
      </w:r>
      <w:r w:rsidR="001769A7" w:rsidRPr="000A273C">
        <w:rPr>
          <w:lang w:val="en-US"/>
        </w:rPr>
        <w:t>.</w:t>
      </w:r>
      <w:r w:rsidR="001769A7" w:rsidRPr="005D7218">
        <w:rPr>
          <w:lang w:val="en-US"/>
        </w:rPr>
        <w:t xml:space="preserve"> </w:t>
      </w:r>
      <w:r w:rsidR="000A273C">
        <w:rPr>
          <w:lang w:val="en-US"/>
        </w:rPr>
        <w:t xml:space="preserve"> There does however appear to be an ability to indicate change in locomotion score within a cow for the two variance measures. </w:t>
      </w:r>
    </w:p>
    <w:p w:rsidR="000A273C" w:rsidRPr="005D7218" w:rsidRDefault="000A273C" w:rsidP="004D770B">
      <w:pPr>
        <w:rPr>
          <w:lang w:val="en-US"/>
        </w:rPr>
      </w:pPr>
      <w:r>
        <w:rPr>
          <w:lang w:val="en-US"/>
        </w:rPr>
        <w:lastRenderedPageBreak/>
        <w:t xml:space="preserve">Table X. Spearman’s Rho Correlation for swing duration measures </w:t>
      </w:r>
      <w:r w:rsidRPr="000A273C">
        <w:rPr>
          <w:highlight w:val="yellow"/>
          <w:lang w:val="en-US"/>
        </w:rPr>
        <w:t>– REDO with fixed names.</w:t>
      </w:r>
    </w:p>
    <w:p w:rsidR="006D79F8" w:rsidRPr="005D7218" w:rsidRDefault="006D79F8" w:rsidP="006D79F8">
      <w:pPr>
        <w:rPr>
          <w:lang w:val="en-US"/>
        </w:rPr>
      </w:pPr>
      <w:r w:rsidRPr="005D7218">
        <w:rPr>
          <w:noProof/>
          <w:lang w:eastAsia="en-IE"/>
        </w:rPr>
        <w:drawing>
          <wp:inline distT="0" distB="0" distL="0" distR="0" wp14:anchorId="78A6C808" wp14:editId="3154E453">
            <wp:extent cx="5731510" cy="827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27905"/>
                    </a:xfrm>
                    <a:prstGeom prst="rect">
                      <a:avLst/>
                    </a:prstGeom>
                    <a:noFill/>
                    <a:ln>
                      <a:noFill/>
                    </a:ln>
                  </pic:spPr>
                </pic:pic>
              </a:graphicData>
            </a:graphic>
          </wp:inline>
        </w:drawing>
      </w:r>
    </w:p>
    <w:p w:rsidR="006D79F8" w:rsidRPr="005D7218" w:rsidRDefault="006D79F8" w:rsidP="006D79F8">
      <w:pPr>
        <w:rPr>
          <w:lang w:val="en-US"/>
        </w:rPr>
      </w:pPr>
    </w:p>
    <w:p w:rsidR="000A273C" w:rsidRDefault="006D79F8" w:rsidP="004D770B">
      <w:pPr>
        <w:rPr>
          <w:lang w:val="en-US"/>
        </w:rPr>
      </w:pPr>
      <w:r w:rsidRPr="005D7218">
        <w:rPr>
          <w:lang w:val="en-US"/>
        </w:rPr>
        <w:t xml:space="preserve">Table X shows the results of a correlation </w:t>
      </w:r>
      <w:r w:rsidR="00524D0E">
        <w:rPr>
          <w:lang w:val="en-US"/>
        </w:rPr>
        <w:t>analysis. It</w:t>
      </w:r>
      <w:r w:rsidRPr="005D7218">
        <w:rPr>
          <w:lang w:val="en-US"/>
        </w:rPr>
        <w:t xml:space="preserve"> appears </w:t>
      </w:r>
      <w:proofErr w:type="gramStart"/>
      <w:r w:rsidRPr="005D7218">
        <w:rPr>
          <w:lang w:val="en-US"/>
        </w:rPr>
        <w:t>that mean</w:t>
      </w:r>
      <w:proofErr w:type="gramEnd"/>
      <w:r w:rsidRPr="005D7218">
        <w:rPr>
          <w:lang w:val="en-US"/>
        </w:rPr>
        <w:t xml:space="preserve"> values were not indicative of either absolute or change in locomotion score while variance appears to be indicative of change in locomotion score (though this was</w:t>
      </w:r>
      <w:r w:rsidR="00E26ACC" w:rsidRPr="005D7218">
        <w:rPr>
          <w:lang w:val="en-US"/>
        </w:rPr>
        <w:t xml:space="preserve"> only support in 2 of the 3 trials -</w:t>
      </w:r>
      <w:r w:rsidRPr="005D7218">
        <w:rPr>
          <w:lang w:val="en-US"/>
        </w:rPr>
        <w:t xml:space="preserve"> not found in the BW18 trial</w:t>
      </w:r>
      <w:r w:rsidR="00E26ACC" w:rsidRPr="005D7218">
        <w:rPr>
          <w:lang w:val="en-US"/>
        </w:rPr>
        <w:t>)</w:t>
      </w:r>
      <w:r w:rsidR="000A273C">
        <w:rPr>
          <w:lang w:val="en-US"/>
        </w:rPr>
        <w:t xml:space="preserve">. </w:t>
      </w:r>
    </w:p>
    <w:p w:rsidR="000A273C" w:rsidRPr="005D7218" w:rsidRDefault="000A273C" w:rsidP="004D770B">
      <w:pPr>
        <w:rPr>
          <w:lang w:val="en-US"/>
        </w:rPr>
      </w:pPr>
    </w:p>
    <w:p w:rsidR="00E8728C" w:rsidRPr="005D7218" w:rsidRDefault="00E8728C" w:rsidP="004D770B">
      <w:pPr>
        <w:rPr>
          <w:b/>
          <w:lang w:val="en-US"/>
        </w:rPr>
      </w:pPr>
      <w:proofErr w:type="gramStart"/>
      <w:r w:rsidRPr="005D7218">
        <w:rPr>
          <w:b/>
          <w:lang w:val="en-US"/>
        </w:rPr>
        <w:t>100hz</w:t>
      </w:r>
      <w:proofErr w:type="gramEnd"/>
      <w:r w:rsidRPr="005D7218">
        <w:rPr>
          <w:b/>
          <w:lang w:val="en-US"/>
        </w:rPr>
        <w:t xml:space="preserve"> results</w:t>
      </w:r>
      <w:r w:rsidR="00F67BD9" w:rsidRPr="005D7218">
        <w:rPr>
          <w:b/>
          <w:lang w:val="en-US"/>
        </w:rPr>
        <w:t xml:space="preserve"> (</w:t>
      </w:r>
      <w:commentRangeStart w:id="36"/>
      <w:proofErr w:type="spellStart"/>
      <w:r w:rsidR="00F67BD9" w:rsidRPr="005D7218">
        <w:rPr>
          <w:b/>
          <w:lang w:val="en-US"/>
        </w:rPr>
        <w:t>Halidjian</w:t>
      </w:r>
      <w:commentRangeEnd w:id="36"/>
      <w:proofErr w:type="spellEnd"/>
      <w:r w:rsidR="00690905">
        <w:rPr>
          <w:rStyle w:val="CommentReference"/>
        </w:rPr>
        <w:commentReference w:id="36"/>
      </w:r>
      <w:r w:rsidR="00F67BD9" w:rsidRPr="005D7218">
        <w:rPr>
          <w:b/>
          <w:lang w:val="en-US"/>
        </w:rPr>
        <w:t xml:space="preserve"> et al., data)</w:t>
      </w:r>
    </w:p>
    <w:p w:rsidR="00BD326B" w:rsidRPr="005D7218" w:rsidRDefault="00E8728C" w:rsidP="004D770B">
      <w:pPr>
        <w:rPr>
          <w:lang w:val="en-US"/>
        </w:rPr>
      </w:pPr>
      <w:r w:rsidRPr="005D7218">
        <w:rPr>
          <w:lang w:val="en-US"/>
        </w:rPr>
        <w:t xml:space="preserve">In this sample 10 unique cows were assessed. Each </w:t>
      </w:r>
      <w:proofErr w:type="gramStart"/>
      <w:r w:rsidRPr="005D7218">
        <w:rPr>
          <w:lang w:val="en-US"/>
        </w:rPr>
        <w:t>were</w:t>
      </w:r>
      <w:proofErr w:type="gramEnd"/>
      <w:r w:rsidRPr="005D7218">
        <w:rPr>
          <w:lang w:val="en-US"/>
        </w:rPr>
        <w:t xml:space="preserve"> healthy. To simulate lameness, a block was attached both </w:t>
      </w:r>
      <w:r w:rsidR="002C0F78" w:rsidRPr="005D7218">
        <w:rPr>
          <w:lang w:val="en-US"/>
        </w:rPr>
        <w:t xml:space="preserve">to </w:t>
      </w:r>
      <w:r w:rsidRPr="005D7218">
        <w:rPr>
          <w:lang w:val="en-US"/>
        </w:rPr>
        <w:t>left</w:t>
      </w:r>
      <w:r w:rsidR="002C0F78" w:rsidRPr="005D7218">
        <w:rPr>
          <w:lang w:val="en-US"/>
        </w:rPr>
        <w:t xml:space="preserve"> leg</w:t>
      </w:r>
      <w:r w:rsidRPr="005D7218">
        <w:rPr>
          <w:lang w:val="en-US"/>
        </w:rPr>
        <w:t xml:space="preserve"> only and </w:t>
      </w:r>
      <w:r w:rsidR="002C0F78" w:rsidRPr="005D7218">
        <w:rPr>
          <w:lang w:val="en-US"/>
        </w:rPr>
        <w:t>right leg only</w:t>
      </w:r>
      <w:r w:rsidRPr="005D7218">
        <w:rPr>
          <w:lang w:val="en-US"/>
        </w:rPr>
        <w:t xml:space="preserve"> with the accelerometer remaining on the left throughout. </w:t>
      </w:r>
      <w:r w:rsidR="00CD04FC" w:rsidRPr="005D7218">
        <w:rPr>
          <w:lang w:val="en-US"/>
        </w:rPr>
        <w:t xml:space="preserve"> </w:t>
      </w:r>
      <w:r w:rsidR="00584447" w:rsidRPr="005D7218">
        <w:rPr>
          <w:lang w:val="en-US"/>
        </w:rPr>
        <w:t>T</w:t>
      </w:r>
      <w:r w:rsidR="002D2E79" w:rsidRPr="005D7218">
        <w:rPr>
          <w:lang w:val="en-US"/>
        </w:rPr>
        <w:t>he foot which was causing</w:t>
      </w:r>
      <w:r w:rsidR="00BD326B" w:rsidRPr="005D7218">
        <w:rPr>
          <w:lang w:val="en-US"/>
        </w:rPr>
        <w:t xml:space="preserve"> a problem was</w:t>
      </w:r>
      <w:r w:rsidR="003A1297" w:rsidRPr="005D7218">
        <w:rPr>
          <w:lang w:val="en-US"/>
        </w:rPr>
        <w:t xml:space="preserve"> thus</w:t>
      </w:r>
      <w:r w:rsidR="00BD326B" w:rsidRPr="005D7218">
        <w:rPr>
          <w:lang w:val="en-US"/>
        </w:rPr>
        <w:t xml:space="preserve"> known. Therefore the difference swing phase</w:t>
      </w:r>
      <w:r w:rsidR="002D2E79" w:rsidRPr="005D7218">
        <w:rPr>
          <w:lang w:val="en-US"/>
        </w:rPr>
        <w:t xml:space="preserve"> for the left leg</w:t>
      </w:r>
      <w:r w:rsidR="00BD326B" w:rsidRPr="005D7218">
        <w:rPr>
          <w:lang w:val="en-US"/>
        </w:rPr>
        <w:t xml:space="preserve"> can be compared</w:t>
      </w:r>
      <w:r w:rsidR="002D2E79" w:rsidRPr="005D7218">
        <w:rPr>
          <w:lang w:val="en-US"/>
        </w:rPr>
        <w:t xml:space="preserve"> for when the cow is healthy, the left leg has a block attached or the right leg has a block attached. </w:t>
      </w:r>
      <w:r w:rsidR="00354240" w:rsidRPr="005D7218">
        <w:rPr>
          <w:lang w:val="en-US"/>
        </w:rPr>
        <w:t xml:space="preserve"> </w:t>
      </w:r>
      <w:r w:rsidR="00BE7B48">
        <w:rPr>
          <w:highlight w:val="yellow"/>
          <w:lang w:val="en-US"/>
        </w:rPr>
        <w:t>This is thus slightly more similar to</w:t>
      </w:r>
      <w:r w:rsidR="003A1297" w:rsidRPr="005D7218">
        <w:rPr>
          <w:highlight w:val="yellow"/>
          <w:lang w:val="en-US"/>
        </w:rPr>
        <w:t xml:space="preserve"> Alsaaod</w:t>
      </w:r>
      <w:r w:rsidR="00352B25">
        <w:rPr>
          <w:highlight w:val="yellow"/>
          <w:lang w:val="en-US"/>
        </w:rPr>
        <w:t xml:space="preserve"> et al., (2017</w:t>
      </w:r>
      <w:proofErr w:type="gramStart"/>
      <w:r w:rsidR="00352B25">
        <w:rPr>
          <w:highlight w:val="yellow"/>
          <w:lang w:val="en-US"/>
        </w:rPr>
        <w:t xml:space="preserve">) </w:t>
      </w:r>
      <w:r w:rsidR="003A1297" w:rsidRPr="005D7218">
        <w:rPr>
          <w:highlight w:val="yellow"/>
          <w:lang w:val="en-US"/>
        </w:rPr>
        <w:t xml:space="preserve"> paper</w:t>
      </w:r>
      <w:proofErr w:type="gramEnd"/>
      <w:r w:rsidR="00354240" w:rsidRPr="005D7218">
        <w:rPr>
          <w:highlight w:val="yellow"/>
          <w:lang w:val="en-US"/>
        </w:rPr>
        <w:t>.</w:t>
      </w:r>
      <w:r w:rsidR="00354240" w:rsidRPr="005D7218">
        <w:rPr>
          <w:lang w:val="en-US"/>
        </w:rPr>
        <w:t xml:space="preserve"> </w:t>
      </w:r>
      <w:r w:rsidR="003331A9" w:rsidRPr="005D7218">
        <w:rPr>
          <w:lang w:val="en-US"/>
        </w:rPr>
        <w:t xml:space="preserve">However, it was the variance of the swing PC that was important there. </w:t>
      </w:r>
    </w:p>
    <w:p w:rsidR="00DA230F" w:rsidRPr="005D7218" w:rsidRDefault="00DA230F" w:rsidP="00DA230F">
      <w:pPr>
        <w:rPr>
          <w:b/>
          <w:lang w:val="en-US"/>
        </w:rPr>
      </w:pPr>
      <w:r w:rsidRPr="005D7218">
        <w:rPr>
          <w:b/>
          <w:lang w:val="en-US"/>
        </w:rPr>
        <w:t xml:space="preserve">Table X – P values from T-tests between cows in different interventions, Norm (normal), Left </w:t>
      </w:r>
      <w:proofErr w:type="gramStart"/>
      <w:r w:rsidRPr="005D7218">
        <w:rPr>
          <w:b/>
          <w:lang w:val="en-US"/>
        </w:rPr>
        <w:t>( block</w:t>
      </w:r>
      <w:proofErr w:type="gramEnd"/>
      <w:r w:rsidRPr="005D7218">
        <w:rPr>
          <w:b/>
          <w:lang w:val="en-US"/>
        </w:rPr>
        <w:t xml:space="preserve"> on left foot), right (block on right foot). Sensor was always on left leg. Using raw x </w:t>
      </w:r>
      <w:commentRangeStart w:id="37"/>
      <w:r w:rsidRPr="005D7218">
        <w:rPr>
          <w:b/>
          <w:lang w:val="en-US"/>
        </w:rPr>
        <w:t>values</w:t>
      </w:r>
      <w:commentRangeEnd w:id="37"/>
      <w:r w:rsidRPr="005D7218">
        <w:rPr>
          <w:rStyle w:val="CommentReference"/>
          <w:lang w:val="en-US"/>
        </w:rPr>
        <w:commentReference w:id="37"/>
      </w:r>
      <w:r w:rsidRPr="005D7218">
        <w:rPr>
          <w:b/>
          <w:lang w:val="en-US"/>
        </w:rPr>
        <w:t xml:space="preserve">. </w:t>
      </w:r>
    </w:p>
    <w:tbl>
      <w:tblPr>
        <w:tblW w:w="6440" w:type="dxa"/>
        <w:tblInd w:w="93" w:type="dxa"/>
        <w:tblLook w:val="04A0" w:firstRow="1" w:lastRow="0" w:firstColumn="1" w:lastColumn="0" w:noHBand="0" w:noVBand="1"/>
      </w:tblPr>
      <w:tblGrid>
        <w:gridCol w:w="1370"/>
        <w:gridCol w:w="1260"/>
        <w:gridCol w:w="1260"/>
        <w:gridCol w:w="1260"/>
        <w:gridCol w:w="1431"/>
      </w:tblGrid>
      <w:tr w:rsidR="00DA230F" w:rsidRPr="005D7218" w:rsidTr="00DA230F">
        <w:trPr>
          <w:trHeight w:val="300"/>
        </w:trPr>
        <w:tc>
          <w:tcPr>
            <w:tcW w:w="128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rowname</w:t>
            </w:r>
            <w:proofErr w:type="spellEnd"/>
          </w:p>
        </w:tc>
        <w:tc>
          <w:tcPr>
            <w:tcW w:w="126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NormLeft</w:t>
            </w:r>
            <w:proofErr w:type="spellEnd"/>
          </w:p>
        </w:tc>
        <w:tc>
          <w:tcPr>
            <w:tcW w:w="126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NormRight</w:t>
            </w:r>
            <w:proofErr w:type="spellEnd"/>
          </w:p>
        </w:tc>
        <w:tc>
          <w:tcPr>
            <w:tcW w:w="126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LeftRight</w:t>
            </w:r>
            <w:proofErr w:type="spellEnd"/>
          </w:p>
        </w:tc>
        <w:tc>
          <w:tcPr>
            <w:tcW w:w="138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LameAverage</w:t>
            </w:r>
            <w:proofErr w:type="spellEnd"/>
          </w:p>
        </w:tc>
      </w:tr>
      <w:tr w:rsidR="00DA230F" w:rsidRPr="005D7218" w:rsidTr="003F7EEB">
        <w:trPr>
          <w:trHeight w:val="300"/>
        </w:trPr>
        <w:tc>
          <w:tcPr>
            <w:tcW w:w="128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M_SwingDur</w:t>
            </w:r>
            <w:proofErr w:type="spellEnd"/>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38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r>
      <w:tr w:rsidR="00DA230F" w:rsidRPr="005D7218" w:rsidTr="003F7EEB">
        <w:trPr>
          <w:trHeight w:val="300"/>
        </w:trPr>
        <w:tc>
          <w:tcPr>
            <w:tcW w:w="128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b/>
                <w:color w:val="000000"/>
                <w:sz w:val="22"/>
                <w:szCs w:val="22"/>
                <w:lang w:val="en-US" w:eastAsia="en-IE"/>
              </w:rPr>
            </w:pPr>
            <w:proofErr w:type="spellStart"/>
            <w:r w:rsidRPr="005D7218">
              <w:rPr>
                <w:rFonts w:ascii="Calibri" w:eastAsia="Times New Roman" w:hAnsi="Calibri"/>
                <w:b/>
                <w:color w:val="000000"/>
                <w:sz w:val="22"/>
                <w:szCs w:val="22"/>
                <w:lang w:val="en-US" w:eastAsia="en-IE"/>
              </w:rPr>
              <w:t>M_swingPC</w:t>
            </w:r>
            <w:proofErr w:type="spellEnd"/>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b/>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38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r>
      <w:tr w:rsidR="00DA230F" w:rsidRPr="005D7218" w:rsidTr="003F7EEB">
        <w:trPr>
          <w:trHeight w:val="300"/>
        </w:trPr>
        <w:tc>
          <w:tcPr>
            <w:tcW w:w="128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V_SwingDur</w:t>
            </w:r>
            <w:proofErr w:type="spellEnd"/>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b/>
                <w:color w:val="000000"/>
                <w:sz w:val="22"/>
                <w:szCs w:val="22"/>
                <w:lang w:val="en-US" w:eastAsia="en-IE"/>
              </w:rPr>
            </w:pPr>
          </w:p>
        </w:tc>
        <w:tc>
          <w:tcPr>
            <w:tcW w:w="138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r>
      <w:tr w:rsidR="00DA230F" w:rsidRPr="005D7218" w:rsidTr="003F7EEB">
        <w:trPr>
          <w:trHeight w:val="300"/>
        </w:trPr>
        <w:tc>
          <w:tcPr>
            <w:tcW w:w="1280" w:type="dxa"/>
            <w:tcBorders>
              <w:top w:val="nil"/>
              <w:left w:val="nil"/>
              <w:bottom w:val="nil"/>
              <w:right w:val="nil"/>
            </w:tcBorders>
            <w:shd w:val="clear" w:color="auto" w:fill="auto"/>
            <w:noWrap/>
            <w:vAlign w:val="bottom"/>
            <w:hideMark/>
          </w:tcPr>
          <w:p w:rsidR="00DA230F" w:rsidRPr="005D7218" w:rsidRDefault="00DA230F" w:rsidP="00DA230F">
            <w:pPr>
              <w:spacing w:line="240" w:lineRule="auto"/>
              <w:rPr>
                <w:rFonts w:ascii="Calibri" w:eastAsia="Times New Roman" w:hAnsi="Calibri"/>
                <w:color w:val="000000"/>
                <w:sz w:val="22"/>
                <w:szCs w:val="22"/>
                <w:lang w:val="en-US" w:eastAsia="en-IE"/>
              </w:rPr>
            </w:pPr>
            <w:proofErr w:type="spellStart"/>
            <w:r w:rsidRPr="005D7218">
              <w:rPr>
                <w:rFonts w:ascii="Calibri" w:eastAsia="Times New Roman" w:hAnsi="Calibri"/>
                <w:color w:val="000000"/>
                <w:sz w:val="22"/>
                <w:szCs w:val="22"/>
                <w:lang w:val="en-US" w:eastAsia="en-IE"/>
              </w:rPr>
              <w:t>V_swingPC</w:t>
            </w:r>
            <w:proofErr w:type="spellEnd"/>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b/>
                <w:color w:val="000000"/>
                <w:sz w:val="22"/>
                <w:szCs w:val="22"/>
                <w:lang w:val="en-US" w:eastAsia="en-IE"/>
              </w:rPr>
            </w:pPr>
          </w:p>
        </w:tc>
        <w:tc>
          <w:tcPr>
            <w:tcW w:w="126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c>
          <w:tcPr>
            <w:tcW w:w="1380" w:type="dxa"/>
            <w:tcBorders>
              <w:top w:val="nil"/>
              <w:left w:val="nil"/>
              <w:bottom w:val="nil"/>
              <w:right w:val="nil"/>
            </w:tcBorders>
            <w:shd w:val="clear" w:color="auto" w:fill="auto"/>
            <w:noWrap/>
            <w:vAlign w:val="bottom"/>
          </w:tcPr>
          <w:p w:rsidR="00DA230F" w:rsidRPr="005D7218" w:rsidRDefault="00DA230F" w:rsidP="00DA230F">
            <w:pPr>
              <w:spacing w:line="240" w:lineRule="auto"/>
              <w:jc w:val="right"/>
              <w:rPr>
                <w:rFonts w:ascii="Calibri" w:eastAsia="Times New Roman" w:hAnsi="Calibri"/>
                <w:color w:val="000000"/>
                <w:sz w:val="22"/>
                <w:szCs w:val="22"/>
                <w:lang w:val="en-US" w:eastAsia="en-IE"/>
              </w:rPr>
            </w:pPr>
          </w:p>
        </w:tc>
      </w:tr>
    </w:tbl>
    <w:p w:rsidR="009D513B" w:rsidRDefault="009D513B" w:rsidP="004D770B">
      <w:pPr>
        <w:rPr>
          <w:lang w:val="en-US"/>
        </w:rPr>
      </w:pPr>
    </w:p>
    <w:p w:rsidR="00142373" w:rsidRPr="005D7218" w:rsidRDefault="003F7EEB" w:rsidP="00A26C30">
      <w:pPr>
        <w:rPr>
          <w:lang w:val="en-US"/>
        </w:rPr>
      </w:pPr>
      <w:r>
        <w:rPr>
          <w:lang w:val="en-US"/>
        </w:rPr>
        <w:t>T</w:t>
      </w:r>
      <w:r w:rsidR="00CE43FA" w:rsidRPr="005D7218">
        <w:rPr>
          <w:lang w:val="en-US"/>
        </w:rPr>
        <w:t xml:space="preserve">hen the block was on the opposite leg, </w:t>
      </w:r>
      <w:r w:rsidR="00584447" w:rsidRPr="005D7218">
        <w:rPr>
          <w:lang w:val="en-US"/>
        </w:rPr>
        <w:t>there was</w:t>
      </w:r>
      <w:r w:rsidR="00CE43FA" w:rsidRPr="005D7218">
        <w:rPr>
          <w:lang w:val="en-US"/>
        </w:rPr>
        <w:t xml:space="preserve"> not</w:t>
      </w:r>
      <w:r w:rsidR="00584447" w:rsidRPr="005D7218">
        <w:rPr>
          <w:lang w:val="en-US"/>
        </w:rPr>
        <w:t xml:space="preserve"> a discernible difference in variance</w:t>
      </w:r>
      <w:r w:rsidR="00CE43FA" w:rsidRPr="005D7218">
        <w:rPr>
          <w:lang w:val="en-US"/>
        </w:rPr>
        <w:t xml:space="preserve"> (paired t-test p =0.</w:t>
      </w:r>
      <w:r w:rsidR="00792625" w:rsidRPr="005D7218">
        <w:rPr>
          <w:lang w:val="en-US"/>
        </w:rPr>
        <w:t>79</w:t>
      </w:r>
      <w:r w:rsidR="00CE43FA" w:rsidRPr="005D7218">
        <w:rPr>
          <w:lang w:val="en-US"/>
        </w:rPr>
        <w:t>)</w:t>
      </w:r>
      <w:r w:rsidR="009051B8" w:rsidRPr="005D7218">
        <w:rPr>
          <w:lang w:val="en-US"/>
        </w:rPr>
        <w:t xml:space="preserve"> indicating a potential indicator of which leg is lame</w:t>
      </w:r>
      <w:r w:rsidR="00352B25">
        <w:rPr>
          <w:lang w:val="en-US"/>
        </w:rPr>
        <w:t xml:space="preserve"> or a physical artifact of having the block attached</w:t>
      </w:r>
      <w:r w:rsidR="00CE43FA" w:rsidRPr="005D7218">
        <w:rPr>
          <w:lang w:val="en-US"/>
        </w:rPr>
        <w:t>.</w:t>
      </w:r>
      <w:r w:rsidR="00792625" w:rsidRPr="005D7218">
        <w:rPr>
          <w:lang w:val="en-US"/>
        </w:rPr>
        <w:t xml:space="preserve"> Comparing when the blocks were on left or right leg, (sensor always on the left), there was a marginally significant difference in variance (p=0.053).</w:t>
      </w:r>
      <w:r w:rsidR="00CE43FA" w:rsidRPr="005D7218">
        <w:rPr>
          <w:lang w:val="en-US"/>
        </w:rPr>
        <w:t xml:space="preserve"> </w:t>
      </w:r>
    </w:p>
    <w:p w:rsidR="009051B8" w:rsidRPr="005D7218" w:rsidRDefault="00584447" w:rsidP="004D770B">
      <w:pPr>
        <w:rPr>
          <w:lang w:val="en-US"/>
        </w:rPr>
      </w:pPr>
      <w:r w:rsidRPr="00352B25">
        <w:rPr>
          <w:lang w:val="en-US"/>
        </w:rPr>
        <w:lastRenderedPageBreak/>
        <w:t>Using these results it is appears that variance in swing% could only be used to discern if the leg the sensor was attached to was lame but does not give an indication if the opposite leg is lame.</w:t>
      </w:r>
      <w:r w:rsidRPr="005D7218">
        <w:rPr>
          <w:b/>
          <w:lang w:val="en-US"/>
        </w:rPr>
        <w:t xml:space="preserve"> </w:t>
      </w:r>
      <w:r w:rsidR="008811CE" w:rsidRPr="00352B25">
        <w:rPr>
          <w:lang w:val="en-US"/>
        </w:rPr>
        <w:t xml:space="preserve">The swing % of the sound leg is not affected discernibly by the opposite leg being </w:t>
      </w:r>
      <w:commentRangeStart w:id="38"/>
      <w:r w:rsidR="008811CE" w:rsidRPr="00352B25">
        <w:rPr>
          <w:lang w:val="en-US"/>
        </w:rPr>
        <w:t>impaired</w:t>
      </w:r>
      <w:commentRangeEnd w:id="38"/>
      <w:r w:rsidR="003A0F93" w:rsidRPr="00352B25">
        <w:rPr>
          <w:rStyle w:val="CommentReference"/>
          <w:lang w:val="en-US"/>
        </w:rPr>
        <w:commentReference w:id="38"/>
      </w:r>
      <w:r w:rsidR="008811CE" w:rsidRPr="00352B25">
        <w:rPr>
          <w:lang w:val="en-US"/>
        </w:rPr>
        <w:t xml:space="preserve">. </w:t>
      </w:r>
      <w:r w:rsidR="00E3085A" w:rsidRPr="00352B25">
        <w:rPr>
          <w:lang w:val="en-US"/>
        </w:rPr>
        <w:t>Therefore – if a method of detecting lameness on any leg (or just rear legs) was developed, this could be combined with the present finding to identify the likely leg of interest</w:t>
      </w:r>
      <w:r w:rsidR="00E3085A" w:rsidRPr="005D7218">
        <w:rPr>
          <w:b/>
          <w:lang w:val="en-US"/>
        </w:rPr>
        <w:t xml:space="preserve">. </w:t>
      </w:r>
      <w:r w:rsidR="009051B8" w:rsidRPr="005D7218">
        <w:rPr>
          <w:lang w:val="en-US"/>
        </w:rPr>
        <w:t>When comparing when the block was on the left to the right leg, the average swing % and average swing duration were different (paired t-test p &lt;0.05) – again providing a</w:t>
      </w:r>
      <w:r w:rsidR="008B1583" w:rsidRPr="005D7218">
        <w:rPr>
          <w:lang w:val="en-US"/>
        </w:rPr>
        <w:t xml:space="preserve"> </w:t>
      </w:r>
      <w:r w:rsidR="009051B8" w:rsidRPr="005D7218">
        <w:rPr>
          <w:lang w:val="en-US"/>
        </w:rPr>
        <w:t xml:space="preserve"> potential indication of which leg is lame</w:t>
      </w:r>
      <w:r w:rsidR="008811CE" w:rsidRPr="005D7218">
        <w:rPr>
          <w:lang w:val="en-US"/>
        </w:rPr>
        <w:t xml:space="preserve"> though the effect is probably too weak to be of use for reliable prediction</w:t>
      </w:r>
      <w:r w:rsidR="00E3085A" w:rsidRPr="005D7218">
        <w:rPr>
          <w:lang w:val="en-US"/>
        </w:rPr>
        <w:t xml:space="preserve"> of which leg is of interest</w:t>
      </w:r>
      <w:r w:rsidR="009051B8" w:rsidRPr="005D7218">
        <w:rPr>
          <w:lang w:val="en-US"/>
        </w:rPr>
        <w:t>.</w:t>
      </w:r>
      <w:r w:rsidR="008B1583" w:rsidRPr="005D7218">
        <w:rPr>
          <w:lang w:val="en-US"/>
        </w:rPr>
        <w:t xml:space="preserve"> </w:t>
      </w:r>
    </w:p>
    <w:p w:rsidR="006D79F8" w:rsidRPr="005D7218" w:rsidRDefault="006D79F8" w:rsidP="0026107A">
      <w:pPr>
        <w:rPr>
          <w:b/>
          <w:lang w:val="en-US"/>
        </w:rPr>
      </w:pPr>
    </w:p>
    <w:p w:rsidR="00D35FB1" w:rsidRDefault="0026107A" w:rsidP="0026107A">
      <w:pPr>
        <w:rPr>
          <w:b/>
          <w:lang w:val="en-US"/>
        </w:rPr>
      </w:pPr>
      <w:r w:rsidRPr="005D7218">
        <w:rPr>
          <w:b/>
          <w:lang w:val="en-US"/>
        </w:rPr>
        <w:t xml:space="preserve">Summary </w:t>
      </w:r>
      <w:r w:rsidR="00D35FB1">
        <w:rPr>
          <w:b/>
          <w:lang w:val="en-US"/>
        </w:rPr>
        <w:t>Swing duration &amp; percentage and mean &amp; variance</w:t>
      </w:r>
    </w:p>
    <w:p w:rsidR="000A273C" w:rsidRDefault="0026107A" w:rsidP="0026107A">
      <w:pPr>
        <w:rPr>
          <w:lang w:val="en-US"/>
        </w:rPr>
      </w:pPr>
      <w:r w:rsidRPr="005D7218">
        <w:rPr>
          <w:lang w:val="en-US"/>
        </w:rPr>
        <w:t xml:space="preserve">Overall – the differences in variables between a cow’s two legs identified by </w:t>
      </w:r>
      <w:proofErr w:type="spellStart"/>
      <w:r w:rsidRPr="005D7218">
        <w:rPr>
          <w:lang w:val="en-US"/>
        </w:rPr>
        <w:t>Alsaood</w:t>
      </w:r>
      <w:proofErr w:type="spellEnd"/>
      <w:r w:rsidRPr="005D7218">
        <w:rPr>
          <w:lang w:val="en-US"/>
        </w:rPr>
        <w:t xml:space="preserve"> as being indicative of </w:t>
      </w:r>
      <w:proofErr w:type="gramStart"/>
      <w:r w:rsidRPr="005D7218">
        <w:rPr>
          <w:lang w:val="en-US"/>
        </w:rPr>
        <w:t>lam</w:t>
      </w:r>
      <w:r w:rsidR="00936914">
        <w:rPr>
          <w:lang w:val="en-US"/>
        </w:rPr>
        <w:t>eness,</w:t>
      </w:r>
      <w:proofErr w:type="gramEnd"/>
      <w:r w:rsidR="00936914">
        <w:rPr>
          <w:lang w:val="en-US"/>
        </w:rPr>
        <w:t xml:space="preserve"> appear to</w:t>
      </w:r>
      <w:r w:rsidRPr="005D7218">
        <w:rPr>
          <w:lang w:val="en-US"/>
        </w:rPr>
        <w:t xml:space="preserve"> have</w:t>
      </w:r>
      <w:r w:rsidR="00A26C30" w:rsidRPr="005D7218">
        <w:rPr>
          <w:lang w:val="en-US"/>
        </w:rPr>
        <w:t xml:space="preserve"> only marginal </w:t>
      </w:r>
      <w:r w:rsidRPr="005D7218">
        <w:rPr>
          <w:lang w:val="en-US"/>
        </w:rPr>
        <w:t>value when derived from only on</w:t>
      </w:r>
      <w:r w:rsidR="00A26C30" w:rsidRPr="005D7218">
        <w:rPr>
          <w:lang w:val="en-US"/>
        </w:rPr>
        <w:t>e leg</w:t>
      </w:r>
      <w:r w:rsidR="00936914">
        <w:rPr>
          <w:lang w:val="en-US"/>
        </w:rPr>
        <w:t xml:space="preserve"> at a time with lower resolution accelerometers</w:t>
      </w:r>
      <w:r w:rsidR="00A26C30" w:rsidRPr="005D7218">
        <w:rPr>
          <w:lang w:val="en-US"/>
        </w:rPr>
        <w:t xml:space="preserve">. </w:t>
      </w:r>
    </w:p>
    <w:p w:rsidR="000A273C" w:rsidRPr="005D7218" w:rsidRDefault="000A273C" w:rsidP="0026107A">
      <w:pPr>
        <w:rPr>
          <w:lang w:val="en-US"/>
        </w:rPr>
      </w:pPr>
      <w:proofErr w:type="gramStart"/>
      <w:r w:rsidRPr="000A273C">
        <w:rPr>
          <w:highlight w:val="yellow"/>
          <w:lang w:val="en-US"/>
        </w:rPr>
        <w:t>indicating</w:t>
      </w:r>
      <w:proofErr w:type="gramEnd"/>
      <w:r w:rsidRPr="000A273C">
        <w:rPr>
          <w:highlight w:val="yellow"/>
          <w:lang w:val="en-US"/>
        </w:rPr>
        <w:t xml:space="preserve"> that application of </w:t>
      </w:r>
      <w:proofErr w:type="spellStart"/>
      <w:r w:rsidRPr="000A273C">
        <w:rPr>
          <w:highlight w:val="yellow"/>
          <w:lang w:val="en-US"/>
        </w:rPr>
        <w:t>Alsaaod’s</w:t>
      </w:r>
      <w:proofErr w:type="spellEnd"/>
      <w:r w:rsidRPr="000A273C">
        <w:rPr>
          <w:highlight w:val="yellow"/>
          <w:lang w:val="en-US"/>
        </w:rPr>
        <w:t xml:space="preserve"> et al., 2017 </w:t>
      </w:r>
      <w:proofErr w:type="spellStart"/>
      <w:r w:rsidRPr="000A273C">
        <w:rPr>
          <w:highlight w:val="yellow"/>
          <w:lang w:val="en-US"/>
        </w:rPr>
        <w:t>pedogram</w:t>
      </w:r>
      <w:proofErr w:type="spellEnd"/>
      <w:r w:rsidRPr="000A273C">
        <w:rPr>
          <w:highlight w:val="yellow"/>
          <w:lang w:val="en-US"/>
        </w:rPr>
        <w:t xml:space="preserve"> does require a pedometer on each leg, potentially of higher resolution</w:t>
      </w:r>
      <w:r w:rsidR="00DA230F">
        <w:rPr>
          <w:lang w:val="en-US"/>
        </w:rPr>
        <w:t>.</w:t>
      </w:r>
    </w:p>
    <w:sectPr w:rsidR="000A273C" w:rsidRPr="005D7218" w:rsidSect="00FE3416">
      <w:pgSz w:w="11906" w:h="16838"/>
      <w:pgMar w:top="1701"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omas Byrne" w:date="2019-03-19T12:07:00Z" w:initials="TB">
    <w:p w:rsidR="00CE0D34" w:rsidRDefault="00CE0D34" w:rsidP="00A675DF">
      <w:pPr>
        <w:pStyle w:val="CommentText"/>
      </w:pPr>
      <w:r>
        <w:rPr>
          <w:rStyle w:val="CommentReference"/>
        </w:rPr>
        <w:annotationRef/>
      </w:r>
      <w:r>
        <w:t>I think this table is essential. Do you think we should put breed and date in their own columns, I know this may make the table too wide for a portrait page.</w:t>
      </w:r>
    </w:p>
  </w:comment>
  <w:comment w:id="1" w:author="Niall O'Leary" w:date="2019-03-19T12:11:00Z" w:initials="NOL">
    <w:p w:rsidR="00CE0D34" w:rsidRPr="005D7218" w:rsidRDefault="00CE0D34" w:rsidP="00004DFA">
      <w:pPr>
        <w:rPr>
          <w:lang w:val="en-US"/>
        </w:rPr>
      </w:pPr>
      <w:r>
        <w:rPr>
          <w:rStyle w:val="CommentReference"/>
        </w:rPr>
        <w:annotationRef/>
      </w:r>
    </w:p>
    <w:p w:rsidR="00CE0D34" w:rsidRPr="005D7218" w:rsidRDefault="00CE0D34" w:rsidP="00004DFA">
      <w:pPr>
        <w:rPr>
          <w:lang w:val="en-US"/>
        </w:rPr>
      </w:pPr>
      <w:r w:rsidRPr="005D7218">
        <w:rPr>
          <w:lang w:val="en-US"/>
        </w:rPr>
        <w:t xml:space="preserve">Definition of variables used. </w:t>
      </w:r>
    </w:p>
    <w:p w:rsidR="00CE0D34" w:rsidRPr="005D7218" w:rsidRDefault="00CE0D34" w:rsidP="00004DFA">
      <w:pPr>
        <w:rPr>
          <w:lang w:val="en-US"/>
        </w:rPr>
      </w:pPr>
      <w:r w:rsidRPr="005D7218">
        <w:rPr>
          <w:lang w:val="en-US"/>
        </w:rPr>
        <w:t xml:space="preserve">Activity index (dimensionless), calculated from the variance of </w:t>
      </w:r>
      <w:proofErr w:type="spellStart"/>
      <w:r w:rsidRPr="005D7218">
        <w:rPr>
          <w:lang w:val="en-US"/>
        </w:rPr>
        <w:t>triaxial</w:t>
      </w:r>
      <w:proofErr w:type="spellEnd"/>
      <w:r w:rsidRPr="005D7218">
        <w:rPr>
          <w:lang w:val="en-US"/>
        </w:rPr>
        <w:t xml:space="preserve"> accelerometer data output </w:t>
      </w:r>
      <w:r w:rsidRPr="005D7218">
        <w:rPr>
          <w:lang w:val="en-US"/>
        </w:rPr>
        <w:fldChar w:fldCharType="begin" w:fldLock="1"/>
      </w:r>
      <w:r>
        <w:rPr>
          <w:lang w:val="en-US"/>
        </w:rPr>
        <w:instrText>ADDIN CSL_CITATION {"citationItems":[{"id":"ITEM-1","itemData":{"author":[{"dropping-particle":"","family":"Zehner","given":"Nils","non-dropping-particle":"","parse-names":false,"suffix":""},{"dropping-particle":"","family":"Huerlimann","given":"Marc","non-dropping-particle":"","parse-names":false,"suffix":""},{"dropping-particle":"","family":"Hoch","given":"Matthias","non-dropping-particle":"","parse-names":false,"suffix":""}],"id":"ITEM-1","issued":{"date-parts":[["2015"]]},"publisher":"ITIN + HOCH","publisher-place":"Liestal, CH","title":"User Guide RumiWatch Converter Version 0.7.3.2 and higher","type":"article"},"uris":["http://www.mendeley.com/documents/?uuid=2d9bfa87-9c57-4b22-a5b1-7d53f0a251a8"]}],"mendeley":{"formattedCitation":"(Zehner et al., 2015)","plainTextFormattedCitation":"(Zehner et al., 2015)","previouslyFormattedCitation":"(Zehner et al., 2015)"},"properties":{"noteIndex":0},"schema":"https://github.com/citation-style-language/schema/raw/master/csl-citation.json"}</w:instrText>
      </w:r>
      <w:r w:rsidRPr="005D7218">
        <w:rPr>
          <w:lang w:val="en-US"/>
        </w:rPr>
        <w:fldChar w:fldCharType="separate"/>
      </w:r>
      <w:r w:rsidRPr="005D7218">
        <w:rPr>
          <w:noProof/>
          <w:lang w:val="en-US"/>
        </w:rPr>
        <w:t>(Zehner et al., 2015)</w:t>
      </w:r>
      <w:r w:rsidRPr="005D7218">
        <w:rPr>
          <w:lang w:val="en-US"/>
        </w:rPr>
        <w:fldChar w:fldCharType="end"/>
      </w:r>
      <w:r w:rsidRPr="005D7218">
        <w:rPr>
          <w:lang w:val="en-US"/>
        </w:rPr>
        <w:t>.</w:t>
      </w:r>
    </w:p>
    <w:p w:rsidR="00CE0D34" w:rsidRPr="005D7218" w:rsidRDefault="00CE0D34" w:rsidP="00004DFA">
      <w:pPr>
        <w:rPr>
          <w:lang w:val="en-US"/>
        </w:rPr>
      </w:pPr>
      <w:r w:rsidRPr="00193C81">
        <w:rPr>
          <w:noProof/>
          <w:lang w:val="en-US"/>
        </w:rPr>
        <w:t>WALKTIME</w:t>
      </w:r>
      <w:r w:rsidRPr="005D7218">
        <w:rPr>
          <w:lang w:val="en-US"/>
        </w:rPr>
        <w:t xml:space="preserve"> [min/h] Walking time slice (time sum in minutes) within the summary time frame. (Example: </w:t>
      </w:r>
      <w:r w:rsidRPr="00193C81">
        <w:rPr>
          <w:noProof/>
          <w:lang w:val="en-US"/>
        </w:rPr>
        <w:t>WALKTIME</w:t>
      </w:r>
      <w:r w:rsidRPr="005D7218">
        <w:rPr>
          <w:lang w:val="en-US"/>
        </w:rPr>
        <w:t xml:space="preserve"> 5 = walking time duration of 5 minutes within the time frame between … and … o’clock.)</w:t>
      </w:r>
    </w:p>
    <w:p w:rsidR="00CE0D34" w:rsidRPr="005D7218" w:rsidRDefault="00CE0D34" w:rsidP="00004DFA">
      <w:pPr>
        <w:rPr>
          <w:lang w:val="en-US"/>
        </w:rPr>
      </w:pPr>
    </w:p>
    <w:p w:rsidR="00CE0D34" w:rsidRPr="005D7218" w:rsidRDefault="00CE0D34" w:rsidP="00004DFA">
      <w:pPr>
        <w:rPr>
          <w:lang w:val="en-US"/>
        </w:rPr>
      </w:pPr>
      <w:r w:rsidRPr="005D7218">
        <w:rPr>
          <w:lang w:val="en-US"/>
        </w:rPr>
        <w:t xml:space="preserve">PPACTIVITYCHANGE [n/h] – times the cow changed activity in an hour. </w:t>
      </w:r>
    </w:p>
    <w:p w:rsidR="00CE0D34" w:rsidRPr="005D7218" w:rsidRDefault="00CE0D34" w:rsidP="00004DFA">
      <w:pPr>
        <w:rPr>
          <w:lang w:val="en-US"/>
        </w:rPr>
      </w:pPr>
      <w:r w:rsidRPr="005D7218">
        <w:rPr>
          <w:lang w:val="en-US"/>
        </w:rPr>
        <w:t xml:space="preserve">Activity changes count within the summary time frame. (Value range: 1,2,…15 and “&gt;15”) </w:t>
      </w:r>
      <w:r w:rsidRPr="005D7218">
        <w:rPr>
          <w:lang w:val="en-US"/>
        </w:rPr>
        <w:fldChar w:fldCharType="begin" w:fldLock="1"/>
      </w:r>
      <w:r>
        <w:rPr>
          <w:lang w:val="en-US"/>
        </w:rPr>
        <w:instrText>ADDIN CSL_CITATION {"citationItems":[{"id":"ITEM-1","itemData":{"author":[{"dropping-particle":"","family":"Zehner","given":"Nils","non-dropping-particle":"","parse-names":false,"suffix":""},{"dropping-particle":"","family":"Huerlimann","given":"Marc","non-dropping-particle":"","parse-names":false,"suffix":""},{"dropping-particle":"","family":"Hoch","given":"Matthias","non-dropping-particle":"","parse-names":false,"suffix":""}],"id":"ITEM-1","issued":{"date-parts":[["2015"]]},"publisher":"ITIN + HOCH","publisher-place":"Liestal, CH","title":"User Guide RumiWatch Converter Version 0.7.3.2 and higher","type":"article"},"uris":["http://www.mendeley.com/documents/?uuid=2d9bfa87-9c57-4b22-a5b1-7d53f0a251a8"]}],"mendeley":{"formattedCitation":"(Zehner et al., 2015)","plainTextFormattedCitation":"(Zehner et al., 2015)","previouslyFormattedCitation":"(Zehner et al., 2015)"},"properties":{"noteIndex":0},"schema":"https://github.com/citation-style-language/schema/raw/master/csl-citation.json"}</w:instrText>
      </w:r>
      <w:r w:rsidRPr="005D7218">
        <w:rPr>
          <w:lang w:val="en-US"/>
        </w:rPr>
        <w:fldChar w:fldCharType="separate"/>
      </w:r>
      <w:r w:rsidRPr="005D7218">
        <w:rPr>
          <w:noProof/>
          <w:lang w:val="en-US"/>
        </w:rPr>
        <w:t>(Zehner et al., 2015)</w:t>
      </w:r>
      <w:r w:rsidRPr="005D7218">
        <w:rPr>
          <w:lang w:val="en-US"/>
        </w:rPr>
        <w:fldChar w:fldCharType="end"/>
      </w:r>
      <w:r w:rsidRPr="005D7218">
        <w:rPr>
          <w:lang w:val="en-US"/>
        </w:rPr>
        <w:t>.</w:t>
      </w:r>
    </w:p>
    <w:p w:rsidR="00CE0D34" w:rsidRDefault="00CE0D34">
      <w:pPr>
        <w:pStyle w:val="CommentText"/>
      </w:pPr>
    </w:p>
  </w:comment>
  <w:comment w:id="2" w:author="Thomas Byrne" w:date="2019-03-08T11:27:00Z" w:initials="TB">
    <w:p w:rsidR="00CE0D34" w:rsidRDefault="00CE0D34">
      <w:pPr>
        <w:pStyle w:val="CommentText"/>
      </w:pPr>
      <w:r>
        <w:rPr>
          <w:rStyle w:val="CommentReference"/>
        </w:rPr>
        <w:annotationRef/>
      </w:r>
      <w:r>
        <w:t>Do we need a section explaining what the code does? Is this standard practice for papers which make their code public?</w:t>
      </w:r>
    </w:p>
  </w:comment>
  <w:comment w:id="3" w:author="Reviewer2" w:date="2019-04-29T13:33:00Z" w:initials="Rev2">
    <w:p w:rsidR="00CE0D34" w:rsidRDefault="00CE0D34">
      <w:pPr>
        <w:pStyle w:val="CommentText"/>
      </w:pPr>
      <w:r>
        <w:rPr>
          <w:rStyle w:val="CommentReference"/>
        </w:rPr>
        <w:annotationRef/>
      </w:r>
      <w:r>
        <w:t xml:space="preserve">I have seen a few papers do this or similar, and may include a diagram also. The coding and analysis was the bulk of the work of this paper – dwarfing the actual collection of data. I think it is also the most informative to promote lameness detection as people won’t have to reinvent the wheel (which most people do already).  </w:t>
      </w:r>
    </w:p>
  </w:comment>
  <w:comment w:id="4" w:author="Thomas Byrne" w:date="2019-03-08T11:34:00Z" w:initials="TB">
    <w:p w:rsidR="00CE0D34" w:rsidRDefault="00CE0D34">
      <w:pPr>
        <w:pStyle w:val="CommentText"/>
      </w:pPr>
      <w:r>
        <w:rPr>
          <w:rStyle w:val="CommentReference"/>
        </w:rPr>
        <w:annotationRef/>
      </w:r>
      <w:r>
        <w:t>Do we know the accuracy of quantifying gait variables in this fashion? I think you showed me a paper before about it no? Might be worth mentioning the accuracy of this somewhere.</w:t>
      </w:r>
    </w:p>
  </w:comment>
  <w:comment w:id="5" w:author="Niall O'Leary" w:date="2019-03-19T18:08:00Z" w:initials="NOL">
    <w:p w:rsidR="00CE0D34" w:rsidRDefault="00CE0D34">
      <w:pPr>
        <w:pStyle w:val="CommentText"/>
      </w:pPr>
      <w:r>
        <w:rPr>
          <w:rStyle w:val="CommentReference"/>
        </w:rPr>
        <w:annotationRef/>
      </w:r>
      <w:r>
        <w:t xml:space="preserve">No – there is no gold standard – you would need to video cows walking in slow motion on a treadmill like </w:t>
      </w:r>
      <w:proofErr w:type="spellStart"/>
      <w:r>
        <w:t>Alsaaod’s</w:t>
      </w:r>
      <w:proofErr w:type="spellEnd"/>
      <w:r>
        <w:t xml:space="preserve"> </w:t>
      </w:r>
      <w:proofErr w:type="spellStart"/>
      <w:r>
        <w:t>pedogram</w:t>
      </w:r>
      <w:proofErr w:type="spellEnd"/>
      <w:r>
        <w:t xml:space="preserve">. </w:t>
      </w:r>
    </w:p>
  </w:comment>
  <w:comment w:id="9" w:author="Thomas Byrne" w:date="2019-04-01T16:01:00Z" w:initials="TB">
    <w:p w:rsidR="00CE0D34" w:rsidRDefault="00CE0D34">
      <w:pPr>
        <w:pStyle w:val="CommentText"/>
      </w:pPr>
      <w:r>
        <w:rPr>
          <w:rStyle w:val="CommentReference"/>
        </w:rPr>
        <w:annotationRef/>
      </w:r>
      <w:r>
        <w:t xml:space="preserve">Is a cow walking </w:t>
      </w:r>
      <w:proofErr w:type="gramStart"/>
      <w:r>
        <w:t>consistently  while</w:t>
      </w:r>
      <w:proofErr w:type="gramEnd"/>
      <w:r>
        <w:t xml:space="preserve"> lame is different to a cow walking consistently while healthy? How does the RW algorithm deal with that? It is out of our control?</w:t>
      </w:r>
    </w:p>
  </w:comment>
  <w:comment w:id="10" w:author="Reviewer2" w:date="2019-04-01T16:02:00Z" w:initials="Rev2">
    <w:p w:rsidR="00CE0D34" w:rsidRDefault="00CE0D34">
      <w:pPr>
        <w:pStyle w:val="CommentText"/>
      </w:pPr>
      <w:r>
        <w:rPr>
          <w:rStyle w:val="CommentReference"/>
        </w:rPr>
        <w:annotationRef/>
      </w:r>
      <w:r>
        <w:t xml:space="preserve">Well that is when a normal locomotion scoring is done so it is evident to human observers – unlike when standing around or sitting. </w:t>
      </w:r>
    </w:p>
  </w:comment>
  <w:comment w:id="11" w:author="Thomas Byrne" w:date="2019-03-08T12:26:00Z" w:initials="TB">
    <w:p w:rsidR="00CE0D34" w:rsidRDefault="00CE0D34">
      <w:pPr>
        <w:pStyle w:val="CommentText"/>
      </w:pPr>
      <w:r>
        <w:rPr>
          <w:rStyle w:val="CommentReference"/>
        </w:rPr>
        <w:annotationRef/>
      </w:r>
      <w:r>
        <w:t xml:space="preserve">Not sure what this means? Prior and </w:t>
      </w:r>
      <w:proofErr w:type="gramStart"/>
      <w:r>
        <w:t>after  what</w:t>
      </w:r>
      <w:proofErr w:type="gramEnd"/>
      <w:r>
        <w:t xml:space="preserve">? Do we use 1min 40sec of data to classify a cow as </w:t>
      </w:r>
      <w:proofErr w:type="spellStart"/>
      <w:r>
        <w:t>lamenow</w:t>
      </w:r>
      <w:proofErr w:type="spellEnd"/>
      <w:r>
        <w:t>? Does the prior and after mean that we are using 3mi 20 sec of data?</w:t>
      </w:r>
    </w:p>
  </w:comment>
  <w:comment w:id="12" w:author="Thomas Byrne" w:date="2019-03-08T12:28:00Z" w:initials="TB">
    <w:p w:rsidR="00CE0D34" w:rsidRDefault="00CE0D34">
      <w:pPr>
        <w:pStyle w:val="CommentText"/>
      </w:pPr>
      <w:r>
        <w:rPr>
          <w:rStyle w:val="CommentReference"/>
        </w:rPr>
        <w:annotationRef/>
      </w:r>
      <w:r>
        <w:t xml:space="preserve">Assess for lameness detection? </w:t>
      </w:r>
    </w:p>
  </w:comment>
  <w:comment w:id="13" w:author="Thomas Byrne" w:date="2019-03-08T12:27:00Z" w:initials="TB">
    <w:p w:rsidR="00CE0D34" w:rsidRDefault="00CE0D34">
      <w:pPr>
        <w:pStyle w:val="CommentText"/>
      </w:pPr>
      <w:r>
        <w:rPr>
          <w:rStyle w:val="CommentReference"/>
        </w:rPr>
        <w:annotationRef/>
      </w:r>
      <w:r>
        <w:t>What do you mean by standardised</w:t>
      </w:r>
    </w:p>
  </w:comment>
  <w:comment w:id="14" w:author="Niall O'Leary" w:date="2019-03-20T09:30:00Z" w:initials="NOL">
    <w:p w:rsidR="00CE0D34" w:rsidRDefault="00CE0D34">
      <w:pPr>
        <w:pStyle w:val="CommentText"/>
      </w:pPr>
      <w:r>
        <w:rPr>
          <w:rStyle w:val="CommentReference"/>
        </w:rPr>
        <w:annotationRef/>
      </w:r>
      <w:r>
        <w:t xml:space="preserve">Changed to units of its own standard deviation. </w:t>
      </w:r>
    </w:p>
  </w:comment>
  <w:comment w:id="15" w:author="Thomas Byrne" w:date="2019-03-08T12:38:00Z" w:initials="TB">
    <w:p w:rsidR="00CE0D34" w:rsidRDefault="00CE0D34">
      <w:pPr>
        <w:pStyle w:val="CommentText"/>
      </w:pPr>
      <w:r>
        <w:rPr>
          <w:rStyle w:val="CommentReference"/>
        </w:rPr>
        <w:annotationRef/>
      </w:r>
      <w:r>
        <w:t>Of the entire data set? Or of the dataset of the respective cow?</w:t>
      </w:r>
    </w:p>
    <w:p w:rsidR="00CE0D34" w:rsidRDefault="00CE0D34">
      <w:pPr>
        <w:pStyle w:val="CommentText"/>
      </w:pPr>
    </w:p>
    <w:p w:rsidR="00CE0D34" w:rsidRDefault="00CE0D34">
      <w:pPr>
        <w:pStyle w:val="CommentText"/>
      </w:pPr>
      <w:r>
        <w:t xml:space="preserve">Also how was 40 chosen? </w:t>
      </w:r>
    </w:p>
  </w:comment>
  <w:comment w:id="16" w:author="Niall O'Leary" w:date="2019-03-20T09:35:00Z" w:initials="NOL">
    <w:p w:rsidR="00CE0D34" w:rsidRDefault="00CE0D34">
      <w:pPr>
        <w:pStyle w:val="CommentText"/>
      </w:pPr>
      <w:r>
        <w:rPr>
          <w:rStyle w:val="CommentReference"/>
        </w:rPr>
        <w:annotationRef/>
      </w:r>
      <w:r>
        <w:t xml:space="preserve">That cow’s data for that treatment – well there was only a few </w:t>
      </w:r>
      <w:proofErr w:type="spellStart"/>
      <w:r>
        <w:t>minutes</w:t>
      </w:r>
      <w:proofErr w:type="spellEnd"/>
      <w:r>
        <w:t xml:space="preserve"> worth of data – so I am selecting the portion where the cow is most active. 40 is arbitrary – provides a conveniently sized data set.</w:t>
      </w:r>
    </w:p>
  </w:comment>
  <w:comment w:id="17" w:author="Reviewer2" w:date="2019-04-01T16:28:00Z" w:initials="Rev2">
    <w:p w:rsidR="00CE0D34" w:rsidRDefault="00CE0D34">
      <w:pPr>
        <w:pStyle w:val="CommentText"/>
      </w:pPr>
      <w:r>
        <w:rPr>
          <w:rStyle w:val="CommentReference"/>
        </w:rPr>
        <w:annotationRef/>
      </w:r>
      <w:r>
        <w:t>Use real data?</w:t>
      </w:r>
    </w:p>
  </w:comment>
  <w:comment w:id="18" w:author="Thomas Byrne" w:date="2019-04-29T13:51:00Z" w:initials="TB">
    <w:p w:rsidR="00CE0D34" w:rsidRDefault="00CE0D34" w:rsidP="00C26FFB">
      <w:pPr>
        <w:pStyle w:val="CommentText"/>
      </w:pPr>
      <w:r>
        <w:rPr>
          <w:rStyle w:val="CommentReference"/>
        </w:rPr>
        <w:annotationRef/>
      </w:r>
      <w:r>
        <w:t>Maybe rephrase this or extend it to explain more detail.</w:t>
      </w:r>
    </w:p>
  </w:comment>
  <w:comment w:id="19" w:author="Thomas Byrne" w:date="2019-03-17T10:14:00Z" w:initials="TB">
    <w:p w:rsidR="00CE0D34" w:rsidRDefault="00CE0D34">
      <w:pPr>
        <w:pStyle w:val="CommentText"/>
      </w:pPr>
      <w:r>
        <w:rPr>
          <w:rStyle w:val="CommentReference"/>
        </w:rPr>
        <w:annotationRef/>
      </w:r>
      <w:r>
        <w:t>This sentence does not quite read right for me.</w:t>
      </w:r>
    </w:p>
  </w:comment>
  <w:comment w:id="20" w:author="Thomas Byrne" w:date="2019-03-17T10:17:00Z" w:initials="TB">
    <w:p w:rsidR="00CE0D34" w:rsidRDefault="00CE0D34">
      <w:pPr>
        <w:pStyle w:val="CommentText"/>
      </w:pPr>
      <w:r>
        <w:rPr>
          <w:rStyle w:val="CommentReference"/>
        </w:rPr>
        <w:annotationRef/>
      </w:r>
      <w:r>
        <w:t>A standard deviation of what the entire measurement period?</w:t>
      </w:r>
    </w:p>
  </w:comment>
  <w:comment w:id="21" w:author="Thomas Byrne" w:date="2019-03-19T18:04:00Z" w:initials="TB">
    <w:p w:rsidR="00CE0D34" w:rsidRDefault="00CE0D34">
      <w:pPr>
        <w:pStyle w:val="CommentText"/>
      </w:pPr>
      <w:r>
        <w:rPr>
          <w:rStyle w:val="CommentReference"/>
        </w:rPr>
        <w:annotationRef/>
      </w:r>
      <w:r>
        <w:t xml:space="preserve">A figure of a typical x axis acceleration during the swing phase with the trough </w:t>
      </w:r>
      <w:proofErr w:type="spellStart"/>
      <w:r>
        <w:t>etc</w:t>
      </w:r>
      <w:proofErr w:type="spellEnd"/>
      <w:r>
        <w:t xml:space="preserve"> labelled would be really nice but if you don’t want to include it that is ok.</w:t>
      </w:r>
    </w:p>
  </w:comment>
  <w:comment w:id="23" w:author="Thomas Byrne" w:date="2019-04-03T20:32:00Z" w:initials="TB">
    <w:p w:rsidR="00CE0D34" w:rsidRDefault="00CE0D34" w:rsidP="00524670">
      <w:pPr>
        <w:pStyle w:val="CommentText"/>
      </w:pPr>
      <w:r>
        <w:rPr>
          <w:rStyle w:val="CommentReference"/>
        </w:rPr>
        <w:annotationRef/>
      </w:r>
      <w:r>
        <w:t>Is this because every day dairy cows have to walk a considerable distance to the parlour?  ONE WOULD STILL EXPECT LAME COWS TO BE RELATIVELY LESS ACTIVE. Does this walk consist of most of their activity during the day and because they are forced to do it lame cows appear to have the same activity as healthy cows? GREAT QUESTION. Is it possible to look at activity between milking times? CAN DO Or even night time activity alone? WILL DO.</w:t>
      </w:r>
    </w:p>
  </w:comment>
  <w:comment w:id="24" w:author="Reviewer2" w:date="2019-04-04T03:00:00Z" w:initials="Rev2">
    <w:p w:rsidR="00CE0D34" w:rsidRDefault="00CE0D34">
      <w:pPr>
        <w:pStyle w:val="CommentText"/>
      </w:pPr>
      <w:r>
        <w:rPr>
          <w:rStyle w:val="CommentReference"/>
        </w:rPr>
        <w:annotationRef/>
      </w:r>
      <w:r>
        <w:t>Change average to mean.</w:t>
      </w:r>
    </w:p>
    <w:p w:rsidR="00CE0D34" w:rsidRDefault="00CE0D34">
      <w:pPr>
        <w:pStyle w:val="CommentText"/>
      </w:pPr>
      <w:r>
        <w:t xml:space="preserve"> Cut out those not related to above. Give units of variables</w:t>
      </w:r>
    </w:p>
  </w:comment>
  <w:comment w:id="25" w:author="Thomas Byrne" w:date="2019-03-17T10:42:00Z" w:initials="TB">
    <w:p w:rsidR="00CE0D34" w:rsidRDefault="00CE0D34">
      <w:pPr>
        <w:pStyle w:val="CommentText"/>
      </w:pPr>
      <w:r>
        <w:rPr>
          <w:rStyle w:val="CommentReference"/>
        </w:rPr>
        <w:annotationRef/>
      </w:r>
      <w:proofErr w:type="gramStart"/>
      <w:r>
        <w:t>for</w:t>
      </w:r>
      <w:proofErr w:type="gramEnd"/>
      <w:r>
        <w:t xml:space="preserve"> me this table </w:t>
      </w:r>
      <w:proofErr w:type="spellStart"/>
      <w:r>
        <w:t>realy</w:t>
      </w:r>
      <w:proofErr w:type="spellEnd"/>
      <w:r>
        <w:t xml:space="preserve"> hints at what we were talking about before, </w:t>
      </w:r>
      <w:proofErr w:type="spellStart"/>
      <w:r>
        <w:t>thatthere</w:t>
      </w:r>
      <w:proofErr w:type="spellEnd"/>
      <w:r>
        <w:t xml:space="preserve"> are inconsistencies between breeds. Just because one paper says that an accelerometer works in that paper, does not mean it will work universally.</w:t>
      </w:r>
    </w:p>
  </w:comment>
  <w:comment w:id="26" w:author="Thomas Byrne" w:date="2019-03-17T10:58:00Z" w:initials="TB">
    <w:p w:rsidR="00CE0D34" w:rsidRDefault="00CE0D34">
      <w:pPr>
        <w:pStyle w:val="CommentText"/>
      </w:pPr>
      <w:r>
        <w:rPr>
          <w:rStyle w:val="CommentReference"/>
        </w:rPr>
        <w:annotationRef/>
      </w:r>
      <w:r>
        <w:t>Are standard deviations available for these step durations?</w:t>
      </w:r>
    </w:p>
  </w:comment>
  <w:comment w:id="27" w:author="Thomas Byrne" w:date="2019-03-17T10:58:00Z" w:initials="TB">
    <w:p w:rsidR="00CE0D34" w:rsidRDefault="00CE0D34">
      <w:pPr>
        <w:pStyle w:val="CommentText"/>
      </w:pPr>
      <w:r>
        <w:rPr>
          <w:rStyle w:val="CommentReference"/>
        </w:rPr>
        <w:annotationRef/>
      </w:r>
      <w:r>
        <w:t>Does beer give SD?</w:t>
      </w:r>
    </w:p>
  </w:comment>
  <w:comment w:id="28" w:author="Thomas Byrne" w:date="2019-03-17T10:59:00Z" w:initials="TB">
    <w:p w:rsidR="00CE0D34" w:rsidRDefault="00CE0D34">
      <w:pPr>
        <w:pStyle w:val="CommentText"/>
      </w:pPr>
      <w:r>
        <w:rPr>
          <w:rStyle w:val="CommentReference"/>
        </w:rPr>
        <w:annotationRef/>
      </w:r>
      <w:r>
        <w:t>I don’t know what variable this is for now</w:t>
      </w:r>
    </w:p>
  </w:comment>
  <w:comment w:id="29" w:author="Thomas Byrne" w:date="2019-03-17T11:01:00Z" w:initials="TB">
    <w:p w:rsidR="00CE0D34" w:rsidRDefault="00CE0D34">
      <w:pPr>
        <w:pStyle w:val="CommentText"/>
      </w:pPr>
      <w:r>
        <w:rPr>
          <w:rStyle w:val="CommentReference"/>
        </w:rPr>
        <w:annotationRef/>
      </w:r>
      <w:r>
        <w:t>At what point in the day is this 6 hours or does each cow have 4 records per 24h period?</w:t>
      </w:r>
    </w:p>
  </w:comment>
  <w:comment w:id="30" w:author="Niall O'Leary" w:date="2019-02-28T09:53:00Z" w:initials="NOL">
    <w:p w:rsidR="00CE0D34" w:rsidRDefault="00CE0D34">
      <w:pPr>
        <w:pStyle w:val="CommentText"/>
      </w:pPr>
      <w:r>
        <w:rPr>
          <w:rStyle w:val="CommentReference"/>
        </w:rPr>
        <w:annotationRef/>
      </w:r>
      <w:r>
        <w:t xml:space="preserve">Which code? </w:t>
      </w:r>
    </w:p>
  </w:comment>
  <w:comment w:id="31" w:author="Thomas Byrne" w:date="2019-03-17T11:05:00Z" w:initials="TB">
    <w:p w:rsidR="00CE0D34" w:rsidRDefault="00CE0D34">
      <w:pPr>
        <w:pStyle w:val="CommentText"/>
      </w:pPr>
      <w:r>
        <w:rPr>
          <w:rStyle w:val="CommentReference"/>
        </w:rPr>
        <w:annotationRef/>
      </w:r>
      <w:r>
        <w:t xml:space="preserve">I think this is an interesting finding for the paper, is there </w:t>
      </w:r>
      <w:proofErr w:type="spellStart"/>
      <w:r>
        <w:t>anyway</w:t>
      </w:r>
      <w:proofErr w:type="spellEnd"/>
      <w:r>
        <w:t xml:space="preserve"> to expand on this, can we compare other variables between breeds?</w:t>
      </w:r>
    </w:p>
    <w:p w:rsidR="00CE0D34" w:rsidRDefault="00CE0D34">
      <w:pPr>
        <w:pStyle w:val="CommentText"/>
      </w:pPr>
    </w:p>
    <w:p w:rsidR="00CE0D34" w:rsidRDefault="00CE0D34">
      <w:pPr>
        <w:pStyle w:val="CommentText"/>
      </w:pPr>
      <w:r>
        <w:t>I assume differences in gait are due to differences in height.</w:t>
      </w:r>
    </w:p>
  </w:comment>
  <w:comment w:id="32" w:author="Niall O'Leary" w:date="2019-03-04T15:03:00Z" w:initials="NOL">
    <w:p w:rsidR="00CE0D34" w:rsidRDefault="00CE0D34" w:rsidP="00B00C19">
      <w:pPr>
        <w:pStyle w:val="CommentText"/>
      </w:pPr>
      <w:r>
        <w:rPr>
          <w:rStyle w:val="CommentReference"/>
        </w:rPr>
        <w:annotationRef/>
      </w:r>
      <w:r>
        <w:t>Define</w:t>
      </w:r>
    </w:p>
  </w:comment>
  <w:comment w:id="33" w:author="Niall O'Leary" w:date="2019-03-04T15:03:00Z" w:initials="NOL">
    <w:p w:rsidR="00CE0D34" w:rsidRDefault="00CE0D34" w:rsidP="00B00C19">
      <w:pPr>
        <w:pStyle w:val="CommentText"/>
      </w:pPr>
      <w:r>
        <w:rPr>
          <w:rStyle w:val="CommentReference"/>
        </w:rPr>
        <w:annotationRef/>
      </w:r>
      <w:r>
        <w:t>Consistent walking?</w:t>
      </w:r>
    </w:p>
  </w:comment>
  <w:comment w:id="34" w:author="Thomas Byrne" w:date="2019-03-17T11:24:00Z" w:initials="TB">
    <w:p w:rsidR="00CE0D34" w:rsidRDefault="00CE0D34">
      <w:pPr>
        <w:pStyle w:val="CommentText"/>
      </w:pPr>
      <w:r>
        <w:rPr>
          <w:rStyle w:val="CommentReference"/>
        </w:rPr>
        <w:annotationRef/>
      </w:r>
      <w:proofErr w:type="spellStart"/>
      <w:r>
        <w:t>Againa</w:t>
      </w:r>
      <w:proofErr w:type="spellEnd"/>
      <w:r>
        <w:t xml:space="preserve"> difference in breeds </w:t>
      </w:r>
      <w:proofErr w:type="spellStart"/>
      <w:r>
        <w:t>exsists</w:t>
      </w:r>
      <w:proofErr w:type="spellEnd"/>
      <w:r>
        <w:t>, I wasn’t expecting that.</w:t>
      </w:r>
    </w:p>
  </w:comment>
  <w:comment w:id="35" w:author="Thomas Byrne" w:date="2019-03-17T11:25:00Z" w:initials="TB">
    <w:p w:rsidR="00CE0D34" w:rsidRDefault="00CE0D34">
      <w:pPr>
        <w:pStyle w:val="CommentText"/>
      </w:pPr>
      <w:r>
        <w:rPr>
          <w:rStyle w:val="CommentReference"/>
        </w:rPr>
        <w:annotationRef/>
      </w:r>
      <w:r>
        <w:t xml:space="preserve">Is the </w:t>
      </w:r>
      <w:proofErr w:type="spellStart"/>
      <w:r>
        <w:t>affect</w:t>
      </w:r>
      <w:proofErr w:type="spellEnd"/>
      <w:r>
        <w:t xml:space="preserve"> of lameness on swing phase not dependant on where the lame hoof is relative to the sensor?</w:t>
      </w:r>
    </w:p>
  </w:comment>
  <w:comment w:id="36" w:author="Thomas Byrne" w:date="2019-03-17T11:28:00Z" w:initials="TB">
    <w:p w:rsidR="00CE0D34" w:rsidRDefault="00CE0D34">
      <w:pPr>
        <w:pStyle w:val="CommentText"/>
      </w:pPr>
      <w:r>
        <w:rPr>
          <w:rStyle w:val="CommentReference"/>
        </w:rPr>
        <w:annotationRef/>
      </w:r>
      <w:proofErr w:type="spellStart"/>
      <w:r>
        <w:t>Im</w:t>
      </w:r>
      <w:proofErr w:type="spellEnd"/>
      <w:r>
        <w:t xml:space="preserve"> not exactly sure what the </w:t>
      </w:r>
      <w:proofErr w:type="spellStart"/>
      <w:r>
        <w:t>Halidjian</w:t>
      </w:r>
      <w:proofErr w:type="spellEnd"/>
      <w:r>
        <w:t xml:space="preserve"> data is adding to the paper.</w:t>
      </w:r>
    </w:p>
  </w:comment>
  <w:comment w:id="37" w:author="Niall O'Leary" w:date="2019-03-04T15:56:00Z" w:initials="NOL">
    <w:p w:rsidR="00CE0D34" w:rsidRDefault="00CE0D34" w:rsidP="00DA230F">
      <w:pPr>
        <w:pStyle w:val="CommentText"/>
      </w:pPr>
      <w:r>
        <w:rPr>
          <w:rStyle w:val="CommentReference"/>
        </w:rPr>
        <w:annotationRef/>
      </w:r>
      <w:r>
        <w:t xml:space="preserve">Standardised values slightly less </w:t>
      </w:r>
      <w:proofErr w:type="gramStart"/>
      <w:r>
        <w:t>significant .</w:t>
      </w:r>
      <w:proofErr w:type="gramEnd"/>
    </w:p>
    <w:p w:rsidR="00CE0D34" w:rsidRDefault="00CE0D34" w:rsidP="00DA230F">
      <w:pPr>
        <w:pStyle w:val="CommentText"/>
      </w:pPr>
    </w:p>
    <w:p w:rsidR="00CE0D34" w:rsidRDefault="00CE0D34" w:rsidP="00DA230F">
      <w:pPr>
        <w:pStyle w:val="CommentText"/>
      </w:pPr>
      <w:r>
        <w:t xml:space="preserve">Parameters settle – window start and variable </w:t>
      </w:r>
      <w:proofErr w:type="spellStart"/>
      <w:proofErr w:type="gramStart"/>
      <w:r>
        <w:t>ax</w:t>
      </w:r>
      <w:proofErr w:type="spellEnd"/>
      <w:r>
        <w:t xml:space="preserve"> ,</w:t>
      </w:r>
      <w:proofErr w:type="gramEnd"/>
      <w:r>
        <w:t xml:space="preserve"> x or x2?</w:t>
      </w:r>
    </w:p>
  </w:comment>
  <w:comment w:id="38" w:author="Niall O'Leary" w:date="2019-03-04T15:25:00Z" w:initials="NOL">
    <w:p w:rsidR="00CE0D34" w:rsidRDefault="00CE0D34">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EC8"/>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BD498A"/>
    <w:multiLevelType w:val="hybridMultilevel"/>
    <w:tmpl w:val="F7201398"/>
    <w:lvl w:ilvl="0" w:tplc="18090001">
      <w:start w:val="1"/>
      <w:numFmt w:val="bullet"/>
      <w:lvlText w:val=""/>
      <w:lvlJc w:val="left"/>
      <w:pPr>
        <w:ind w:left="783" w:hanging="360"/>
      </w:pPr>
      <w:rPr>
        <w:rFonts w:ascii="Symbol" w:hAnsi="Symbol" w:hint="default"/>
      </w:rPr>
    </w:lvl>
    <w:lvl w:ilvl="1" w:tplc="18090003" w:tentative="1">
      <w:start w:val="1"/>
      <w:numFmt w:val="bullet"/>
      <w:lvlText w:val="o"/>
      <w:lvlJc w:val="left"/>
      <w:pPr>
        <w:ind w:left="1503" w:hanging="360"/>
      </w:pPr>
      <w:rPr>
        <w:rFonts w:ascii="Courier New" w:hAnsi="Courier New" w:cs="Courier New" w:hint="default"/>
      </w:rPr>
    </w:lvl>
    <w:lvl w:ilvl="2" w:tplc="18090005" w:tentative="1">
      <w:start w:val="1"/>
      <w:numFmt w:val="bullet"/>
      <w:lvlText w:val=""/>
      <w:lvlJc w:val="left"/>
      <w:pPr>
        <w:ind w:left="2223" w:hanging="360"/>
      </w:pPr>
      <w:rPr>
        <w:rFonts w:ascii="Wingdings" w:hAnsi="Wingdings" w:hint="default"/>
      </w:rPr>
    </w:lvl>
    <w:lvl w:ilvl="3" w:tplc="18090001" w:tentative="1">
      <w:start w:val="1"/>
      <w:numFmt w:val="bullet"/>
      <w:lvlText w:val=""/>
      <w:lvlJc w:val="left"/>
      <w:pPr>
        <w:ind w:left="2943" w:hanging="360"/>
      </w:pPr>
      <w:rPr>
        <w:rFonts w:ascii="Symbol" w:hAnsi="Symbol" w:hint="default"/>
      </w:rPr>
    </w:lvl>
    <w:lvl w:ilvl="4" w:tplc="18090003" w:tentative="1">
      <w:start w:val="1"/>
      <w:numFmt w:val="bullet"/>
      <w:lvlText w:val="o"/>
      <w:lvlJc w:val="left"/>
      <w:pPr>
        <w:ind w:left="3663" w:hanging="360"/>
      </w:pPr>
      <w:rPr>
        <w:rFonts w:ascii="Courier New" w:hAnsi="Courier New" w:cs="Courier New" w:hint="default"/>
      </w:rPr>
    </w:lvl>
    <w:lvl w:ilvl="5" w:tplc="18090005" w:tentative="1">
      <w:start w:val="1"/>
      <w:numFmt w:val="bullet"/>
      <w:lvlText w:val=""/>
      <w:lvlJc w:val="left"/>
      <w:pPr>
        <w:ind w:left="4383" w:hanging="360"/>
      </w:pPr>
      <w:rPr>
        <w:rFonts w:ascii="Wingdings" w:hAnsi="Wingdings" w:hint="default"/>
      </w:rPr>
    </w:lvl>
    <w:lvl w:ilvl="6" w:tplc="18090001" w:tentative="1">
      <w:start w:val="1"/>
      <w:numFmt w:val="bullet"/>
      <w:lvlText w:val=""/>
      <w:lvlJc w:val="left"/>
      <w:pPr>
        <w:ind w:left="5103" w:hanging="360"/>
      </w:pPr>
      <w:rPr>
        <w:rFonts w:ascii="Symbol" w:hAnsi="Symbol" w:hint="default"/>
      </w:rPr>
    </w:lvl>
    <w:lvl w:ilvl="7" w:tplc="18090003" w:tentative="1">
      <w:start w:val="1"/>
      <w:numFmt w:val="bullet"/>
      <w:lvlText w:val="o"/>
      <w:lvlJc w:val="left"/>
      <w:pPr>
        <w:ind w:left="5823" w:hanging="360"/>
      </w:pPr>
      <w:rPr>
        <w:rFonts w:ascii="Courier New" w:hAnsi="Courier New" w:cs="Courier New" w:hint="default"/>
      </w:rPr>
    </w:lvl>
    <w:lvl w:ilvl="8" w:tplc="18090005" w:tentative="1">
      <w:start w:val="1"/>
      <w:numFmt w:val="bullet"/>
      <w:lvlText w:val=""/>
      <w:lvlJc w:val="left"/>
      <w:pPr>
        <w:ind w:left="6543" w:hanging="360"/>
      </w:pPr>
      <w:rPr>
        <w:rFonts w:ascii="Wingdings" w:hAnsi="Wingdings" w:hint="default"/>
      </w:rPr>
    </w:lvl>
  </w:abstractNum>
  <w:abstractNum w:abstractNumId="2">
    <w:nsid w:val="210E54F1"/>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11F211C"/>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2923E7D"/>
    <w:multiLevelType w:val="hybridMultilevel"/>
    <w:tmpl w:val="85F825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2E6529F"/>
    <w:multiLevelType w:val="hybridMultilevel"/>
    <w:tmpl w:val="C24EC7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32720A5"/>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4415FFB"/>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A0C185C"/>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02B7D7A"/>
    <w:multiLevelType w:val="hybridMultilevel"/>
    <w:tmpl w:val="0978A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BAD1707"/>
    <w:multiLevelType w:val="hybridMultilevel"/>
    <w:tmpl w:val="255A419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36A764F"/>
    <w:multiLevelType w:val="hybridMultilevel"/>
    <w:tmpl w:val="85F825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B083FF6"/>
    <w:multiLevelType w:val="hybridMultilevel"/>
    <w:tmpl w:val="610468DA"/>
    <w:lvl w:ilvl="0" w:tplc="0588A372">
      <w:start w:val="1"/>
      <w:numFmt w:val="decimal"/>
      <w:lvlText w:val="%1."/>
      <w:lvlJc w:val="left"/>
      <w:pPr>
        <w:ind w:left="720" w:hanging="360"/>
      </w:pPr>
      <w:rPr>
        <w:rFonts w:hint="default"/>
      </w:rPr>
    </w:lvl>
    <w:lvl w:ilvl="1" w:tplc="F3EAE72A">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7"/>
  </w:num>
  <w:num w:numId="5">
    <w:abstractNumId w:val="2"/>
  </w:num>
  <w:num w:numId="6">
    <w:abstractNumId w:val="11"/>
  </w:num>
  <w:num w:numId="7">
    <w:abstractNumId w:val="9"/>
  </w:num>
  <w:num w:numId="8">
    <w:abstractNumId w:val="5"/>
  </w:num>
  <w:num w:numId="9">
    <w:abstractNumId w:val="1"/>
  </w:num>
  <w:num w:numId="10">
    <w:abstractNumId w:val="8"/>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ayMLI0NzUxNzQAAiUdpeDU4uLM/DyQAjOTWgBUVAUzLQAAAA=="/>
  </w:docVars>
  <w:rsids>
    <w:rsidRoot w:val="00FB45E4"/>
    <w:rsid w:val="00000F16"/>
    <w:rsid w:val="00004788"/>
    <w:rsid w:val="00004DFA"/>
    <w:rsid w:val="00006486"/>
    <w:rsid w:val="000128FE"/>
    <w:rsid w:val="00020D21"/>
    <w:rsid w:val="00021917"/>
    <w:rsid w:val="00022B61"/>
    <w:rsid w:val="00022C69"/>
    <w:rsid w:val="000249FB"/>
    <w:rsid w:val="00025BD0"/>
    <w:rsid w:val="00026454"/>
    <w:rsid w:val="000342F4"/>
    <w:rsid w:val="00035D99"/>
    <w:rsid w:val="00037CBD"/>
    <w:rsid w:val="00041B21"/>
    <w:rsid w:val="000421D7"/>
    <w:rsid w:val="00042F20"/>
    <w:rsid w:val="000440CA"/>
    <w:rsid w:val="0004453F"/>
    <w:rsid w:val="00051B81"/>
    <w:rsid w:val="000542E5"/>
    <w:rsid w:val="00061899"/>
    <w:rsid w:val="00062B2A"/>
    <w:rsid w:val="000635ED"/>
    <w:rsid w:val="00063D5D"/>
    <w:rsid w:val="00070702"/>
    <w:rsid w:val="000724C6"/>
    <w:rsid w:val="00072BD9"/>
    <w:rsid w:val="0007658D"/>
    <w:rsid w:val="00077A5C"/>
    <w:rsid w:val="00081973"/>
    <w:rsid w:val="0008297E"/>
    <w:rsid w:val="00082F09"/>
    <w:rsid w:val="00086E7C"/>
    <w:rsid w:val="00091391"/>
    <w:rsid w:val="00095095"/>
    <w:rsid w:val="000971F0"/>
    <w:rsid w:val="000A273C"/>
    <w:rsid w:val="000A28CE"/>
    <w:rsid w:val="000A4098"/>
    <w:rsid w:val="000A48D9"/>
    <w:rsid w:val="000A4D98"/>
    <w:rsid w:val="000A4F10"/>
    <w:rsid w:val="000A6233"/>
    <w:rsid w:val="000B1DAD"/>
    <w:rsid w:val="000B3A09"/>
    <w:rsid w:val="000B50CC"/>
    <w:rsid w:val="000B5BAF"/>
    <w:rsid w:val="000B63F7"/>
    <w:rsid w:val="000C373D"/>
    <w:rsid w:val="000C6FC9"/>
    <w:rsid w:val="000D143D"/>
    <w:rsid w:val="000D5AF7"/>
    <w:rsid w:val="000D67A8"/>
    <w:rsid w:val="000D784E"/>
    <w:rsid w:val="000E06E5"/>
    <w:rsid w:val="000E33CF"/>
    <w:rsid w:val="000E4154"/>
    <w:rsid w:val="000F1344"/>
    <w:rsid w:val="000F7958"/>
    <w:rsid w:val="00102619"/>
    <w:rsid w:val="00105388"/>
    <w:rsid w:val="0010707C"/>
    <w:rsid w:val="00110069"/>
    <w:rsid w:val="00110BD2"/>
    <w:rsid w:val="001141AF"/>
    <w:rsid w:val="0011762C"/>
    <w:rsid w:val="00120CB9"/>
    <w:rsid w:val="001243AD"/>
    <w:rsid w:val="00125EC1"/>
    <w:rsid w:val="001262F4"/>
    <w:rsid w:val="001273DD"/>
    <w:rsid w:val="00131E1B"/>
    <w:rsid w:val="00137369"/>
    <w:rsid w:val="00137EB9"/>
    <w:rsid w:val="00140B69"/>
    <w:rsid w:val="00142373"/>
    <w:rsid w:val="0014536C"/>
    <w:rsid w:val="00145B32"/>
    <w:rsid w:val="0014658B"/>
    <w:rsid w:val="001508A4"/>
    <w:rsid w:val="00151070"/>
    <w:rsid w:val="00153B01"/>
    <w:rsid w:val="0015583E"/>
    <w:rsid w:val="00156765"/>
    <w:rsid w:val="00157120"/>
    <w:rsid w:val="00161924"/>
    <w:rsid w:val="00161A7D"/>
    <w:rsid w:val="00161BE2"/>
    <w:rsid w:val="0016247E"/>
    <w:rsid w:val="00162B1B"/>
    <w:rsid w:val="00166F0B"/>
    <w:rsid w:val="001708C8"/>
    <w:rsid w:val="00173FEE"/>
    <w:rsid w:val="0017589B"/>
    <w:rsid w:val="001769A7"/>
    <w:rsid w:val="001774F8"/>
    <w:rsid w:val="001806C2"/>
    <w:rsid w:val="001843FD"/>
    <w:rsid w:val="0018497F"/>
    <w:rsid w:val="001857DE"/>
    <w:rsid w:val="00186A2D"/>
    <w:rsid w:val="00187583"/>
    <w:rsid w:val="00190772"/>
    <w:rsid w:val="00193C81"/>
    <w:rsid w:val="00193C95"/>
    <w:rsid w:val="00196E0A"/>
    <w:rsid w:val="00197102"/>
    <w:rsid w:val="001A0790"/>
    <w:rsid w:val="001A2DA4"/>
    <w:rsid w:val="001B230D"/>
    <w:rsid w:val="001C0C42"/>
    <w:rsid w:val="001C5623"/>
    <w:rsid w:val="001C5DA4"/>
    <w:rsid w:val="001C63FE"/>
    <w:rsid w:val="001E694C"/>
    <w:rsid w:val="001E6D63"/>
    <w:rsid w:val="001F29C8"/>
    <w:rsid w:val="001F2CA4"/>
    <w:rsid w:val="001F674D"/>
    <w:rsid w:val="00202B43"/>
    <w:rsid w:val="00204515"/>
    <w:rsid w:val="002077FF"/>
    <w:rsid w:val="002107CD"/>
    <w:rsid w:val="00211856"/>
    <w:rsid w:val="00211944"/>
    <w:rsid w:val="002119AC"/>
    <w:rsid w:val="00211A8E"/>
    <w:rsid w:val="00215FDD"/>
    <w:rsid w:val="0021671C"/>
    <w:rsid w:val="00223566"/>
    <w:rsid w:val="00223628"/>
    <w:rsid w:val="00223BC1"/>
    <w:rsid w:val="002257F4"/>
    <w:rsid w:val="00226243"/>
    <w:rsid w:val="002262EE"/>
    <w:rsid w:val="002301AF"/>
    <w:rsid w:val="002336B0"/>
    <w:rsid w:val="002408EA"/>
    <w:rsid w:val="002461A7"/>
    <w:rsid w:val="00247ECE"/>
    <w:rsid w:val="00250D48"/>
    <w:rsid w:val="002515DF"/>
    <w:rsid w:val="00251959"/>
    <w:rsid w:val="00254AFA"/>
    <w:rsid w:val="002568C3"/>
    <w:rsid w:val="0026096C"/>
    <w:rsid w:val="0026107A"/>
    <w:rsid w:val="00265B50"/>
    <w:rsid w:val="00270840"/>
    <w:rsid w:val="00272989"/>
    <w:rsid w:val="00276051"/>
    <w:rsid w:val="00280A29"/>
    <w:rsid w:val="00280E19"/>
    <w:rsid w:val="002810CD"/>
    <w:rsid w:val="002815FA"/>
    <w:rsid w:val="00294ABF"/>
    <w:rsid w:val="00294AE6"/>
    <w:rsid w:val="00295B0F"/>
    <w:rsid w:val="002A06CD"/>
    <w:rsid w:val="002A1B6D"/>
    <w:rsid w:val="002A5493"/>
    <w:rsid w:val="002B0122"/>
    <w:rsid w:val="002B0C1E"/>
    <w:rsid w:val="002B1B83"/>
    <w:rsid w:val="002B2639"/>
    <w:rsid w:val="002B364D"/>
    <w:rsid w:val="002B4AC6"/>
    <w:rsid w:val="002B5531"/>
    <w:rsid w:val="002B5D0A"/>
    <w:rsid w:val="002B62CB"/>
    <w:rsid w:val="002C034C"/>
    <w:rsid w:val="002C0F78"/>
    <w:rsid w:val="002C10CE"/>
    <w:rsid w:val="002C2888"/>
    <w:rsid w:val="002C60DC"/>
    <w:rsid w:val="002C753B"/>
    <w:rsid w:val="002D27B2"/>
    <w:rsid w:val="002D2E79"/>
    <w:rsid w:val="002E330F"/>
    <w:rsid w:val="002E340A"/>
    <w:rsid w:val="002E41A8"/>
    <w:rsid w:val="002E445D"/>
    <w:rsid w:val="002E574B"/>
    <w:rsid w:val="002F1EE6"/>
    <w:rsid w:val="002F2171"/>
    <w:rsid w:val="002F2CE4"/>
    <w:rsid w:val="002F4FE1"/>
    <w:rsid w:val="00300112"/>
    <w:rsid w:val="003006DC"/>
    <w:rsid w:val="003032A5"/>
    <w:rsid w:val="003033AD"/>
    <w:rsid w:val="00305C43"/>
    <w:rsid w:val="00306AC4"/>
    <w:rsid w:val="00307F9A"/>
    <w:rsid w:val="00310360"/>
    <w:rsid w:val="00310FF4"/>
    <w:rsid w:val="0031458D"/>
    <w:rsid w:val="00320F96"/>
    <w:rsid w:val="003249A2"/>
    <w:rsid w:val="003301E8"/>
    <w:rsid w:val="0033051F"/>
    <w:rsid w:val="003331A9"/>
    <w:rsid w:val="00343131"/>
    <w:rsid w:val="00345AF3"/>
    <w:rsid w:val="00345ED7"/>
    <w:rsid w:val="003468FD"/>
    <w:rsid w:val="00346B25"/>
    <w:rsid w:val="00347C5C"/>
    <w:rsid w:val="00352B25"/>
    <w:rsid w:val="00352D07"/>
    <w:rsid w:val="00353113"/>
    <w:rsid w:val="00354240"/>
    <w:rsid w:val="00354E2E"/>
    <w:rsid w:val="0035521F"/>
    <w:rsid w:val="00361957"/>
    <w:rsid w:val="00364F4D"/>
    <w:rsid w:val="00365738"/>
    <w:rsid w:val="003704F0"/>
    <w:rsid w:val="00380F93"/>
    <w:rsid w:val="00380FD6"/>
    <w:rsid w:val="00382935"/>
    <w:rsid w:val="00384558"/>
    <w:rsid w:val="00387BAD"/>
    <w:rsid w:val="003907EB"/>
    <w:rsid w:val="003943E6"/>
    <w:rsid w:val="0039646C"/>
    <w:rsid w:val="003A0F93"/>
    <w:rsid w:val="003A1297"/>
    <w:rsid w:val="003A3339"/>
    <w:rsid w:val="003A3668"/>
    <w:rsid w:val="003A3A5B"/>
    <w:rsid w:val="003A3D5B"/>
    <w:rsid w:val="003A7363"/>
    <w:rsid w:val="003B0DA9"/>
    <w:rsid w:val="003B46A3"/>
    <w:rsid w:val="003B5636"/>
    <w:rsid w:val="003B7C94"/>
    <w:rsid w:val="003C314C"/>
    <w:rsid w:val="003C6D88"/>
    <w:rsid w:val="003C7610"/>
    <w:rsid w:val="003D13E6"/>
    <w:rsid w:val="003D32F5"/>
    <w:rsid w:val="003D502B"/>
    <w:rsid w:val="003D5C59"/>
    <w:rsid w:val="003D7880"/>
    <w:rsid w:val="003E6418"/>
    <w:rsid w:val="003E655E"/>
    <w:rsid w:val="003E74C0"/>
    <w:rsid w:val="003F0453"/>
    <w:rsid w:val="003F251A"/>
    <w:rsid w:val="003F2932"/>
    <w:rsid w:val="003F5D23"/>
    <w:rsid w:val="003F7EEB"/>
    <w:rsid w:val="0040031E"/>
    <w:rsid w:val="00402CFE"/>
    <w:rsid w:val="0040697F"/>
    <w:rsid w:val="00406ACB"/>
    <w:rsid w:val="0041039F"/>
    <w:rsid w:val="0041044E"/>
    <w:rsid w:val="00422230"/>
    <w:rsid w:val="0042234E"/>
    <w:rsid w:val="00423022"/>
    <w:rsid w:val="00424709"/>
    <w:rsid w:val="00424E2A"/>
    <w:rsid w:val="004264F4"/>
    <w:rsid w:val="00427BE0"/>
    <w:rsid w:val="00431641"/>
    <w:rsid w:val="004316C5"/>
    <w:rsid w:val="00433C22"/>
    <w:rsid w:val="004366B5"/>
    <w:rsid w:val="00436ACC"/>
    <w:rsid w:val="0043771B"/>
    <w:rsid w:val="00450DA0"/>
    <w:rsid w:val="004512A2"/>
    <w:rsid w:val="00452C0D"/>
    <w:rsid w:val="004533FD"/>
    <w:rsid w:val="004541E6"/>
    <w:rsid w:val="00454B7E"/>
    <w:rsid w:val="00460FEF"/>
    <w:rsid w:val="004633F6"/>
    <w:rsid w:val="00466F8E"/>
    <w:rsid w:val="00473703"/>
    <w:rsid w:val="00476556"/>
    <w:rsid w:val="00481C5C"/>
    <w:rsid w:val="00482977"/>
    <w:rsid w:val="00483064"/>
    <w:rsid w:val="00484538"/>
    <w:rsid w:val="00484B58"/>
    <w:rsid w:val="0048679F"/>
    <w:rsid w:val="00491077"/>
    <w:rsid w:val="00491D65"/>
    <w:rsid w:val="00493A97"/>
    <w:rsid w:val="004A0731"/>
    <w:rsid w:val="004A12FF"/>
    <w:rsid w:val="004A1F96"/>
    <w:rsid w:val="004B031F"/>
    <w:rsid w:val="004B0425"/>
    <w:rsid w:val="004B415E"/>
    <w:rsid w:val="004B4E91"/>
    <w:rsid w:val="004B7A9E"/>
    <w:rsid w:val="004B7AFF"/>
    <w:rsid w:val="004C1540"/>
    <w:rsid w:val="004C25BE"/>
    <w:rsid w:val="004C476A"/>
    <w:rsid w:val="004C6056"/>
    <w:rsid w:val="004C6146"/>
    <w:rsid w:val="004C68AC"/>
    <w:rsid w:val="004C6BD2"/>
    <w:rsid w:val="004D1968"/>
    <w:rsid w:val="004D1D62"/>
    <w:rsid w:val="004D3329"/>
    <w:rsid w:val="004D4ECB"/>
    <w:rsid w:val="004D6809"/>
    <w:rsid w:val="004D770B"/>
    <w:rsid w:val="004E0CF1"/>
    <w:rsid w:val="004E2796"/>
    <w:rsid w:val="004E2D9C"/>
    <w:rsid w:val="004E45AF"/>
    <w:rsid w:val="004F11CC"/>
    <w:rsid w:val="004F407A"/>
    <w:rsid w:val="004F4802"/>
    <w:rsid w:val="005017B7"/>
    <w:rsid w:val="00503F2A"/>
    <w:rsid w:val="00506A6A"/>
    <w:rsid w:val="00511881"/>
    <w:rsid w:val="00513281"/>
    <w:rsid w:val="005229CD"/>
    <w:rsid w:val="005237B7"/>
    <w:rsid w:val="005242E9"/>
    <w:rsid w:val="00524670"/>
    <w:rsid w:val="00524D0E"/>
    <w:rsid w:val="00526D31"/>
    <w:rsid w:val="005279B1"/>
    <w:rsid w:val="005369C3"/>
    <w:rsid w:val="0054065C"/>
    <w:rsid w:val="00553AE2"/>
    <w:rsid w:val="00555842"/>
    <w:rsid w:val="005607E3"/>
    <w:rsid w:val="00562237"/>
    <w:rsid w:val="005633AC"/>
    <w:rsid w:val="00570337"/>
    <w:rsid w:val="0057035E"/>
    <w:rsid w:val="00571963"/>
    <w:rsid w:val="00572202"/>
    <w:rsid w:val="00574581"/>
    <w:rsid w:val="0057474E"/>
    <w:rsid w:val="0057734E"/>
    <w:rsid w:val="005801B5"/>
    <w:rsid w:val="005808A9"/>
    <w:rsid w:val="0058096D"/>
    <w:rsid w:val="00580FFA"/>
    <w:rsid w:val="00581DC6"/>
    <w:rsid w:val="00582714"/>
    <w:rsid w:val="00584447"/>
    <w:rsid w:val="00585E56"/>
    <w:rsid w:val="00592DE6"/>
    <w:rsid w:val="0059306D"/>
    <w:rsid w:val="005A3D3E"/>
    <w:rsid w:val="005B0133"/>
    <w:rsid w:val="005B586E"/>
    <w:rsid w:val="005B5B97"/>
    <w:rsid w:val="005C0729"/>
    <w:rsid w:val="005C0A0A"/>
    <w:rsid w:val="005C0D0A"/>
    <w:rsid w:val="005D030F"/>
    <w:rsid w:val="005D1959"/>
    <w:rsid w:val="005D45DE"/>
    <w:rsid w:val="005D603C"/>
    <w:rsid w:val="005D7218"/>
    <w:rsid w:val="005E0E8C"/>
    <w:rsid w:val="005E2584"/>
    <w:rsid w:val="005E2D6A"/>
    <w:rsid w:val="005E3734"/>
    <w:rsid w:val="005E5729"/>
    <w:rsid w:val="005E5A46"/>
    <w:rsid w:val="005E75FB"/>
    <w:rsid w:val="005E7695"/>
    <w:rsid w:val="005F153B"/>
    <w:rsid w:val="005F309F"/>
    <w:rsid w:val="005F35D0"/>
    <w:rsid w:val="005F399A"/>
    <w:rsid w:val="005F6E0F"/>
    <w:rsid w:val="006001E8"/>
    <w:rsid w:val="00602F26"/>
    <w:rsid w:val="00603BCC"/>
    <w:rsid w:val="00605432"/>
    <w:rsid w:val="006119DD"/>
    <w:rsid w:val="00614ABA"/>
    <w:rsid w:val="006169B1"/>
    <w:rsid w:val="006225D5"/>
    <w:rsid w:val="006244F9"/>
    <w:rsid w:val="00625174"/>
    <w:rsid w:val="00630919"/>
    <w:rsid w:val="006317B5"/>
    <w:rsid w:val="00632186"/>
    <w:rsid w:val="006331A1"/>
    <w:rsid w:val="00635C89"/>
    <w:rsid w:val="0064063F"/>
    <w:rsid w:val="00641737"/>
    <w:rsid w:val="006418CC"/>
    <w:rsid w:val="00641EEC"/>
    <w:rsid w:val="00645452"/>
    <w:rsid w:val="00645D97"/>
    <w:rsid w:val="0064697F"/>
    <w:rsid w:val="00655686"/>
    <w:rsid w:val="00656FA5"/>
    <w:rsid w:val="00666B46"/>
    <w:rsid w:val="0067265B"/>
    <w:rsid w:val="006742D4"/>
    <w:rsid w:val="00674447"/>
    <w:rsid w:val="00680F21"/>
    <w:rsid w:val="00681B76"/>
    <w:rsid w:val="00684994"/>
    <w:rsid w:val="00690905"/>
    <w:rsid w:val="00692DC2"/>
    <w:rsid w:val="0069307D"/>
    <w:rsid w:val="00695ADF"/>
    <w:rsid w:val="00695B54"/>
    <w:rsid w:val="0069734A"/>
    <w:rsid w:val="006A23AB"/>
    <w:rsid w:val="006A2613"/>
    <w:rsid w:val="006A3E97"/>
    <w:rsid w:val="006A4936"/>
    <w:rsid w:val="006A5A67"/>
    <w:rsid w:val="006B679F"/>
    <w:rsid w:val="006B7B85"/>
    <w:rsid w:val="006D2789"/>
    <w:rsid w:val="006D3582"/>
    <w:rsid w:val="006D5884"/>
    <w:rsid w:val="006D6FF9"/>
    <w:rsid w:val="006D72D1"/>
    <w:rsid w:val="006D7414"/>
    <w:rsid w:val="006D79F8"/>
    <w:rsid w:val="006E0F06"/>
    <w:rsid w:val="006E1418"/>
    <w:rsid w:val="006E3F32"/>
    <w:rsid w:val="006E40BF"/>
    <w:rsid w:val="006E5B18"/>
    <w:rsid w:val="006F03A5"/>
    <w:rsid w:val="006F449D"/>
    <w:rsid w:val="006F485D"/>
    <w:rsid w:val="006F657C"/>
    <w:rsid w:val="006F6DBE"/>
    <w:rsid w:val="00701A4A"/>
    <w:rsid w:val="00721387"/>
    <w:rsid w:val="00721A66"/>
    <w:rsid w:val="007224A0"/>
    <w:rsid w:val="007226B1"/>
    <w:rsid w:val="00722D01"/>
    <w:rsid w:val="0072337A"/>
    <w:rsid w:val="00723A6F"/>
    <w:rsid w:val="0072739F"/>
    <w:rsid w:val="00731427"/>
    <w:rsid w:val="00731F56"/>
    <w:rsid w:val="007326AE"/>
    <w:rsid w:val="00737EDE"/>
    <w:rsid w:val="00750147"/>
    <w:rsid w:val="00752434"/>
    <w:rsid w:val="007527A1"/>
    <w:rsid w:val="00752B89"/>
    <w:rsid w:val="00752BBE"/>
    <w:rsid w:val="00754BBE"/>
    <w:rsid w:val="007552A6"/>
    <w:rsid w:val="00762503"/>
    <w:rsid w:val="007663AB"/>
    <w:rsid w:val="0076686B"/>
    <w:rsid w:val="00770E7F"/>
    <w:rsid w:val="00774E2A"/>
    <w:rsid w:val="0077521A"/>
    <w:rsid w:val="00776ADD"/>
    <w:rsid w:val="00777BDB"/>
    <w:rsid w:val="007870C1"/>
    <w:rsid w:val="00791F97"/>
    <w:rsid w:val="00792625"/>
    <w:rsid w:val="007934B1"/>
    <w:rsid w:val="00793C01"/>
    <w:rsid w:val="00794ED0"/>
    <w:rsid w:val="007A4CC6"/>
    <w:rsid w:val="007A6FFF"/>
    <w:rsid w:val="007B041D"/>
    <w:rsid w:val="007B0B75"/>
    <w:rsid w:val="007B2C47"/>
    <w:rsid w:val="007B3121"/>
    <w:rsid w:val="007B5AB1"/>
    <w:rsid w:val="007B6071"/>
    <w:rsid w:val="007B7631"/>
    <w:rsid w:val="007B7B94"/>
    <w:rsid w:val="007C2305"/>
    <w:rsid w:val="007C4B68"/>
    <w:rsid w:val="007C5C9D"/>
    <w:rsid w:val="007C5DB3"/>
    <w:rsid w:val="007C6ADD"/>
    <w:rsid w:val="007D30AD"/>
    <w:rsid w:val="007D7D28"/>
    <w:rsid w:val="007E287E"/>
    <w:rsid w:val="007E53EF"/>
    <w:rsid w:val="007E7AF5"/>
    <w:rsid w:val="007F274B"/>
    <w:rsid w:val="007F321E"/>
    <w:rsid w:val="007F6886"/>
    <w:rsid w:val="007F77FF"/>
    <w:rsid w:val="007F796A"/>
    <w:rsid w:val="00801352"/>
    <w:rsid w:val="0080343D"/>
    <w:rsid w:val="00807108"/>
    <w:rsid w:val="00807218"/>
    <w:rsid w:val="00814F3C"/>
    <w:rsid w:val="00821EC0"/>
    <w:rsid w:val="00822C7B"/>
    <w:rsid w:val="0082561E"/>
    <w:rsid w:val="008306C9"/>
    <w:rsid w:val="00833BC2"/>
    <w:rsid w:val="00834FBE"/>
    <w:rsid w:val="008375A8"/>
    <w:rsid w:val="00837B76"/>
    <w:rsid w:val="00842B44"/>
    <w:rsid w:val="00842EFC"/>
    <w:rsid w:val="0085228F"/>
    <w:rsid w:val="008525F7"/>
    <w:rsid w:val="00857E81"/>
    <w:rsid w:val="00864993"/>
    <w:rsid w:val="008654AD"/>
    <w:rsid w:val="008654F1"/>
    <w:rsid w:val="00867431"/>
    <w:rsid w:val="008677F0"/>
    <w:rsid w:val="00870907"/>
    <w:rsid w:val="00880FF6"/>
    <w:rsid w:val="008811CE"/>
    <w:rsid w:val="00882654"/>
    <w:rsid w:val="0088361B"/>
    <w:rsid w:val="00883951"/>
    <w:rsid w:val="008844F9"/>
    <w:rsid w:val="00886362"/>
    <w:rsid w:val="008865EE"/>
    <w:rsid w:val="00893E84"/>
    <w:rsid w:val="00896DD6"/>
    <w:rsid w:val="00897085"/>
    <w:rsid w:val="008A2105"/>
    <w:rsid w:val="008A389E"/>
    <w:rsid w:val="008A4F06"/>
    <w:rsid w:val="008A56EA"/>
    <w:rsid w:val="008A7288"/>
    <w:rsid w:val="008B1403"/>
    <w:rsid w:val="008B1583"/>
    <w:rsid w:val="008B4833"/>
    <w:rsid w:val="008B5670"/>
    <w:rsid w:val="008B68CF"/>
    <w:rsid w:val="008B7D61"/>
    <w:rsid w:val="008C0F60"/>
    <w:rsid w:val="008C32B6"/>
    <w:rsid w:val="008C40FD"/>
    <w:rsid w:val="008C4545"/>
    <w:rsid w:val="008C5102"/>
    <w:rsid w:val="008C6843"/>
    <w:rsid w:val="008D0664"/>
    <w:rsid w:val="008D4002"/>
    <w:rsid w:val="008E4562"/>
    <w:rsid w:val="008E785F"/>
    <w:rsid w:val="008F2AD7"/>
    <w:rsid w:val="008F3E5E"/>
    <w:rsid w:val="009001B7"/>
    <w:rsid w:val="009051B8"/>
    <w:rsid w:val="00911FF9"/>
    <w:rsid w:val="00912F64"/>
    <w:rsid w:val="00914A11"/>
    <w:rsid w:val="00917F15"/>
    <w:rsid w:val="00921885"/>
    <w:rsid w:val="009257B9"/>
    <w:rsid w:val="00933664"/>
    <w:rsid w:val="00934C53"/>
    <w:rsid w:val="00934E44"/>
    <w:rsid w:val="00936914"/>
    <w:rsid w:val="009401FC"/>
    <w:rsid w:val="009403D0"/>
    <w:rsid w:val="00944D2C"/>
    <w:rsid w:val="00946924"/>
    <w:rsid w:val="00950653"/>
    <w:rsid w:val="00953D99"/>
    <w:rsid w:val="00953ED9"/>
    <w:rsid w:val="00954781"/>
    <w:rsid w:val="009553C5"/>
    <w:rsid w:val="00956826"/>
    <w:rsid w:val="009615D8"/>
    <w:rsid w:val="00961700"/>
    <w:rsid w:val="009626B5"/>
    <w:rsid w:val="009633ED"/>
    <w:rsid w:val="009657AF"/>
    <w:rsid w:val="009718EB"/>
    <w:rsid w:val="00973A35"/>
    <w:rsid w:val="009757DE"/>
    <w:rsid w:val="009764B1"/>
    <w:rsid w:val="0097798C"/>
    <w:rsid w:val="00981717"/>
    <w:rsid w:val="0098439E"/>
    <w:rsid w:val="0098525A"/>
    <w:rsid w:val="00987599"/>
    <w:rsid w:val="00987CC6"/>
    <w:rsid w:val="009A1384"/>
    <w:rsid w:val="009A4E2D"/>
    <w:rsid w:val="009A75F4"/>
    <w:rsid w:val="009B00E6"/>
    <w:rsid w:val="009B380D"/>
    <w:rsid w:val="009B52D1"/>
    <w:rsid w:val="009C0FE4"/>
    <w:rsid w:val="009C4486"/>
    <w:rsid w:val="009D1145"/>
    <w:rsid w:val="009D3116"/>
    <w:rsid w:val="009D3BC2"/>
    <w:rsid w:val="009D513B"/>
    <w:rsid w:val="009D6EB6"/>
    <w:rsid w:val="009D7BEB"/>
    <w:rsid w:val="009E1991"/>
    <w:rsid w:val="009E296B"/>
    <w:rsid w:val="009E66C2"/>
    <w:rsid w:val="009E676A"/>
    <w:rsid w:val="009F2531"/>
    <w:rsid w:val="009F41B4"/>
    <w:rsid w:val="009F6F7C"/>
    <w:rsid w:val="00A001FC"/>
    <w:rsid w:val="00A00599"/>
    <w:rsid w:val="00A06101"/>
    <w:rsid w:val="00A076B8"/>
    <w:rsid w:val="00A17BBC"/>
    <w:rsid w:val="00A2302B"/>
    <w:rsid w:val="00A23257"/>
    <w:rsid w:val="00A25007"/>
    <w:rsid w:val="00A25D57"/>
    <w:rsid w:val="00A2624E"/>
    <w:rsid w:val="00A2633F"/>
    <w:rsid w:val="00A26C30"/>
    <w:rsid w:val="00A30664"/>
    <w:rsid w:val="00A30855"/>
    <w:rsid w:val="00A31286"/>
    <w:rsid w:val="00A4306F"/>
    <w:rsid w:val="00A4699C"/>
    <w:rsid w:val="00A47736"/>
    <w:rsid w:val="00A52974"/>
    <w:rsid w:val="00A543FB"/>
    <w:rsid w:val="00A547D3"/>
    <w:rsid w:val="00A5511F"/>
    <w:rsid w:val="00A576F6"/>
    <w:rsid w:val="00A601E1"/>
    <w:rsid w:val="00A6022B"/>
    <w:rsid w:val="00A64E36"/>
    <w:rsid w:val="00A660A1"/>
    <w:rsid w:val="00A675DF"/>
    <w:rsid w:val="00A71006"/>
    <w:rsid w:val="00A71F52"/>
    <w:rsid w:val="00A75FD3"/>
    <w:rsid w:val="00A86E91"/>
    <w:rsid w:val="00A96BC4"/>
    <w:rsid w:val="00A96BFA"/>
    <w:rsid w:val="00A97E7C"/>
    <w:rsid w:val="00AA1F0E"/>
    <w:rsid w:val="00AA5124"/>
    <w:rsid w:val="00AA5EBC"/>
    <w:rsid w:val="00AA674D"/>
    <w:rsid w:val="00AB0503"/>
    <w:rsid w:val="00AB1040"/>
    <w:rsid w:val="00AB5E16"/>
    <w:rsid w:val="00AB7B1D"/>
    <w:rsid w:val="00AB7F73"/>
    <w:rsid w:val="00AC2277"/>
    <w:rsid w:val="00AD19F0"/>
    <w:rsid w:val="00AD4C09"/>
    <w:rsid w:val="00AD6B86"/>
    <w:rsid w:val="00AE4FA1"/>
    <w:rsid w:val="00AE5285"/>
    <w:rsid w:val="00AE7E17"/>
    <w:rsid w:val="00AF1626"/>
    <w:rsid w:val="00AF737D"/>
    <w:rsid w:val="00AF7549"/>
    <w:rsid w:val="00B00C19"/>
    <w:rsid w:val="00B01D03"/>
    <w:rsid w:val="00B028DC"/>
    <w:rsid w:val="00B03B18"/>
    <w:rsid w:val="00B04DD3"/>
    <w:rsid w:val="00B05E66"/>
    <w:rsid w:val="00B05FDA"/>
    <w:rsid w:val="00B07236"/>
    <w:rsid w:val="00B1458F"/>
    <w:rsid w:val="00B14DE2"/>
    <w:rsid w:val="00B1779B"/>
    <w:rsid w:val="00B21A18"/>
    <w:rsid w:val="00B22155"/>
    <w:rsid w:val="00B22D29"/>
    <w:rsid w:val="00B24F11"/>
    <w:rsid w:val="00B26605"/>
    <w:rsid w:val="00B278D2"/>
    <w:rsid w:val="00B31779"/>
    <w:rsid w:val="00B31E8F"/>
    <w:rsid w:val="00B326FA"/>
    <w:rsid w:val="00B32FB4"/>
    <w:rsid w:val="00B347D2"/>
    <w:rsid w:val="00B3728E"/>
    <w:rsid w:val="00B4018B"/>
    <w:rsid w:val="00B41B2E"/>
    <w:rsid w:val="00B422A5"/>
    <w:rsid w:val="00B4274B"/>
    <w:rsid w:val="00B4466C"/>
    <w:rsid w:val="00B446B8"/>
    <w:rsid w:val="00B46EDD"/>
    <w:rsid w:val="00B47686"/>
    <w:rsid w:val="00B5192C"/>
    <w:rsid w:val="00B53BF9"/>
    <w:rsid w:val="00B55395"/>
    <w:rsid w:val="00B559A2"/>
    <w:rsid w:val="00B56A19"/>
    <w:rsid w:val="00B60BFF"/>
    <w:rsid w:val="00B62FD2"/>
    <w:rsid w:val="00B650EE"/>
    <w:rsid w:val="00B67D42"/>
    <w:rsid w:val="00B70686"/>
    <w:rsid w:val="00B7170C"/>
    <w:rsid w:val="00B742BD"/>
    <w:rsid w:val="00B80BB2"/>
    <w:rsid w:val="00B812B1"/>
    <w:rsid w:val="00B8513F"/>
    <w:rsid w:val="00B85452"/>
    <w:rsid w:val="00B87BA0"/>
    <w:rsid w:val="00B977B8"/>
    <w:rsid w:val="00BA4629"/>
    <w:rsid w:val="00BA5643"/>
    <w:rsid w:val="00BB2C7E"/>
    <w:rsid w:val="00BB3901"/>
    <w:rsid w:val="00BB3CFF"/>
    <w:rsid w:val="00BB4720"/>
    <w:rsid w:val="00BC10CD"/>
    <w:rsid w:val="00BC20B2"/>
    <w:rsid w:val="00BD1126"/>
    <w:rsid w:val="00BD326B"/>
    <w:rsid w:val="00BD3329"/>
    <w:rsid w:val="00BD43A6"/>
    <w:rsid w:val="00BD5B82"/>
    <w:rsid w:val="00BD6BC9"/>
    <w:rsid w:val="00BE1C6E"/>
    <w:rsid w:val="00BE204C"/>
    <w:rsid w:val="00BE2A43"/>
    <w:rsid w:val="00BE3B6E"/>
    <w:rsid w:val="00BE3BB5"/>
    <w:rsid w:val="00BE457B"/>
    <w:rsid w:val="00BE60BC"/>
    <w:rsid w:val="00BE6771"/>
    <w:rsid w:val="00BE6C10"/>
    <w:rsid w:val="00BE6F1A"/>
    <w:rsid w:val="00BE6FA1"/>
    <w:rsid w:val="00BE7B48"/>
    <w:rsid w:val="00BF0E49"/>
    <w:rsid w:val="00BF23C2"/>
    <w:rsid w:val="00BF6C84"/>
    <w:rsid w:val="00C03A52"/>
    <w:rsid w:val="00C04A91"/>
    <w:rsid w:val="00C0607F"/>
    <w:rsid w:val="00C074B3"/>
    <w:rsid w:val="00C1075A"/>
    <w:rsid w:val="00C15578"/>
    <w:rsid w:val="00C15DC9"/>
    <w:rsid w:val="00C16D3C"/>
    <w:rsid w:val="00C268A5"/>
    <w:rsid w:val="00C26FFB"/>
    <w:rsid w:val="00C34282"/>
    <w:rsid w:val="00C44AEF"/>
    <w:rsid w:val="00C52843"/>
    <w:rsid w:val="00C532AB"/>
    <w:rsid w:val="00C573CD"/>
    <w:rsid w:val="00C62A9F"/>
    <w:rsid w:val="00C6478F"/>
    <w:rsid w:val="00C654A9"/>
    <w:rsid w:val="00C65629"/>
    <w:rsid w:val="00C65889"/>
    <w:rsid w:val="00C66764"/>
    <w:rsid w:val="00C70786"/>
    <w:rsid w:val="00C70985"/>
    <w:rsid w:val="00C72B41"/>
    <w:rsid w:val="00C7420A"/>
    <w:rsid w:val="00C8175A"/>
    <w:rsid w:val="00C8446D"/>
    <w:rsid w:val="00C866AD"/>
    <w:rsid w:val="00C87859"/>
    <w:rsid w:val="00C9084B"/>
    <w:rsid w:val="00C91A5C"/>
    <w:rsid w:val="00C96323"/>
    <w:rsid w:val="00CA0505"/>
    <w:rsid w:val="00CA0FB6"/>
    <w:rsid w:val="00CA1AFB"/>
    <w:rsid w:val="00CA401C"/>
    <w:rsid w:val="00CA4C60"/>
    <w:rsid w:val="00CB1F01"/>
    <w:rsid w:val="00CB24F1"/>
    <w:rsid w:val="00CB364B"/>
    <w:rsid w:val="00CB40BF"/>
    <w:rsid w:val="00CB4494"/>
    <w:rsid w:val="00CB7F41"/>
    <w:rsid w:val="00CB7F97"/>
    <w:rsid w:val="00CC0378"/>
    <w:rsid w:val="00CC33A2"/>
    <w:rsid w:val="00CC4414"/>
    <w:rsid w:val="00CC53AF"/>
    <w:rsid w:val="00CC5960"/>
    <w:rsid w:val="00CC5CD1"/>
    <w:rsid w:val="00CC7A7C"/>
    <w:rsid w:val="00CD04FC"/>
    <w:rsid w:val="00CD0FF1"/>
    <w:rsid w:val="00CE0D34"/>
    <w:rsid w:val="00CE43FA"/>
    <w:rsid w:val="00CF1293"/>
    <w:rsid w:val="00CF4CAD"/>
    <w:rsid w:val="00CF582E"/>
    <w:rsid w:val="00CF60F8"/>
    <w:rsid w:val="00CF76CD"/>
    <w:rsid w:val="00D01AD3"/>
    <w:rsid w:val="00D029CF"/>
    <w:rsid w:val="00D13EF2"/>
    <w:rsid w:val="00D14342"/>
    <w:rsid w:val="00D154DC"/>
    <w:rsid w:val="00D15AA2"/>
    <w:rsid w:val="00D162ED"/>
    <w:rsid w:val="00D20DA7"/>
    <w:rsid w:val="00D22875"/>
    <w:rsid w:val="00D27349"/>
    <w:rsid w:val="00D306D4"/>
    <w:rsid w:val="00D31268"/>
    <w:rsid w:val="00D31709"/>
    <w:rsid w:val="00D32619"/>
    <w:rsid w:val="00D33C7C"/>
    <w:rsid w:val="00D3444D"/>
    <w:rsid w:val="00D3458F"/>
    <w:rsid w:val="00D34835"/>
    <w:rsid w:val="00D35FB1"/>
    <w:rsid w:val="00D45C5E"/>
    <w:rsid w:val="00D45F7C"/>
    <w:rsid w:val="00D46271"/>
    <w:rsid w:val="00D53759"/>
    <w:rsid w:val="00D5534D"/>
    <w:rsid w:val="00D555E2"/>
    <w:rsid w:val="00D61FCC"/>
    <w:rsid w:val="00D64E13"/>
    <w:rsid w:val="00D67ABD"/>
    <w:rsid w:val="00D72FC5"/>
    <w:rsid w:val="00D73FA3"/>
    <w:rsid w:val="00D74577"/>
    <w:rsid w:val="00D77DB0"/>
    <w:rsid w:val="00D80D59"/>
    <w:rsid w:val="00D80E62"/>
    <w:rsid w:val="00D82BDD"/>
    <w:rsid w:val="00D82FC7"/>
    <w:rsid w:val="00D96D88"/>
    <w:rsid w:val="00DA230F"/>
    <w:rsid w:val="00DA231F"/>
    <w:rsid w:val="00DA3998"/>
    <w:rsid w:val="00DA4B35"/>
    <w:rsid w:val="00DA5112"/>
    <w:rsid w:val="00DA54B4"/>
    <w:rsid w:val="00DA6797"/>
    <w:rsid w:val="00DA697E"/>
    <w:rsid w:val="00DA6D69"/>
    <w:rsid w:val="00DB06C6"/>
    <w:rsid w:val="00DB09CE"/>
    <w:rsid w:val="00DB1837"/>
    <w:rsid w:val="00DB71B4"/>
    <w:rsid w:val="00DC6F2A"/>
    <w:rsid w:val="00DD07F0"/>
    <w:rsid w:val="00DD09F9"/>
    <w:rsid w:val="00DD3709"/>
    <w:rsid w:val="00DD751C"/>
    <w:rsid w:val="00DE05E2"/>
    <w:rsid w:val="00DE2659"/>
    <w:rsid w:val="00DE5D6C"/>
    <w:rsid w:val="00DE7C08"/>
    <w:rsid w:val="00DF08E5"/>
    <w:rsid w:val="00DF2CD6"/>
    <w:rsid w:val="00DF3ACA"/>
    <w:rsid w:val="00E00C94"/>
    <w:rsid w:val="00E02FF5"/>
    <w:rsid w:val="00E042AB"/>
    <w:rsid w:val="00E0444F"/>
    <w:rsid w:val="00E07E76"/>
    <w:rsid w:val="00E15F53"/>
    <w:rsid w:val="00E2047F"/>
    <w:rsid w:val="00E22839"/>
    <w:rsid w:val="00E26ACC"/>
    <w:rsid w:val="00E26DBA"/>
    <w:rsid w:val="00E3010A"/>
    <w:rsid w:val="00E30181"/>
    <w:rsid w:val="00E3085A"/>
    <w:rsid w:val="00E31224"/>
    <w:rsid w:val="00E31E46"/>
    <w:rsid w:val="00E33BA5"/>
    <w:rsid w:val="00E33F48"/>
    <w:rsid w:val="00E3469C"/>
    <w:rsid w:val="00E401C0"/>
    <w:rsid w:val="00E41152"/>
    <w:rsid w:val="00E4197C"/>
    <w:rsid w:val="00E44811"/>
    <w:rsid w:val="00E4624B"/>
    <w:rsid w:val="00E46C26"/>
    <w:rsid w:val="00E477D8"/>
    <w:rsid w:val="00E47A0D"/>
    <w:rsid w:val="00E51140"/>
    <w:rsid w:val="00E5686D"/>
    <w:rsid w:val="00E6441F"/>
    <w:rsid w:val="00E64AB7"/>
    <w:rsid w:val="00E655F7"/>
    <w:rsid w:val="00E660B2"/>
    <w:rsid w:val="00E764E9"/>
    <w:rsid w:val="00E77532"/>
    <w:rsid w:val="00E84A96"/>
    <w:rsid w:val="00E86BB8"/>
    <w:rsid w:val="00E8728C"/>
    <w:rsid w:val="00E917D5"/>
    <w:rsid w:val="00E96241"/>
    <w:rsid w:val="00E9765E"/>
    <w:rsid w:val="00EA0075"/>
    <w:rsid w:val="00EA0383"/>
    <w:rsid w:val="00EA054B"/>
    <w:rsid w:val="00EA0F65"/>
    <w:rsid w:val="00EA3242"/>
    <w:rsid w:val="00EA3B4C"/>
    <w:rsid w:val="00EA6B88"/>
    <w:rsid w:val="00EA798D"/>
    <w:rsid w:val="00EB5060"/>
    <w:rsid w:val="00EB55FF"/>
    <w:rsid w:val="00EC22A5"/>
    <w:rsid w:val="00ED4BD4"/>
    <w:rsid w:val="00ED5911"/>
    <w:rsid w:val="00ED7C4D"/>
    <w:rsid w:val="00EE0736"/>
    <w:rsid w:val="00EE0CF1"/>
    <w:rsid w:val="00EE59C7"/>
    <w:rsid w:val="00EF0E22"/>
    <w:rsid w:val="00EF20BA"/>
    <w:rsid w:val="00EF29E9"/>
    <w:rsid w:val="00EF2F69"/>
    <w:rsid w:val="00EF4123"/>
    <w:rsid w:val="00EF5628"/>
    <w:rsid w:val="00EF63A7"/>
    <w:rsid w:val="00EF6FFF"/>
    <w:rsid w:val="00EF71FD"/>
    <w:rsid w:val="00F000AF"/>
    <w:rsid w:val="00F019BA"/>
    <w:rsid w:val="00F026D1"/>
    <w:rsid w:val="00F043A9"/>
    <w:rsid w:val="00F067BA"/>
    <w:rsid w:val="00F11A24"/>
    <w:rsid w:val="00F126BC"/>
    <w:rsid w:val="00F128E8"/>
    <w:rsid w:val="00F14529"/>
    <w:rsid w:val="00F158EB"/>
    <w:rsid w:val="00F15A03"/>
    <w:rsid w:val="00F16303"/>
    <w:rsid w:val="00F170AB"/>
    <w:rsid w:val="00F21876"/>
    <w:rsid w:val="00F22219"/>
    <w:rsid w:val="00F23042"/>
    <w:rsid w:val="00F31C12"/>
    <w:rsid w:val="00F32B98"/>
    <w:rsid w:val="00F32F1A"/>
    <w:rsid w:val="00F364A1"/>
    <w:rsid w:val="00F37744"/>
    <w:rsid w:val="00F43097"/>
    <w:rsid w:val="00F45C97"/>
    <w:rsid w:val="00F475CB"/>
    <w:rsid w:val="00F52EE0"/>
    <w:rsid w:val="00F57853"/>
    <w:rsid w:val="00F57CE3"/>
    <w:rsid w:val="00F57F0C"/>
    <w:rsid w:val="00F607F6"/>
    <w:rsid w:val="00F60EDB"/>
    <w:rsid w:val="00F6162C"/>
    <w:rsid w:val="00F6244B"/>
    <w:rsid w:val="00F63E49"/>
    <w:rsid w:val="00F65959"/>
    <w:rsid w:val="00F65BA2"/>
    <w:rsid w:val="00F66D12"/>
    <w:rsid w:val="00F67BD9"/>
    <w:rsid w:val="00F70DAA"/>
    <w:rsid w:val="00F710C2"/>
    <w:rsid w:val="00F71BF7"/>
    <w:rsid w:val="00F7314D"/>
    <w:rsid w:val="00F7362B"/>
    <w:rsid w:val="00F73C1D"/>
    <w:rsid w:val="00F75CFA"/>
    <w:rsid w:val="00F8011F"/>
    <w:rsid w:val="00F80156"/>
    <w:rsid w:val="00F8210C"/>
    <w:rsid w:val="00F86EF3"/>
    <w:rsid w:val="00F876AE"/>
    <w:rsid w:val="00F9130F"/>
    <w:rsid w:val="00F951C0"/>
    <w:rsid w:val="00F978E9"/>
    <w:rsid w:val="00FA0234"/>
    <w:rsid w:val="00FA0632"/>
    <w:rsid w:val="00FA1D7C"/>
    <w:rsid w:val="00FA4D19"/>
    <w:rsid w:val="00FB2F6A"/>
    <w:rsid w:val="00FB3BCB"/>
    <w:rsid w:val="00FB45E4"/>
    <w:rsid w:val="00FB560E"/>
    <w:rsid w:val="00FB73C7"/>
    <w:rsid w:val="00FB7C60"/>
    <w:rsid w:val="00FC179D"/>
    <w:rsid w:val="00FC2CDB"/>
    <w:rsid w:val="00FC7223"/>
    <w:rsid w:val="00FC7FA2"/>
    <w:rsid w:val="00FD0027"/>
    <w:rsid w:val="00FD1126"/>
    <w:rsid w:val="00FD1DB4"/>
    <w:rsid w:val="00FE3416"/>
    <w:rsid w:val="00FE380F"/>
    <w:rsid w:val="00FE4B65"/>
    <w:rsid w:val="00FF70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8F"/>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C6478F"/>
    <w:pPr>
      <w:keepNext/>
      <w:spacing w:before="240" w:after="60"/>
      <w:ind w:left="720" w:hanging="360"/>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C6478F"/>
    <w:pPr>
      <w:keepNext/>
      <w:spacing w:before="240" w:after="6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C6478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C6478F"/>
    <w:pPr>
      <w:keepNext/>
      <w:spacing w:before="240" w:after="60"/>
      <w:outlineLvl w:val="3"/>
    </w:pPr>
    <w:rPr>
      <w:rFonts w:asciiTheme="minorHAnsi" w:hAnsiTheme="minorHAnsi" w:cstheme="majorBidi"/>
      <w:b/>
      <w:bCs/>
      <w:sz w:val="28"/>
      <w:szCs w:val="28"/>
    </w:rPr>
  </w:style>
  <w:style w:type="paragraph" w:styleId="Heading5">
    <w:name w:val="heading 5"/>
    <w:basedOn w:val="Normal"/>
    <w:next w:val="Normal"/>
    <w:link w:val="Heading5Char"/>
    <w:uiPriority w:val="9"/>
    <w:semiHidden/>
    <w:unhideWhenUsed/>
    <w:qFormat/>
    <w:rsid w:val="00C6478F"/>
    <w:pPr>
      <w:spacing w:before="240" w:after="60"/>
      <w:outlineLvl w:val="4"/>
    </w:pPr>
    <w:rPr>
      <w:rFonts w:asciiTheme="minorHAnsi" w:hAnsiTheme="minorHAnsi" w:cstheme="majorBidi"/>
      <w:b/>
      <w:bCs/>
      <w:i/>
      <w:iCs/>
      <w:sz w:val="26"/>
      <w:szCs w:val="26"/>
    </w:rPr>
  </w:style>
  <w:style w:type="paragraph" w:styleId="Heading6">
    <w:name w:val="heading 6"/>
    <w:basedOn w:val="Normal"/>
    <w:next w:val="Normal"/>
    <w:link w:val="Heading6Char"/>
    <w:uiPriority w:val="9"/>
    <w:semiHidden/>
    <w:unhideWhenUsed/>
    <w:qFormat/>
    <w:rsid w:val="00C6478F"/>
    <w:pPr>
      <w:spacing w:before="240" w:after="60"/>
      <w:outlineLvl w:val="5"/>
    </w:pPr>
    <w:rPr>
      <w:rFonts w:asciiTheme="minorHAnsi" w:hAnsiTheme="minorHAnsi" w:cstheme="majorBidi"/>
      <w:b/>
      <w:bCs/>
      <w:sz w:val="22"/>
      <w:szCs w:val="22"/>
    </w:rPr>
  </w:style>
  <w:style w:type="paragraph" w:styleId="Heading7">
    <w:name w:val="heading 7"/>
    <w:basedOn w:val="Normal"/>
    <w:next w:val="Normal"/>
    <w:link w:val="Heading7Char"/>
    <w:uiPriority w:val="9"/>
    <w:semiHidden/>
    <w:unhideWhenUsed/>
    <w:qFormat/>
    <w:rsid w:val="00C6478F"/>
    <w:pPr>
      <w:spacing w:before="240" w:after="60"/>
      <w:outlineLvl w:val="6"/>
    </w:pPr>
    <w:rPr>
      <w:rFonts w:asciiTheme="minorHAnsi" w:hAnsiTheme="minorHAnsi" w:cstheme="majorBidi"/>
    </w:rPr>
  </w:style>
  <w:style w:type="paragraph" w:styleId="Heading8">
    <w:name w:val="heading 8"/>
    <w:basedOn w:val="Normal"/>
    <w:next w:val="Normal"/>
    <w:link w:val="Heading8Char"/>
    <w:uiPriority w:val="9"/>
    <w:semiHidden/>
    <w:unhideWhenUsed/>
    <w:qFormat/>
    <w:rsid w:val="00C6478F"/>
    <w:pPr>
      <w:spacing w:before="240" w:after="60"/>
      <w:outlineLvl w:val="7"/>
    </w:pPr>
    <w:rPr>
      <w:rFonts w:asciiTheme="minorHAnsi" w:hAnsiTheme="minorHAnsi" w:cstheme="majorBidi"/>
      <w:i/>
      <w:iCs/>
    </w:rPr>
  </w:style>
  <w:style w:type="paragraph" w:styleId="Heading9">
    <w:name w:val="heading 9"/>
    <w:basedOn w:val="Normal"/>
    <w:next w:val="Normal"/>
    <w:link w:val="Heading9Char"/>
    <w:uiPriority w:val="9"/>
    <w:semiHidden/>
    <w:unhideWhenUsed/>
    <w:qFormat/>
    <w:rsid w:val="00C6478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8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99"/>
    <w:rPr>
      <w:rFonts w:ascii="Tahoma" w:hAnsi="Tahoma" w:cs="Tahoma"/>
      <w:sz w:val="16"/>
      <w:szCs w:val="16"/>
    </w:rPr>
  </w:style>
  <w:style w:type="table" w:styleId="TableGrid">
    <w:name w:val="Table Grid"/>
    <w:basedOn w:val="TableNormal"/>
    <w:uiPriority w:val="59"/>
    <w:rsid w:val="00EA3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478F"/>
    <w:rPr>
      <w:rFonts w:ascii="Times New Roman" w:eastAsiaTheme="majorEastAsia" w:hAnsi="Times New Roman" w:cstheme="majorBidi"/>
      <w:b/>
      <w:bCs/>
      <w:kern w:val="32"/>
      <w:sz w:val="24"/>
      <w:szCs w:val="32"/>
    </w:rPr>
  </w:style>
  <w:style w:type="character" w:customStyle="1" w:styleId="Heading2Char">
    <w:name w:val="Heading 2 Char"/>
    <w:basedOn w:val="DefaultParagraphFont"/>
    <w:link w:val="Heading2"/>
    <w:uiPriority w:val="9"/>
    <w:rsid w:val="00C6478F"/>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C6478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C6478F"/>
    <w:rPr>
      <w:rFonts w:cstheme="majorBidi"/>
      <w:b/>
      <w:bCs/>
      <w:sz w:val="28"/>
      <w:szCs w:val="28"/>
    </w:rPr>
  </w:style>
  <w:style w:type="character" w:customStyle="1" w:styleId="Heading5Char">
    <w:name w:val="Heading 5 Char"/>
    <w:basedOn w:val="DefaultParagraphFont"/>
    <w:link w:val="Heading5"/>
    <w:uiPriority w:val="9"/>
    <w:semiHidden/>
    <w:rsid w:val="00C6478F"/>
    <w:rPr>
      <w:rFonts w:cstheme="majorBidi"/>
      <w:b/>
      <w:bCs/>
      <w:i/>
      <w:iCs/>
      <w:sz w:val="26"/>
      <w:szCs w:val="26"/>
    </w:rPr>
  </w:style>
  <w:style w:type="character" w:customStyle="1" w:styleId="Heading6Char">
    <w:name w:val="Heading 6 Char"/>
    <w:basedOn w:val="DefaultParagraphFont"/>
    <w:link w:val="Heading6"/>
    <w:uiPriority w:val="9"/>
    <w:semiHidden/>
    <w:rsid w:val="00C6478F"/>
    <w:rPr>
      <w:rFonts w:cstheme="majorBidi"/>
      <w:b/>
      <w:bCs/>
    </w:rPr>
  </w:style>
  <w:style w:type="character" w:customStyle="1" w:styleId="Heading7Char">
    <w:name w:val="Heading 7 Char"/>
    <w:basedOn w:val="DefaultParagraphFont"/>
    <w:link w:val="Heading7"/>
    <w:uiPriority w:val="9"/>
    <w:semiHidden/>
    <w:rsid w:val="00C6478F"/>
    <w:rPr>
      <w:rFonts w:cstheme="majorBidi"/>
      <w:sz w:val="24"/>
      <w:szCs w:val="24"/>
    </w:rPr>
  </w:style>
  <w:style w:type="character" w:customStyle="1" w:styleId="Heading8Char">
    <w:name w:val="Heading 8 Char"/>
    <w:basedOn w:val="DefaultParagraphFont"/>
    <w:link w:val="Heading8"/>
    <w:uiPriority w:val="9"/>
    <w:semiHidden/>
    <w:rsid w:val="00C6478F"/>
    <w:rPr>
      <w:rFonts w:cstheme="majorBidi"/>
      <w:i/>
      <w:iCs/>
      <w:sz w:val="24"/>
      <w:szCs w:val="24"/>
    </w:rPr>
  </w:style>
  <w:style w:type="character" w:customStyle="1" w:styleId="Heading9Char">
    <w:name w:val="Heading 9 Char"/>
    <w:basedOn w:val="DefaultParagraphFont"/>
    <w:link w:val="Heading9"/>
    <w:uiPriority w:val="9"/>
    <w:semiHidden/>
    <w:rsid w:val="00C6478F"/>
    <w:rPr>
      <w:rFonts w:asciiTheme="majorHAnsi" w:eastAsiaTheme="majorEastAsia" w:hAnsiTheme="majorHAnsi" w:cstheme="majorBidi"/>
    </w:rPr>
  </w:style>
  <w:style w:type="paragraph" w:styleId="Title">
    <w:name w:val="Title"/>
    <w:basedOn w:val="Normal"/>
    <w:next w:val="Normal"/>
    <w:link w:val="TitleChar"/>
    <w:uiPriority w:val="10"/>
    <w:qFormat/>
    <w:rsid w:val="00C647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6478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6478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6478F"/>
    <w:rPr>
      <w:rFonts w:asciiTheme="majorHAnsi" w:eastAsiaTheme="majorEastAsia" w:hAnsiTheme="majorHAnsi" w:cstheme="majorBidi"/>
      <w:sz w:val="24"/>
      <w:szCs w:val="24"/>
    </w:rPr>
  </w:style>
  <w:style w:type="character" w:styleId="Strong">
    <w:name w:val="Strong"/>
    <w:basedOn w:val="DefaultParagraphFont"/>
    <w:uiPriority w:val="22"/>
    <w:qFormat/>
    <w:rsid w:val="00C6478F"/>
    <w:rPr>
      <w:b/>
      <w:bCs/>
    </w:rPr>
  </w:style>
  <w:style w:type="character" w:styleId="Emphasis">
    <w:name w:val="Emphasis"/>
    <w:basedOn w:val="DefaultParagraphFont"/>
    <w:uiPriority w:val="20"/>
    <w:qFormat/>
    <w:rsid w:val="00C6478F"/>
    <w:rPr>
      <w:rFonts w:asciiTheme="minorHAnsi" w:hAnsiTheme="minorHAnsi"/>
      <w:b/>
      <w:i/>
      <w:iCs/>
    </w:rPr>
  </w:style>
  <w:style w:type="paragraph" w:styleId="NoSpacing">
    <w:name w:val="No Spacing"/>
    <w:basedOn w:val="Normal"/>
    <w:uiPriority w:val="1"/>
    <w:qFormat/>
    <w:rsid w:val="00C6478F"/>
    <w:rPr>
      <w:szCs w:val="32"/>
    </w:rPr>
  </w:style>
  <w:style w:type="paragraph" w:styleId="ListParagraph">
    <w:name w:val="List Paragraph"/>
    <w:basedOn w:val="Normal"/>
    <w:uiPriority w:val="34"/>
    <w:qFormat/>
    <w:rsid w:val="00C6478F"/>
    <w:pPr>
      <w:ind w:left="720"/>
      <w:contextualSpacing/>
    </w:pPr>
  </w:style>
  <w:style w:type="paragraph" w:styleId="Quote">
    <w:name w:val="Quote"/>
    <w:basedOn w:val="Normal"/>
    <w:next w:val="Normal"/>
    <w:link w:val="QuoteChar"/>
    <w:uiPriority w:val="29"/>
    <w:qFormat/>
    <w:rsid w:val="00C6478F"/>
    <w:rPr>
      <w:rFonts w:asciiTheme="minorHAnsi" w:hAnsiTheme="minorHAnsi"/>
      <w:i/>
    </w:rPr>
  </w:style>
  <w:style w:type="character" w:customStyle="1" w:styleId="QuoteChar">
    <w:name w:val="Quote Char"/>
    <w:basedOn w:val="DefaultParagraphFont"/>
    <w:link w:val="Quote"/>
    <w:uiPriority w:val="29"/>
    <w:rsid w:val="00C6478F"/>
    <w:rPr>
      <w:i/>
      <w:sz w:val="24"/>
      <w:szCs w:val="24"/>
    </w:rPr>
  </w:style>
  <w:style w:type="paragraph" w:styleId="IntenseQuote">
    <w:name w:val="Intense Quote"/>
    <w:basedOn w:val="Normal"/>
    <w:next w:val="Normal"/>
    <w:link w:val="IntenseQuoteChar"/>
    <w:uiPriority w:val="30"/>
    <w:qFormat/>
    <w:rsid w:val="00C6478F"/>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C6478F"/>
    <w:rPr>
      <w:b/>
      <w:i/>
      <w:sz w:val="24"/>
    </w:rPr>
  </w:style>
  <w:style w:type="character" w:styleId="SubtleEmphasis">
    <w:name w:val="Subtle Emphasis"/>
    <w:uiPriority w:val="19"/>
    <w:qFormat/>
    <w:rsid w:val="00C6478F"/>
    <w:rPr>
      <w:i/>
      <w:color w:val="5A5A5A" w:themeColor="text1" w:themeTint="A5"/>
    </w:rPr>
  </w:style>
  <w:style w:type="character" w:styleId="IntenseEmphasis">
    <w:name w:val="Intense Emphasis"/>
    <w:basedOn w:val="DefaultParagraphFont"/>
    <w:uiPriority w:val="21"/>
    <w:qFormat/>
    <w:rsid w:val="00C6478F"/>
    <w:rPr>
      <w:b/>
      <w:i/>
      <w:sz w:val="24"/>
      <w:szCs w:val="24"/>
      <w:u w:val="single"/>
    </w:rPr>
  </w:style>
  <w:style w:type="character" w:styleId="SubtleReference">
    <w:name w:val="Subtle Reference"/>
    <w:basedOn w:val="DefaultParagraphFont"/>
    <w:uiPriority w:val="31"/>
    <w:qFormat/>
    <w:rsid w:val="00C6478F"/>
    <w:rPr>
      <w:sz w:val="24"/>
      <w:szCs w:val="24"/>
      <w:u w:val="single"/>
    </w:rPr>
  </w:style>
  <w:style w:type="character" w:styleId="IntenseReference">
    <w:name w:val="Intense Reference"/>
    <w:basedOn w:val="DefaultParagraphFont"/>
    <w:uiPriority w:val="32"/>
    <w:qFormat/>
    <w:rsid w:val="00C6478F"/>
    <w:rPr>
      <w:b/>
      <w:sz w:val="24"/>
      <w:u w:val="single"/>
    </w:rPr>
  </w:style>
  <w:style w:type="character" w:styleId="BookTitle">
    <w:name w:val="Book Title"/>
    <w:basedOn w:val="DefaultParagraphFont"/>
    <w:uiPriority w:val="33"/>
    <w:qFormat/>
    <w:rsid w:val="00C6478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6478F"/>
    <w:pPr>
      <w:ind w:left="0" w:firstLine="0"/>
      <w:outlineLvl w:val="9"/>
    </w:pPr>
  </w:style>
  <w:style w:type="character" w:styleId="CommentReference">
    <w:name w:val="annotation reference"/>
    <w:basedOn w:val="DefaultParagraphFont"/>
    <w:uiPriority w:val="99"/>
    <w:semiHidden/>
    <w:unhideWhenUsed/>
    <w:rsid w:val="00BF6C84"/>
    <w:rPr>
      <w:sz w:val="16"/>
      <w:szCs w:val="16"/>
    </w:rPr>
  </w:style>
  <w:style w:type="paragraph" w:styleId="CommentText">
    <w:name w:val="annotation text"/>
    <w:basedOn w:val="Normal"/>
    <w:link w:val="CommentTextChar"/>
    <w:uiPriority w:val="99"/>
    <w:unhideWhenUsed/>
    <w:rsid w:val="00BF6C84"/>
    <w:pPr>
      <w:spacing w:line="240" w:lineRule="auto"/>
    </w:pPr>
    <w:rPr>
      <w:sz w:val="20"/>
      <w:szCs w:val="20"/>
    </w:rPr>
  </w:style>
  <w:style w:type="character" w:customStyle="1" w:styleId="CommentTextChar">
    <w:name w:val="Comment Text Char"/>
    <w:basedOn w:val="DefaultParagraphFont"/>
    <w:link w:val="CommentText"/>
    <w:uiPriority w:val="99"/>
    <w:rsid w:val="00BF6C8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6C84"/>
    <w:rPr>
      <w:b/>
      <w:bCs/>
    </w:rPr>
  </w:style>
  <w:style w:type="character" w:customStyle="1" w:styleId="CommentSubjectChar">
    <w:name w:val="Comment Subject Char"/>
    <w:basedOn w:val="CommentTextChar"/>
    <w:link w:val="CommentSubject"/>
    <w:uiPriority w:val="99"/>
    <w:semiHidden/>
    <w:rsid w:val="00BF6C84"/>
    <w:rPr>
      <w:rFonts w:ascii="Times New Roman" w:hAnsi="Times New Roman"/>
      <w:b/>
      <w:bCs/>
      <w:sz w:val="20"/>
      <w:szCs w:val="20"/>
    </w:rPr>
  </w:style>
  <w:style w:type="character" w:styleId="Hyperlink">
    <w:name w:val="Hyperlink"/>
    <w:basedOn w:val="DefaultParagraphFont"/>
    <w:uiPriority w:val="99"/>
    <w:unhideWhenUsed/>
    <w:rsid w:val="000C373D"/>
    <w:rPr>
      <w:color w:val="0000FF" w:themeColor="hyperlink"/>
      <w:u w:val="single"/>
    </w:rPr>
  </w:style>
  <w:style w:type="table" w:styleId="LightShading">
    <w:name w:val="Light Shading"/>
    <w:basedOn w:val="TableNormal"/>
    <w:uiPriority w:val="60"/>
    <w:rsid w:val="00FE34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8F"/>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C6478F"/>
    <w:pPr>
      <w:keepNext/>
      <w:spacing w:before="240" w:after="60"/>
      <w:ind w:left="720" w:hanging="360"/>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C6478F"/>
    <w:pPr>
      <w:keepNext/>
      <w:spacing w:before="240" w:after="6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C6478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C6478F"/>
    <w:pPr>
      <w:keepNext/>
      <w:spacing w:before="240" w:after="60"/>
      <w:outlineLvl w:val="3"/>
    </w:pPr>
    <w:rPr>
      <w:rFonts w:asciiTheme="minorHAnsi" w:hAnsiTheme="minorHAnsi" w:cstheme="majorBidi"/>
      <w:b/>
      <w:bCs/>
      <w:sz w:val="28"/>
      <w:szCs w:val="28"/>
    </w:rPr>
  </w:style>
  <w:style w:type="paragraph" w:styleId="Heading5">
    <w:name w:val="heading 5"/>
    <w:basedOn w:val="Normal"/>
    <w:next w:val="Normal"/>
    <w:link w:val="Heading5Char"/>
    <w:uiPriority w:val="9"/>
    <w:semiHidden/>
    <w:unhideWhenUsed/>
    <w:qFormat/>
    <w:rsid w:val="00C6478F"/>
    <w:pPr>
      <w:spacing w:before="240" w:after="60"/>
      <w:outlineLvl w:val="4"/>
    </w:pPr>
    <w:rPr>
      <w:rFonts w:asciiTheme="minorHAnsi" w:hAnsiTheme="minorHAnsi" w:cstheme="majorBidi"/>
      <w:b/>
      <w:bCs/>
      <w:i/>
      <w:iCs/>
      <w:sz w:val="26"/>
      <w:szCs w:val="26"/>
    </w:rPr>
  </w:style>
  <w:style w:type="paragraph" w:styleId="Heading6">
    <w:name w:val="heading 6"/>
    <w:basedOn w:val="Normal"/>
    <w:next w:val="Normal"/>
    <w:link w:val="Heading6Char"/>
    <w:uiPriority w:val="9"/>
    <w:semiHidden/>
    <w:unhideWhenUsed/>
    <w:qFormat/>
    <w:rsid w:val="00C6478F"/>
    <w:pPr>
      <w:spacing w:before="240" w:after="60"/>
      <w:outlineLvl w:val="5"/>
    </w:pPr>
    <w:rPr>
      <w:rFonts w:asciiTheme="minorHAnsi" w:hAnsiTheme="minorHAnsi" w:cstheme="majorBidi"/>
      <w:b/>
      <w:bCs/>
      <w:sz w:val="22"/>
      <w:szCs w:val="22"/>
    </w:rPr>
  </w:style>
  <w:style w:type="paragraph" w:styleId="Heading7">
    <w:name w:val="heading 7"/>
    <w:basedOn w:val="Normal"/>
    <w:next w:val="Normal"/>
    <w:link w:val="Heading7Char"/>
    <w:uiPriority w:val="9"/>
    <w:semiHidden/>
    <w:unhideWhenUsed/>
    <w:qFormat/>
    <w:rsid w:val="00C6478F"/>
    <w:pPr>
      <w:spacing w:before="240" w:after="60"/>
      <w:outlineLvl w:val="6"/>
    </w:pPr>
    <w:rPr>
      <w:rFonts w:asciiTheme="minorHAnsi" w:hAnsiTheme="minorHAnsi" w:cstheme="majorBidi"/>
    </w:rPr>
  </w:style>
  <w:style w:type="paragraph" w:styleId="Heading8">
    <w:name w:val="heading 8"/>
    <w:basedOn w:val="Normal"/>
    <w:next w:val="Normal"/>
    <w:link w:val="Heading8Char"/>
    <w:uiPriority w:val="9"/>
    <w:semiHidden/>
    <w:unhideWhenUsed/>
    <w:qFormat/>
    <w:rsid w:val="00C6478F"/>
    <w:pPr>
      <w:spacing w:before="240" w:after="60"/>
      <w:outlineLvl w:val="7"/>
    </w:pPr>
    <w:rPr>
      <w:rFonts w:asciiTheme="minorHAnsi" w:hAnsiTheme="minorHAnsi" w:cstheme="majorBidi"/>
      <w:i/>
      <w:iCs/>
    </w:rPr>
  </w:style>
  <w:style w:type="paragraph" w:styleId="Heading9">
    <w:name w:val="heading 9"/>
    <w:basedOn w:val="Normal"/>
    <w:next w:val="Normal"/>
    <w:link w:val="Heading9Char"/>
    <w:uiPriority w:val="9"/>
    <w:semiHidden/>
    <w:unhideWhenUsed/>
    <w:qFormat/>
    <w:rsid w:val="00C6478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8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99"/>
    <w:rPr>
      <w:rFonts w:ascii="Tahoma" w:hAnsi="Tahoma" w:cs="Tahoma"/>
      <w:sz w:val="16"/>
      <w:szCs w:val="16"/>
    </w:rPr>
  </w:style>
  <w:style w:type="table" w:styleId="TableGrid">
    <w:name w:val="Table Grid"/>
    <w:basedOn w:val="TableNormal"/>
    <w:uiPriority w:val="59"/>
    <w:rsid w:val="00EA3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478F"/>
    <w:rPr>
      <w:rFonts w:ascii="Times New Roman" w:eastAsiaTheme="majorEastAsia" w:hAnsi="Times New Roman" w:cstheme="majorBidi"/>
      <w:b/>
      <w:bCs/>
      <w:kern w:val="32"/>
      <w:sz w:val="24"/>
      <w:szCs w:val="32"/>
    </w:rPr>
  </w:style>
  <w:style w:type="character" w:customStyle="1" w:styleId="Heading2Char">
    <w:name w:val="Heading 2 Char"/>
    <w:basedOn w:val="DefaultParagraphFont"/>
    <w:link w:val="Heading2"/>
    <w:uiPriority w:val="9"/>
    <w:rsid w:val="00C6478F"/>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C6478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C6478F"/>
    <w:rPr>
      <w:rFonts w:cstheme="majorBidi"/>
      <w:b/>
      <w:bCs/>
      <w:sz w:val="28"/>
      <w:szCs w:val="28"/>
    </w:rPr>
  </w:style>
  <w:style w:type="character" w:customStyle="1" w:styleId="Heading5Char">
    <w:name w:val="Heading 5 Char"/>
    <w:basedOn w:val="DefaultParagraphFont"/>
    <w:link w:val="Heading5"/>
    <w:uiPriority w:val="9"/>
    <w:semiHidden/>
    <w:rsid w:val="00C6478F"/>
    <w:rPr>
      <w:rFonts w:cstheme="majorBidi"/>
      <w:b/>
      <w:bCs/>
      <w:i/>
      <w:iCs/>
      <w:sz w:val="26"/>
      <w:szCs w:val="26"/>
    </w:rPr>
  </w:style>
  <w:style w:type="character" w:customStyle="1" w:styleId="Heading6Char">
    <w:name w:val="Heading 6 Char"/>
    <w:basedOn w:val="DefaultParagraphFont"/>
    <w:link w:val="Heading6"/>
    <w:uiPriority w:val="9"/>
    <w:semiHidden/>
    <w:rsid w:val="00C6478F"/>
    <w:rPr>
      <w:rFonts w:cstheme="majorBidi"/>
      <w:b/>
      <w:bCs/>
    </w:rPr>
  </w:style>
  <w:style w:type="character" w:customStyle="1" w:styleId="Heading7Char">
    <w:name w:val="Heading 7 Char"/>
    <w:basedOn w:val="DefaultParagraphFont"/>
    <w:link w:val="Heading7"/>
    <w:uiPriority w:val="9"/>
    <w:semiHidden/>
    <w:rsid w:val="00C6478F"/>
    <w:rPr>
      <w:rFonts w:cstheme="majorBidi"/>
      <w:sz w:val="24"/>
      <w:szCs w:val="24"/>
    </w:rPr>
  </w:style>
  <w:style w:type="character" w:customStyle="1" w:styleId="Heading8Char">
    <w:name w:val="Heading 8 Char"/>
    <w:basedOn w:val="DefaultParagraphFont"/>
    <w:link w:val="Heading8"/>
    <w:uiPriority w:val="9"/>
    <w:semiHidden/>
    <w:rsid w:val="00C6478F"/>
    <w:rPr>
      <w:rFonts w:cstheme="majorBidi"/>
      <w:i/>
      <w:iCs/>
      <w:sz w:val="24"/>
      <w:szCs w:val="24"/>
    </w:rPr>
  </w:style>
  <w:style w:type="character" w:customStyle="1" w:styleId="Heading9Char">
    <w:name w:val="Heading 9 Char"/>
    <w:basedOn w:val="DefaultParagraphFont"/>
    <w:link w:val="Heading9"/>
    <w:uiPriority w:val="9"/>
    <w:semiHidden/>
    <w:rsid w:val="00C6478F"/>
    <w:rPr>
      <w:rFonts w:asciiTheme="majorHAnsi" w:eastAsiaTheme="majorEastAsia" w:hAnsiTheme="majorHAnsi" w:cstheme="majorBidi"/>
    </w:rPr>
  </w:style>
  <w:style w:type="paragraph" w:styleId="Title">
    <w:name w:val="Title"/>
    <w:basedOn w:val="Normal"/>
    <w:next w:val="Normal"/>
    <w:link w:val="TitleChar"/>
    <w:uiPriority w:val="10"/>
    <w:qFormat/>
    <w:rsid w:val="00C647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6478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6478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6478F"/>
    <w:rPr>
      <w:rFonts w:asciiTheme="majorHAnsi" w:eastAsiaTheme="majorEastAsia" w:hAnsiTheme="majorHAnsi" w:cstheme="majorBidi"/>
      <w:sz w:val="24"/>
      <w:szCs w:val="24"/>
    </w:rPr>
  </w:style>
  <w:style w:type="character" w:styleId="Strong">
    <w:name w:val="Strong"/>
    <w:basedOn w:val="DefaultParagraphFont"/>
    <w:uiPriority w:val="22"/>
    <w:qFormat/>
    <w:rsid w:val="00C6478F"/>
    <w:rPr>
      <w:b/>
      <w:bCs/>
    </w:rPr>
  </w:style>
  <w:style w:type="character" w:styleId="Emphasis">
    <w:name w:val="Emphasis"/>
    <w:basedOn w:val="DefaultParagraphFont"/>
    <w:uiPriority w:val="20"/>
    <w:qFormat/>
    <w:rsid w:val="00C6478F"/>
    <w:rPr>
      <w:rFonts w:asciiTheme="minorHAnsi" w:hAnsiTheme="minorHAnsi"/>
      <w:b/>
      <w:i/>
      <w:iCs/>
    </w:rPr>
  </w:style>
  <w:style w:type="paragraph" w:styleId="NoSpacing">
    <w:name w:val="No Spacing"/>
    <w:basedOn w:val="Normal"/>
    <w:uiPriority w:val="1"/>
    <w:qFormat/>
    <w:rsid w:val="00C6478F"/>
    <w:rPr>
      <w:szCs w:val="32"/>
    </w:rPr>
  </w:style>
  <w:style w:type="paragraph" w:styleId="ListParagraph">
    <w:name w:val="List Paragraph"/>
    <w:basedOn w:val="Normal"/>
    <w:uiPriority w:val="34"/>
    <w:qFormat/>
    <w:rsid w:val="00C6478F"/>
    <w:pPr>
      <w:ind w:left="720"/>
      <w:contextualSpacing/>
    </w:pPr>
  </w:style>
  <w:style w:type="paragraph" w:styleId="Quote">
    <w:name w:val="Quote"/>
    <w:basedOn w:val="Normal"/>
    <w:next w:val="Normal"/>
    <w:link w:val="QuoteChar"/>
    <w:uiPriority w:val="29"/>
    <w:qFormat/>
    <w:rsid w:val="00C6478F"/>
    <w:rPr>
      <w:rFonts w:asciiTheme="minorHAnsi" w:hAnsiTheme="minorHAnsi"/>
      <w:i/>
    </w:rPr>
  </w:style>
  <w:style w:type="character" w:customStyle="1" w:styleId="QuoteChar">
    <w:name w:val="Quote Char"/>
    <w:basedOn w:val="DefaultParagraphFont"/>
    <w:link w:val="Quote"/>
    <w:uiPriority w:val="29"/>
    <w:rsid w:val="00C6478F"/>
    <w:rPr>
      <w:i/>
      <w:sz w:val="24"/>
      <w:szCs w:val="24"/>
    </w:rPr>
  </w:style>
  <w:style w:type="paragraph" w:styleId="IntenseQuote">
    <w:name w:val="Intense Quote"/>
    <w:basedOn w:val="Normal"/>
    <w:next w:val="Normal"/>
    <w:link w:val="IntenseQuoteChar"/>
    <w:uiPriority w:val="30"/>
    <w:qFormat/>
    <w:rsid w:val="00C6478F"/>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C6478F"/>
    <w:rPr>
      <w:b/>
      <w:i/>
      <w:sz w:val="24"/>
    </w:rPr>
  </w:style>
  <w:style w:type="character" w:styleId="SubtleEmphasis">
    <w:name w:val="Subtle Emphasis"/>
    <w:uiPriority w:val="19"/>
    <w:qFormat/>
    <w:rsid w:val="00C6478F"/>
    <w:rPr>
      <w:i/>
      <w:color w:val="5A5A5A" w:themeColor="text1" w:themeTint="A5"/>
    </w:rPr>
  </w:style>
  <w:style w:type="character" w:styleId="IntenseEmphasis">
    <w:name w:val="Intense Emphasis"/>
    <w:basedOn w:val="DefaultParagraphFont"/>
    <w:uiPriority w:val="21"/>
    <w:qFormat/>
    <w:rsid w:val="00C6478F"/>
    <w:rPr>
      <w:b/>
      <w:i/>
      <w:sz w:val="24"/>
      <w:szCs w:val="24"/>
      <w:u w:val="single"/>
    </w:rPr>
  </w:style>
  <w:style w:type="character" w:styleId="SubtleReference">
    <w:name w:val="Subtle Reference"/>
    <w:basedOn w:val="DefaultParagraphFont"/>
    <w:uiPriority w:val="31"/>
    <w:qFormat/>
    <w:rsid w:val="00C6478F"/>
    <w:rPr>
      <w:sz w:val="24"/>
      <w:szCs w:val="24"/>
      <w:u w:val="single"/>
    </w:rPr>
  </w:style>
  <w:style w:type="character" w:styleId="IntenseReference">
    <w:name w:val="Intense Reference"/>
    <w:basedOn w:val="DefaultParagraphFont"/>
    <w:uiPriority w:val="32"/>
    <w:qFormat/>
    <w:rsid w:val="00C6478F"/>
    <w:rPr>
      <w:b/>
      <w:sz w:val="24"/>
      <w:u w:val="single"/>
    </w:rPr>
  </w:style>
  <w:style w:type="character" w:styleId="BookTitle">
    <w:name w:val="Book Title"/>
    <w:basedOn w:val="DefaultParagraphFont"/>
    <w:uiPriority w:val="33"/>
    <w:qFormat/>
    <w:rsid w:val="00C6478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6478F"/>
    <w:pPr>
      <w:ind w:left="0" w:firstLine="0"/>
      <w:outlineLvl w:val="9"/>
    </w:pPr>
  </w:style>
  <w:style w:type="character" w:styleId="CommentReference">
    <w:name w:val="annotation reference"/>
    <w:basedOn w:val="DefaultParagraphFont"/>
    <w:uiPriority w:val="99"/>
    <w:semiHidden/>
    <w:unhideWhenUsed/>
    <w:rsid w:val="00BF6C84"/>
    <w:rPr>
      <w:sz w:val="16"/>
      <w:szCs w:val="16"/>
    </w:rPr>
  </w:style>
  <w:style w:type="paragraph" w:styleId="CommentText">
    <w:name w:val="annotation text"/>
    <w:basedOn w:val="Normal"/>
    <w:link w:val="CommentTextChar"/>
    <w:uiPriority w:val="99"/>
    <w:unhideWhenUsed/>
    <w:rsid w:val="00BF6C84"/>
    <w:pPr>
      <w:spacing w:line="240" w:lineRule="auto"/>
    </w:pPr>
    <w:rPr>
      <w:sz w:val="20"/>
      <w:szCs w:val="20"/>
    </w:rPr>
  </w:style>
  <w:style w:type="character" w:customStyle="1" w:styleId="CommentTextChar">
    <w:name w:val="Comment Text Char"/>
    <w:basedOn w:val="DefaultParagraphFont"/>
    <w:link w:val="CommentText"/>
    <w:uiPriority w:val="99"/>
    <w:rsid w:val="00BF6C8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6C84"/>
    <w:rPr>
      <w:b/>
      <w:bCs/>
    </w:rPr>
  </w:style>
  <w:style w:type="character" w:customStyle="1" w:styleId="CommentSubjectChar">
    <w:name w:val="Comment Subject Char"/>
    <w:basedOn w:val="CommentTextChar"/>
    <w:link w:val="CommentSubject"/>
    <w:uiPriority w:val="99"/>
    <w:semiHidden/>
    <w:rsid w:val="00BF6C84"/>
    <w:rPr>
      <w:rFonts w:ascii="Times New Roman" w:hAnsi="Times New Roman"/>
      <w:b/>
      <w:bCs/>
      <w:sz w:val="20"/>
      <w:szCs w:val="20"/>
    </w:rPr>
  </w:style>
  <w:style w:type="character" w:styleId="Hyperlink">
    <w:name w:val="Hyperlink"/>
    <w:basedOn w:val="DefaultParagraphFont"/>
    <w:uiPriority w:val="99"/>
    <w:unhideWhenUsed/>
    <w:rsid w:val="000C373D"/>
    <w:rPr>
      <w:color w:val="0000FF" w:themeColor="hyperlink"/>
      <w:u w:val="single"/>
    </w:rPr>
  </w:style>
  <w:style w:type="table" w:styleId="LightShading">
    <w:name w:val="Light Shading"/>
    <w:basedOn w:val="TableNormal"/>
    <w:uiPriority w:val="60"/>
    <w:rsid w:val="00FE34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14">
      <w:marLeft w:val="0"/>
      <w:marRight w:val="0"/>
      <w:marTop w:val="0"/>
      <w:marBottom w:val="0"/>
      <w:divBdr>
        <w:top w:val="none" w:sz="0" w:space="0" w:color="auto"/>
        <w:left w:val="none" w:sz="0" w:space="0" w:color="auto"/>
        <w:bottom w:val="none" w:sz="0" w:space="0" w:color="auto"/>
        <w:right w:val="none" w:sz="0" w:space="0" w:color="auto"/>
      </w:divBdr>
      <w:divsChild>
        <w:div w:id="145585764">
          <w:marLeft w:val="0"/>
          <w:marRight w:val="0"/>
          <w:marTop w:val="0"/>
          <w:marBottom w:val="0"/>
          <w:divBdr>
            <w:top w:val="none" w:sz="0" w:space="0" w:color="auto"/>
            <w:left w:val="none" w:sz="0" w:space="0" w:color="auto"/>
            <w:bottom w:val="none" w:sz="0" w:space="0" w:color="auto"/>
            <w:right w:val="none" w:sz="0" w:space="0" w:color="auto"/>
          </w:divBdr>
        </w:div>
      </w:divsChild>
    </w:div>
    <w:div w:id="1709195">
      <w:marLeft w:val="0"/>
      <w:marRight w:val="0"/>
      <w:marTop w:val="0"/>
      <w:marBottom w:val="0"/>
      <w:divBdr>
        <w:top w:val="none" w:sz="0" w:space="0" w:color="auto"/>
        <w:left w:val="none" w:sz="0" w:space="0" w:color="auto"/>
        <w:bottom w:val="none" w:sz="0" w:space="0" w:color="auto"/>
        <w:right w:val="none" w:sz="0" w:space="0" w:color="auto"/>
      </w:divBdr>
      <w:divsChild>
        <w:div w:id="435518106">
          <w:marLeft w:val="0"/>
          <w:marRight w:val="0"/>
          <w:marTop w:val="0"/>
          <w:marBottom w:val="0"/>
          <w:divBdr>
            <w:top w:val="none" w:sz="0" w:space="0" w:color="auto"/>
            <w:left w:val="none" w:sz="0" w:space="0" w:color="auto"/>
            <w:bottom w:val="none" w:sz="0" w:space="0" w:color="auto"/>
            <w:right w:val="none" w:sz="0" w:space="0" w:color="auto"/>
          </w:divBdr>
        </w:div>
      </w:divsChild>
    </w:div>
    <w:div w:id="2782711">
      <w:marLeft w:val="0"/>
      <w:marRight w:val="0"/>
      <w:marTop w:val="0"/>
      <w:marBottom w:val="0"/>
      <w:divBdr>
        <w:top w:val="none" w:sz="0" w:space="0" w:color="auto"/>
        <w:left w:val="none" w:sz="0" w:space="0" w:color="auto"/>
        <w:bottom w:val="none" w:sz="0" w:space="0" w:color="auto"/>
        <w:right w:val="none" w:sz="0" w:space="0" w:color="auto"/>
      </w:divBdr>
      <w:divsChild>
        <w:div w:id="1408726177">
          <w:marLeft w:val="0"/>
          <w:marRight w:val="0"/>
          <w:marTop w:val="0"/>
          <w:marBottom w:val="0"/>
          <w:divBdr>
            <w:top w:val="none" w:sz="0" w:space="0" w:color="auto"/>
            <w:left w:val="none" w:sz="0" w:space="0" w:color="auto"/>
            <w:bottom w:val="none" w:sz="0" w:space="0" w:color="auto"/>
            <w:right w:val="none" w:sz="0" w:space="0" w:color="auto"/>
          </w:divBdr>
        </w:div>
      </w:divsChild>
    </w:div>
    <w:div w:id="4141159">
      <w:marLeft w:val="0"/>
      <w:marRight w:val="0"/>
      <w:marTop w:val="0"/>
      <w:marBottom w:val="0"/>
      <w:divBdr>
        <w:top w:val="none" w:sz="0" w:space="0" w:color="auto"/>
        <w:left w:val="none" w:sz="0" w:space="0" w:color="auto"/>
        <w:bottom w:val="none" w:sz="0" w:space="0" w:color="auto"/>
        <w:right w:val="none" w:sz="0" w:space="0" w:color="auto"/>
      </w:divBdr>
      <w:divsChild>
        <w:div w:id="1261452863">
          <w:marLeft w:val="0"/>
          <w:marRight w:val="0"/>
          <w:marTop w:val="0"/>
          <w:marBottom w:val="0"/>
          <w:divBdr>
            <w:top w:val="none" w:sz="0" w:space="0" w:color="auto"/>
            <w:left w:val="none" w:sz="0" w:space="0" w:color="auto"/>
            <w:bottom w:val="none" w:sz="0" w:space="0" w:color="auto"/>
            <w:right w:val="none" w:sz="0" w:space="0" w:color="auto"/>
          </w:divBdr>
        </w:div>
      </w:divsChild>
    </w:div>
    <w:div w:id="9338107">
      <w:marLeft w:val="0"/>
      <w:marRight w:val="0"/>
      <w:marTop w:val="0"/>
      <w:marBottom w:val="0"/>
      <w:divBdr>
        <w:top w:val="none" w:sz="0" w:space="0" w:color="auto"/>
        <w:left w:val="none" w:sz="0" w:space="0" w:color="auto"/>
        <w:bottom w:val="none" w:sz="0" w:space="0" w:color="auto"/>
        <w:right w:val="none" w:sz="0" w:space="0" w:color="auto"/>
      </w:divBdr>
      <w:divsChild>
        <w:div w:id="316803716">
          <w:marLeft w:val="0"/>
          <w:marRight w:val="0"/>
          <w:marTop w:val="0"/>
          <w:marBottom w:val="0"/>
          <w:divBdr>
            <w:top w:val="none" w:sz="0" w:space="0" w:color="auto"/>
            <w:left w:val="none" w:sz="0" w:space="0" w:color="auto"/>
            <w:bottom w:val="none" w:sz="0" w:space="0" w:color="auto"/>
            <w:right w:val="none" w:sz="0" w:space="0" w:color="auto"/>
          </w:divBdr>
        </w:div>
      </w:divsChild>
    </w:div>
    <w:div w:id="11304550">
      <w:marLeft w:val="0"/>
      <w:marRight w:val="0"/>
      <w:marTop w:val="0"/>
      <w:marBottom w:val="0"/>
      <w:divBdr>
        <w:top w:val="none" w:sz="0" w:space="0" w:color="auto"/>
        <w:left w:val="none" w:sz="0" w:space="0" w:color="auto"/>
        <w:bottom w:val="none" w:sz="0" w:space="0" w:color="auto"/>
        <w:right w:val="none" w:sz="0" w:space="0" w:color="auto"/>
      </w:divBdr>
      <w:divsChild>
        <w:div w:id="661929314">
          <w:marLeft w:val="0"/>
          <w:marRight w:val="0"/>
          <w:marTop w:val="0"/>
          <w:marBottom w:val="0"/>
          <w:divBdr>
            <w:top w:val="none" w:sz="0" w:space="0" w:color="auto"/>
            <w:left w:val="none" w:sz="0" w:space="0" w:color="auto"/>
            <w:bottom w:val="none" w:sz="0" w:space="0" w:color="auto"/>
            <w:right w:val="none" w:sz="0" w:space="0" w:color="auto"/>
          </w:divBdr>
        </w:div>
      </w:divsChild>
    </w:div>
    <w:div w:id="16732899">
      <w:marLeft w:val="0"/>
      <w:marRight w:val="0"/>
      <w:marTop w:val="0"/>
      <w:marBottom w:val="0"/>
      <w:divBdr>
        <w:top w:val="none" w:sz="0" w:space="0" w:color="auto"/>
        <w:left w:val="none" w:sz="0" w:space="0" w:color="auto"/>
        <w:bottom w:val="none" w:sz="0" w:space="0" w:color="auto"/>
        <w:right w:val="none" w:sz="0" w:space="0" w:color="auto"/>
      </w:divBdr>
      <w:divsChild>
        <w:div w:id="644433421">
          <w:marLeft w:val="0"/>
          <w:marRight w:val="0"/>
          <w:marTop w:val="0"/>
          <w:marBottom w:val="0"/>
          <w:divBdr>
            <w:top w:val="none" w:sz="0" w:space="0" w:color="auto"/>
            <w:left w:val="none" w:sz="0" w:space="0" w:color="auto"/>
            <w:bottom w:val="none" w:sz="0" w:space="0" w:color="auto"/>
            <w:right w:val="none" w:sz="0" w:space="0" w:color="auto"/>
          </w:divBdr>
        </w:div>
      </w:divsChild>
    </w:div>
    <w:div w:id="16740770">
      <w:marLeft w:val="0"/>
      <w:marRight w:val="0"/>
      <w:marTop w:val="0"/>
      <w:marBottom w:val="0"/>
      <w:divBdr>
        <w:top w:val="none" w:sz="0" w:space="0" w:color="auto"/>
        <w:left w:val="none" w:sz="0" w:space="0" w:color="auto"/>
        <w:bottom w:val="none" w:sz="0" w:space="0" w:color="auto"/>
        <w:right w:val="none" w:sz="0" w:space="0" w:color="auto"/>
      </w:divBdr>
      <w:divsChild>
        <w:div w:id="362217655">
          <w:marLeft w:val="0"/>
          <w:marRight w:val="0"/>
          <w:marTop w:val="0"/>
          <w:marBottom w:val="0"/>
          <w:divBdr>
            <w:top w:val="none" w:sz="0" w:space="0" w:color="auto"/>
            <w:left w:val="none" w:sz="0" w:space="0" w:color="auto"/>
            <w:bottom w:val="none" w:sz="0" w:space="0" w:color="auto"/>
            <w:right w:val="none" w:sz="0" w:space="0" w:color="auto"/>
          </w:divBdr>
        </w:div>
      </w:divsChild>
    </w:div>
    <w:div w:id="21707478">
      <w:marLeft w:val="0"/>
      <w:marRight w:val="0"/>
      <w:marTop w:val="0"/>
      <w:marBottom w:val="0"/>
      <w:divBdr>
        <w:top w:val="none" w:sz="0" w:space="0" w:color="auto"/>
        <w:left w:val="none" w:sz="0" w:space="0" w:color="auto"/>
        <w:bottom w:val="none" w:sz="0" w:space="0" w:color="auto"/>
        <w:right w:val="none" w:sz="0" w:space="0" w:color="auto"/>
      </w:divBdr>
      <w:divsChild>
        <w:div w:id="142233946">
          <w:marLeft w:val="0"/>
          <w:marRight w:val="0"/>
          <w:marTop w:val="0"/>
          <w:marBottom w:val="0"/>
          <w:divBdr>
            <w:top w:val="none" w:sz="0" w:space="0" w:color="auto"/>
            <w:left w:val="none" w:sz="0" w:space="0" w:color="auto"/>
            <w:bottom w:val="none" w:sz="0" w:space="0" w:color="auto"/>
            <w:right w:val="none" w:sz="0" w:space="0" w:color="auto"/>
          </w:divBdr>
        </w:div>
      </w:divsChild>
    </w:div>
    <w:div w:id="24721182">
      <w:marLeft w:val="0"/>
      <w:marRight w:val="0"/>
      <w:marTop w:val="0"/>
      <w:marBottom w:val="0"/>
      <w:divBdr>
        <w:top w:val="none" w:sz="0" w:space="0" w:color="auto"/>
        <w:left w:val="none" w:sz="0" w:space="0" w:color="auto"/>
        <w:bottom w:val="none" w:sz="0" w:space="0" w:color="auto"/>
        <w:right w:val="none" w:sz="0" w:space="0" w:color="auto"/>
      </w:divBdr>
      <w:divsChild>
        <w:div w:id="1790124431">
          <w:marLeft w:val="0"/>
          <w:marRight w:val="0"/>
          <w:marTop w:val="0"/>
          <w:marBottom w:val="0"/>
          <w:divBdr>
            <w:top w:val="none" w:sz="0" w:space="0" w:color="auto"/>
            <w:left w:val="none" w:sz="0" w:space="0" w:color="auto"/>
            <w:bottom w:val="none" w:sz="0" w:space="0" w:color="auto"/>
            <w:right w:val="none" w:sz="0" w:space="0" w:color="auto"/>
          </w:divBdr>
        </w:div>
      </w:divsChild>
    </w:div>
    <w:div w:id="29383486">
      <w:marLeft w:val="0"/>
      <w:marRight w:val="0"/>
      <w:marTop w:val="0"/>
      <w:marBottom w:val="0"/>
      <w:divBdr>
        <w:top w:val="none" w:sz="0" w:space="0" w:color="auto"/>
        <w:left w:val="none" w:sz="0" w:space="0" w:color="auto"/>
        <w:bottom w:val="none" w:sz="0" w:space="0" w:color="auto"/>
        <w:right w:val="none" w:sz="0" w:space="0" w:color="auto"/>
      </w:divBdr>
      <w:divsChild>
        <w:div w:id="1179856849">
          <w:marLeft w:val="0"/>
          <w:marRight w:val="0"/>
          <w:marTop w:val="0"/>
          <w:marBottom w:val="0"/>
          <w:divBdr>
            <w:top w:val="none" w:sz="0" w:space="0" w:color="auto"/>
            <w:left w:val="none" w:sz="0" w:space="0" w:color="auto"/>
            <w:bottom w:val="none" w:sz="0" w:space="0" w:color="auto"/>
            <w:right w:val="none" w:sz="0" w:space="0" w:color="auto"/>
          </w:divBdr>
        </w:div>
      </w:divsChild>
    </w:div>
    <w:div w:id="34428532">
      <w:marLeft w:val="0"/>
      <w:marRight w:val="0"/>
      <w:marTop w:val="0"/>
      <w:marBottom w:val="0"/>
      <w:divBdr>
        <w:top w:val="none" w:sz="0" w:space="0" w:color="auto"/>
        <w:left w:val="none" w:sz="0" w:space="0" w:color="auto"/>
        <w:bottom w:val="none" w:sz="0" w:space="0" w:color="auto"/>
        <w:right w:val="none" w:sz="0" w:space="0" w:color="auto"/>
      </w:divBdr>
      <w:divsChild>
        <w:div w:id="615521295">
          <w:marLeft w:val="0"/>
          <w:marRight w:val="0"/>
          <w:marTop w:val="0"/>
          <w:marBottom w:val="0"/>
          <w:divBdr>
            <w:top w:val="none" w:sz="0" w:space="0" w:color="auto"/>
            <w:left w:val="none" w:sz="0" w:space="0" w:color="auto"/>
            <w:bottom w:val="none" w:sz="0" w:space="0" w:color="auto"/>
            <w:right w:val="none" w:sz="0" w:space="0" w:color="auto"/>
          </w:divBdr>
        </w:div>
      </w:divsChild>
    </w:div>
    <w:div w:id="36897893">
      <w:marLeft w:val="0"/>
      <w:marRight w:val="0"/>
      <w:marTop w:val="0"/>
      <w:marBottom w:val="0"/>
      <w:divBdr>
        <w:top w:val="none" w:sz="0" w:space="0" w:color="auto"/>
        <w:left w:val="none" w:sz="0" w:space="0" w:color="auto"/>
        <w:bottom w:val="none" w:sz="0" w:space="0" w:color="auto"/>
        <w:right w:val="none" w:sz="0" w:space="0" w:color="auto"/>
      </w:divBdr>
      <w:divsChild>
        <w:div w:id="2017002236">
          <w:marLeft w:val="0"/>
          <w:marRight w:val="0"/>
          <w:marTop w:val="0"/>
          <w:marBottom w:val="0"/>
          <w:divBdr>
            <w:top w:val="none" w:sz="0" w:space="0" w:color="auto"/>
            <w:left w:val="none" w:sz="0" w:space="0" w:color="auto"/>
            <w:bottom w:val="none" w:sz="0" w:space="0" w:color="auto"/>
            <w:right w:val="none" w:sz="0" w:space="0" w:color="auto"/>
          </w:divBdr>
        </w:div>
      </w:divsChild>
    </w:div>
    <w:div w:id="37631193">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
      </w:divsChild>
    </w:div>
    <w:div w:id="43799587">
      <w:marLeft w:val="0"/>
      <w:marRight w:val="0"/>
      <w:marTop w:val="0"/>
      <w:marBottom w:val="0"/>
      <w:divBdr>
        <w:top w:val="none" w:sz="0" w:space="0" w:color="auto"/>
        <w:left w:val="none" w:sz="0" w:space="0" w:color="auto"/>
        <w:bottom w:val="none" w:sz="0" w:space="0" w:color="auto"/>
        <w:right w:val="none" w:sz="0" w:space="0" w:color="auto"/>
      </w:divBdr>
      <w:divsChild>
        <w:div w:id="731734093">
          <w:marLeft w:val="0"/>
          <w:marRight w:val="0"/>
          <w:marTop w:val="0"/>
          <w:marBottom w:val="0"/>
          <w:divBdr>
            <w:top w:val="none" w:sz="0" w:space="0" w:color="auto"/>
            <w:left w:val="none" w:sz="0" w:space="0" w:color="auto"/>
            <w:bottom w:val="none" w:sz="0" w:space="0" w:color="auto"/>
            <w:right w:val="none" w:sz="0" w:space="0" w:color="auto"/>
          </w:divBdr>
        </w:div>
      </w:divsChild>
    </w:div>
    <w:div w:id="46074977">
      <w:marLeft w:val="0"/>
      <w:marRight w:val="0"/>
      <w:marTop w:val="0"/>
      <w:marBottom w:val="0"/>
      <w:divBdr>
        <w:top w:val="none" w:sz="0" w:space="0" w:color="auto"/>
        <w:left w:val="none" w:sz="0" w:space="0" w:color="auto"/>
        <w:bottom w:val="none" w:sz="0" w:space="0" w:color="auto"/>
        <w:right w:val="none" w:sz="0" w:space="0" w:color="auto"/>
      </w:divBdr>
      <w:divsChild>
        <w:div w:id="1374113117">
          <w:marLeft w:val="0"/>
          <w:marRight w:val="0"/>
          <w:marTop w:val="0"/>
          <w:marBottom w:val="0"/>
          <w:divBdr>
            <w:top w:val="none" w:sz="0" w:space="0" w:color="auto"/>
            <w:left w:val="none" w:sz="0" w:space="0" w:color="auto"/>
            <w:bottom w:val="none" w:sz="0" w:space="0" w:color="auto"/>
            <w:right w:val="none" w:sz="0" w:space="0" w:color="auto"/>
          </w:divBdr>
        </w:div>
      </w:divsChild>
    </w:div>
    <w:div w:id="57634168">
      <w:marLeft w:val="0"/>
      <w:marRight w:val="0"/>
      <w:marTop w:val="0"/>
      <w:marBottom w:val="0"/>
      <w:divBdr>
        <w:top w:val="none" w:sz="0" w:space="0" w:color="auto"/>
        <w:left w:val="none" w:sz="0" w:space="0" w:color="auto"/>
        <w:bottom w:val="none" w:sz="0" w:space="0" w:color="auto"/>
        <w:right w:val="none" w:sz="0" w:space="0" w:color="auto"/>
      </w:divBdr>
      <w:divsChild>
        <w:div w:id="2132629180">
          <w:marLeft w:val="0"/>
          <w:marRight w:val="0"/>
          <w:marTop w:val="0"/>
          <w:marBottom w:val="0"/>
          <w:divBdr>
            <w:top w:val="none" w:sz="0" w:space="0" w:color="auto"/>
            <w:left w:val="none" w:sz="0" w:space="0" w:color="auto"/>
            <w:bottom w:val="none" w:sz="0" w:space="0" w:color="auto"/>
            <w:right w:val="none" w:sz="0" w:space="0" w:color="auto"/>
          </w:divBdr>
        </w:div>
      </w:divsChild>
    </w:div>
    <w:div w:id="58022265">
      <w:marLeft w:val="0"/>
      <w:marRight w:val="0"/>
      <w:marTop w:val="0"/>
      <w:marBottom w:val="0"/>
      <w:divBdr>
        <w:top w:val="none" w:sz="0" w:space="0" w:color="auto"/>
        <w:left w:val="none" w:sz="0" w:space="0" w:color="auto"/>
        <w:bottom w:val="none" w:sz="0" w:space="0" w:color="auto"/>
        <w:right w:val="none" w:sz="0" w:space="0" w:color="auto"/>
      </w:divBdr>
      <w:divsChild>
        <w:div w:id="921991553">
          <w:marLeft w:val="0"/>
          <w:marRight w:val="0"/>
          <w:marTop w:val="0"/>
          <w:marBottom w:val="0"/>
          <w:divBdr>
            <w:top w:val="none" w:sz="0" w:space="0" w:color="auto"/>
            <w:left w:val="none" w:sz="0" w:space="0" w:color="auto"/>
            <w:bottom w:val="none" w:sz="0" w:space="0" w:color="auto"/>
            <w:right w:val="none" w:sz="0" w:space="0" w:color="auto"/>
          </w:divBdr>
        </w:div>
      </w:divsChild>
    </w:div>
    <w:div w:id="59835221">
      <w:marLeft w:val="0"/>
      <w:marRight w:val="0"/>
      <w:marTop w:val="0"/>
      <w:marBottom w:val="0"/>
      <w:divBdr>
        <w:top w:val="none" w:sz="0" w:space="0" w:color="auto"/>
        <w:left w:val="none" w:sz="0" w:space="0" w:color="auto"/>
        <w:bottom w:val="none" w:sz="0" w:space="0" w:color="auto"/>
        <w:right w:val="none" w:sz="0" w:space="0" w:color="auto"/>
      </w:divBdr>
      <w:divsChild>
        <w:div w:id="769351563">
          <w:marLeft w:val="0"/>
          <w:marRight w:val="0"/>
          <w:marTop w:val="0"/>
          <w:marBottom w:val="0"/>
          <w:divBdr>
            <w:top w:val="none" w:sz="0" w:space="0" w:color="auto"/>
            <w:left w:val="none" w:sz="0" w:space="0" w:color="auto"/>
            <w:bottom w:val="none" w:sz="0" w:space="0" w:color="auto"/>
            <w:right w:val="none" w:sz="0" w:space="0" w:color="auto"/>
          </w:divBdr>
        </w:div>
      </w:divsChild>
    </w:div>
    <w:div w:id="71315967">
      <w:marLeft w:val="0"/>
      <w:marRight w:val="0"/>
      <w:marTop w:val="0"/>
      <w:marBottom w:val="0"/>
      <w:divBdr>
        <w:top w:val="none" w:sz="0" w:space="0" w:color="auto"/>
        <w:left w:val="none" w:sz="0" w:space="0" w:color="auto"/>
        <w:bottom w:val="none" w:sz="0" w:space="0" w:color="auto"/>
        <w:right w:val="none" w:sz="0" w:space="0" w:color="auto"/>
      </w:divBdr>
      <w:divsChild>
        <w:div w:id="1480733559">
          <w:marLeft w:val="0"/>
          <w:marRight w:val="0"/>
          <w:marTop w:val="0"/>
          <w:marBottom w:val="0"/>
          <w:divBdr>
            <w:top w:val="none" w:sz="0" w:space="0" w:color="auto"/>
            <w:left w:val="none" w:sz="0" w:space="0" w:color="auto"/>
            <w:bottom w:val="none" w:sz="0" w:space="0" w:color="auto"/>
            <w:right w:val="none" w:sz="0" w:space="0" w:color="auto"/>
          </w:divBdr>
        </w:div>
      </w:divsChild>
    </w:div>
    <w:div w:id="72508047">
      <w:marLeft w:val="0"/>
      <w:marRight w:val="0"/>
      <w:marTop w:val="0"/>
      <w:marBottom w:val="0"/>
      <w:divBdr>
        <w:top w:val="none" w:sz="0" w:space="0" w:color="auto"/>
        <w:left w:val="none" w:sz="0" w:space="0" w:color="auto"/>
        <w:bottom w:val="none" w:sz="0" w:space="0" w:color="auto"/>
        <w:right w:val="none" w:sz="0" w:space="0" w:color="auto"/>
      </w:divBdr>
      <w:divsChild>
        <w:div w:id="1445997998">
          <w:marLeft w:val="0"/>
          <w:marRight w:val="0"/>
          <w:marTop w:val="0"/>
          <w:marBottom w:val="0"/>
          <w:divBdr>
            <w:top w:val="none" w:sz="0" w:space="0" w:color="auto"/>
            <w:left w:val="none" w:sz="0" w:space="0" w:color="auto"/>
            <w:bottom w:val="none" w:sz="0" w:space="0" w:color="auto"/>
            <w:right w:val="none" w:sz="0" w:space="0" w:color="auto"/>
          </w:divBdr>
        </w:div>
      </w:divsChild>
    </w:div>
    <w:div w:id="78337057">
      <w:marLeft w:val="0"/>
      <w:marRight w:val="0"/>
      <w:marTop w:val="0"/>
      <w:marBottom w:val="0"/>
      <w:divBdr>
        <w:top w:val="none" w:sz="0" w:space="0" w:color="auto"/>
        <w:left w:val="none" w:sz="0" w:space="0" w:color="auto"/>
        <w:bottom w:val="none" w:sz="0" w:space="0" w:color="auto"/>
        <w:right w:val="none" w:sz="0" w:space="0" w:color="auto"/>
      </w:divBdr>
      <w:divsChild>
        <w:div w:id="1225261086">
          <w:marLeft w:val="0"/>
          <w:marRight w:val="0"/>
          <w:marTop w:val="0"/>
          <w:marBottom w:val="0"/>
          <w:divBdr>
            <w:top w:val="none" w:sz="0" w:space="0" w:color="auto"/>
            <w:left w:val="none" w:sz="0" w:space="0" w:color="auto"/>
            <w:bottom w:val="none" w:sz="0" w:space="0" w:color="auto"/>
            <w:right w:val="none" w:sz="0" w:space="0" w:color="auto"/>
          </w:divBdr>
        </w:div>
      </w:divsChild>
    </w:div>
    <w:div w:id="78987137">
      <w:marLeft w:val="0"/>
      <w:marRight w:val="0"/>
      <w:marTop w:val="0"/>
      <w:marBottom w:val="0"/>
      <w:divBdr>
        <w:top w:val="none" w:sz="0" w:space="0" w:color="auto"/>
        <w:left w:val="none" w:sz="0" w:space="0" w:color="auto"/>
        <w:bottom w:val="none" w:sz="0" w:space="0" w:color="auto"/>
        <w:right w:val="none" w:sz="0" w:space="0" w:color="auto"/>
      </w:divBdr>
      <w:divsChild>
        <w:div w:id="1112674682">
          <w:marLeft w:val="0"/>
          <w:marRight w:val="0"/>
          <w:marTop w:val="0"/>
          <w:marBottom w:val="0"/>
          <w:divBdr>
            <w:top w:val="none" w:sz="0" w:space="0" w:color="auto"/>
            <w:left w:val="none" w:sz="0" w:space="0" w:color="auto"/>
            <w:bottom w:val="none" w:sz="0" w:space="0" w:color="auto"/>
            <w:right w:val="none" w:sz="0" w:space="0" w:color="auto"/>
          </w:divBdr>
        </w:div>
      </w:divsChild>
    </w:div>
    <w:div w:id="79058627">
      <w:marLeft w:val="0"/>
      <w:marRight w:val="0"/>
      <w:marTop w:val="0"/>
      <w:marBottom w:val="0"/>
      <w:divBdr>
        <w:top w:val="none" w:sz="0" w:space="0" w:color="auto"/>
        <w:left w:val="none" w:sz="0" w:space="0" w:color="auto"/>
        <w:bottom w:val="none" w:sz="0" w:space="0" w:color="auto"/>
        <w:right w:val="none" w:sz="0" w:space="0" w:color="auto"/>
      </w:divBdr>
      <w:divsChild>
        <w:div w:id="1874731654">
          <w:marLeft w:val="0"/>
          <w:marRight w:val="0"/>
          <w:marTop w:val="0"/>
          <w:marBottom w:val="0"/>
          <w:divBdr>
            <w:top w:val="none" w:sz="0" w:space="0" w:color="auto"/>
            <w:left w:val="none" w:sz="0" w:space="0" w:color="auto"/>
            <w:bottom w:val="none" w:sz="0" w:space="0" w:color="auto"/>
            <w:right w:val="none" w:sz="0" w:space="0" w:color="auto"/>
          </w:divBdr>
        </w:div>
      </w:divsChild>
    </w:div>
    <w:div w:id="79062050">
      <w:marLeft w:val="0"/>
      <w:marRight w:val="0"/>
      <w:marTop w:val="0"/>
      <w:marBottom w:val="0"/>
      <w:divBdr>
        <w:top w:val="none" w:sz="0" w:space="0" w:color="auto"/>
        <w:left w:val="none" w:sz="0" w:space="0" w:color="auto"/>
        <w:bottom w:val="none" w:sz="0" w:space="0" w:color="auto"/>
        <w:right w:val="none" w:sz="0" w:space="0" w:color="auto"/>
      </w:divBdr>
      <w:divsChild>
        <w:div w:id="1303384048">
          <w:marLeft w:val="0"/>
          <w:marRight w:val="0"/>
          <w:marTop w:val="0"/>
          <w:marBottom w:val="0"/>
          <w:divBdr>
            <w:top w:val="none" w:sz="0" w:space="0" w:color="auto"/>
            <w:left w:val="none" w:sz="0" w:space="0" w:color="auto"/>
            <w:bottom w:val="none" w:sz="0" w:space="0" w:color="auto"/>
            <w:right w:val="none" w:sz="0" w:space="0" w:color="auto"/>
          </w:divBdr>
        </w:div>
      </w:divsChild>
    </w:div>
    <w:div w:id="79453984">
      <w:marLeft w:val="0"/>
      <w:marRight w:val="0"/>
      <w:marTop w:val="0"/>
      <w:marBottom w:val="0"/>
      <w:divBdr>
        <w:top w:val="none" w:sz="0" w:space="0" w:color="auto"/>
        <w:left w:val="none" w:sz="0" w:space="0" w:color="auto"/>
        <w:bottom w:val="none" w:sz="0" w:space="0" w:color="auto"/>
        <w:right w:val="none" w:sz="0" w:space="0" w:color="auto"/>
      </w:divBdr>
      <w:divsChild>
        <w:div w:id="799148903">
          <w:marLeft w:val="0"/>
          <w:marRight w:val="0"/>
          <w:marTop w:val="0"/>
          <w:marBottom w:val="0"/>
          <w:divBdr>
            <w:top w:val="none" w:sz="0" w:space="0" w:color="auto"/>
            <w:left w:val="none" w:sz="0" w:space="0" w:color="auto"/>
            <w:bottom w:val="none" w:sz="0" w:space="0" w:color="auto"/>
            <w:right w:val="none" w:sz="0" w:space="0" w:color="auto"/>
          </w:divBdr>
        </w:div>
      </w:divsChild>
    </w:div>
    <w:div w:id="82996717">
      <w:marLeft w:val="0"/>
      <w:marRight w:val="0"/>
      <w:marTop w:val="0"/>
      <w:marBottom w:val="0"/>
      <w:divBdr>
        <w:top w:val="none" w:sz="0" w:space="0" w:color="auto"/>
        <w:left w:val="none" w:sz="0" w:space="0" w:color="auto"/>
        <w:bottom w:val="none" w:sz="0" w:space="0" w:color="auto"/>
        <w:right w:val="none" w:sz="0" w:space="0" w:color="auto"/>
      </w:divBdr>
      <w:divsChild>
        <w:div w:id="1852257777">
          <w:marLeft w:val="0"/>
          <w:marRight w:val="0"/>
          <w:marTop w:val="0"/>
          <w:marBottom w:val="0"/>
          <w:divBdr>
            <w:top w:val="none" w:sz="0" w:space="0" w:color="auto"/>
            <w:left w:val="none" w:sz="0" w:space="0" w:color="auto"/>
            <w:bottom w:val="none" w:sz="0" w:space="0" w:color="auto"/>
            <w:right w:val="none" w:sz="0" w:space="0" w:color="auto"/>
          </w:divBdr>
        </w:div>
      </w:divsChild>
    </w:div>
    <w:div w:id="83192858">
      <w:marLeft w:val="0"/>
      <w:marRight w:val="0"/>
      <w:marTop w:val="0"/>
      <w:marBottom w:val="0"/>
      <w:divBdr>
        <w:top w:val="none" w:sz="0" w:space="0" w:color="auto"/>
        <w:left w:val="none" w:sz="0" w:space="0" w:color="auto"/>
        <w:bottom w:val="none" w:sz="0" w:space="0" w:color="auto"/>
        <w:right w:val="none" w:sz="0" w:space="0" w:color="auto"/>
      </w:divBdr>
      <w:divsChild>
        <w:div w:id="1333484817">
          <w:marLeft w:val="0"/>
          <w:marRight w:val="0"/>
          <w:marTop w:val="0"/>
          <w:marBottom w:val="0"/>
          <w:divBdr>
            <w:top w:val="none" w:sz="0" w:space="0" w:color="auto"/>
            <w:left w:val="none" w:sz="0" w:space="0" w:color="auto"/>
            <w:bottom w:val="none" w:sz="0" w:space="0" w:color="auto"/>
            <w:right w:val="none" w:sz="0" w:space="0" w:color="auto"/>
          </w:divBdr>
        </w:div>
      </w:divsChild>
    </w:div>
    <w:div w:id="84309943">
      <w:marLeft w:val="0"/>
      <w:marRight w:val="0"/>
      <w:marTop w:val="0"/>
      <w:marBottom w:val="0"/>
      <w:divBdr>
        <w:top w:val="none" w:sz="0" w:space="0" w:color="auto"/>
        <w:left w:val="none" w:sz="0" w:space="0" w:color="auto"/>
        <w:bottom w:val="none" w:sz="0" w:space="0" w:color="auto"/>
        <w:right w:val="none" w:sz="0" w:space="0" w:color="auto"/>
      </w:divBdr>
      <w:divsChild>
        <w:div w:id="1222903692">
          <w:marLeft w:val="0"/>
          <w:marRight w:val="0"/>
          <w:marTop w:val="0"/>
          <w:marBottom w:val="0"/>
          <w:divBdr>
            <w:top w:val="none" w:sz="0" w:space="0" w:color="auto"/>
            <w:left w:val="none" w:sz="0" w:space="0" w:color="auto"/>
            <w:bottom w:val="none" w:sz="0" w:space="0" w:color="auto"/>
            <w:right w:val="none" w:sz="0" w:space="0" w:color="auto"/>
          </w:divBdr>
        </w:div>
      </w:divsChild>
    </w:div>
    <w:div w:id="86771226">
      <w:marLeft w:val="0"/>
      <w:marRight w:val="0"/>
      <w:marTop w:val="0"/>
      <w:marBottom w:val="0"/>
      <w:divBdr>
        <w:top w:val="none" w:sz="0" w:space="0" w:color="auto"/>
        <w:left w:val="none" w:sz="0" w:space="0" w:color="auto"/>
        <w:bottom w:val="none" w:sz="0" w:space="0" w:color="auto"/>
        <w:right w:val="none" w:sz="0" w:space="0" w:color="auto"/>
      </w:divBdr>
      <w:divsChild>
        <w:div w:id="332342505">
          <w:marLeft w:val="0"/>
          <w:marRight w:val="0"/>
          <w:marTop w:val="0"/>
          <w:marBottom w:val="0"/>
          <w:divBdr>
            <w:top w:val="none" w:sz="0" w:space="0" w:color="auto"/>
            <w:left w:val="none" w:sz="0" w:space="0" w:color="auto"/>
            <w:bottom w:val="none" w:sz="0" w:space="0" w:color="auto"/>
            <w:right w:val="none" w:sz="0" w:space="0" w:color="auto"/>
          </w:divBdr>
        </w:div>
      </w:divsChild>
    </w:div>
    <w:div w:id="92633150">
      <w:marLeft w:val="0"/>
      <w:marRight w:val="0"/>
      <w:marTop w:val="0"/>
      <w:marBottom w:val="0"/>
      <w:divBdr>
        <w:top w:val="none" w:sz="0" w:space="0" w:color="auto"/>
        <w:left w:val="none" w:sz="0" w:space="0" w:color="auto"/>
        <w:bottom w:val="none" w:sz="0" w:space="0" w:color="auto"/>
        <w:right w:val="none" w:sz="0" w:space="0" w:color="auto"/>
      </w:divBdr>
      <w:divsChild>
        <w:div w:id="778721613">
          <w:marLeft w:val="0"/>
          <w:marRight w:val="0"/>
          <w:marTop w:val="0"/>
          <w:marBottom w:val="0"/>
          <w:divBdr>
            <w:top w:val="none" w:sz="0" w:space="0" w:color="auto"/>
            <w:left w:val="none" w:sz="0" w:space="0" w:color="auto"/>
            <w:bottom w:val="none" w:sz="0" w:space="0" w:color="auto"/>
            <w:right w:val="none" w:sz="0" w:space="0" w:color="auto"/>
          </w:divBdr>
        </w:div>
      </w:divsChild>
    </w:div>
    <w:div w:id="96872884">
      <w:marLeft w:val="0"/>
      <w:marRight w:val="0"/>
      <w:marTop w:val="0"/>
      <w:marBottom w:val="0"/>
      <w:divBdr>
        <w:top w:val="none" w:sz="0" w:space="0" w:color="auto"/>
        <w:left w:val="none" w:sz="0" w:space="0" w:color="auto"/>
        <w:bottom w:val="none" w:sz="0" w:space="0" w:color="auto"/>
        <w:right w:val="none" w:sz="0" w:space="0" w:color="auto"/>
      </w:divBdr>
      <w:divsChild>
        <w:div w:id="1810513000">
          <w:marLeft w:val="0"/>
          <w:marRight w:val="0"/>
          <w:marTop w:val="0"/>
          <w:marBottom w:val="0"/>
          <w:divBdr>
            <w:top w:val="none" w:sz="0" w:space="0" w:color="auto"/>
            <w:left w:val="none" w:sz="0" w:space="0" w:color="auto"/>
            <w:bottom w:val="none" w:sz="0" w:space="0" w:color="auto"/>
            <w:right w:val="none" w:sz="0" w:space="0" w:color="auto"/>
          </w:divBdr>
        </w:div>
      </w:divsChild>
    </w:div>
    <w:div w:id="98379326">
      <w:marLeft w:val="0"/>
      <w:marRight w:val="150"/>
      <w:marTop w:val="0"/>
      <w:marBottom w:val="0"/>
      <w:divBdr>
        <w:top w:val="none" w:sz="0" w:space="0" w:color="auto"/>
        <w:left w:val="none" w:sz="0" w:space="0" w:color="auto"/>
        <w:bottom w:val="none" w:sz="0" w:space="0" w:color="auto"/>
        <w:right w:val="none" w:sz="0" w:space="0" w:color="auto"/>
      </w:divBdr>
      <w:divsChild>
        <w:div w:id="260526976">
          <w:marLeft w:val="0"/>
          <w:marRight w:val="150"/>
          <w:marTop w:val="0"/>
          <w:marBottom w:val="0"/>
          <w:divBdr>
            <w:top w:val="none" w:sz="0" w:space="0" w:color="auto"/>
            <w:left w:val="none" w:sz="0" w:space="0" w:color="auto"/>
            <w:bottom w:val="none" w:sz="0" w:space="0" w:color="auto"/>
            <w:right w:val="none" w:sz="0" w:space="0" w:color="auto"/>
          </w:divBdr>
        </w:div>
      </w:divsChild>
    </w:div>
    <w:div w:id="102310835">
      <w:marLeft w:val="0"/>
      <w:marRight w:val="0"/>
      <w:marTop w:val="0"/>
      <w:marBottom w:val="0"/>
      <w:divBdr>
        <w:top w:val="none" w:sz="0" w:space="0" w:color="auto"/>
        <w:left w:val="none" w:sz="0" w:space="0" w:color="auto"/>
        <w:bottom w:val="none" w:sz="0" w:space="0" w:color="auto"/>
        <w:right w:val="none" w:sz="0" w:space="0" w:color="auto"/>
      </w:divBdr>
      <w:divsChild>
        <w:div w:id="1115369052">
          <w:marLeft w:val="0"/>
          <w:marRight w:val="0"/>
          <w:marTop w:val="0"/>
          <w:marBottom w:val="0"/>
          <w:divBdr>
            <w:top w:val="none" w:sz="0" w:space="0" w:color="auto"/>
            <w:left w:val="none" w:sz="0" w:space="0" w:color="auto"/>
            <w:bottom w:val="none" w:sz="0" w:space="0" w:color="auto"/>
            <w:right w:val="none" w:sz="0" w:space="0" w:color="auto"/>
          </w:divBdr>
        </w:div>
      </w:divsChild>
    </w:div>
    <w:div w:id="107313156">
      <w:marLeft w:val="0"/>
      <w:marRight w:val="0"/>
      <w:marTop w:val="0"/>
      <w:marBottom w:val="0"/>
      <w:divBdr>
        <w:top w:val="none" w:sz="0" w:space="0" w:color="auto"/>
        <w:left w:val="none" w:sz="0" w:space="0" w:color="auto"/>
        <w:bottom w:val="none" w:sz="0" w:space="0" w:color="auto"/>
        <w:right w:val="none" w:sz="0" w:space="0" w:color="auto"/>
      </w:divBdr>
      <w:divsChild>
        <w:div w:id="1083647923">
          <w:marLeft w:val="0"/>
          <w:marRight w:val="0"/>
          <w:marTop w:val="0"/>
          <w:marBottom w:val="0"/>
          <w:divBdr>
            <w:top w:val="none" w:sz="0" w:space="0" w:color="auto"/>
            <w:left w:val="none" w:sz="0" w:space="0" w:color="auto"/>
            <w:bottom w:val="none" w:sz="0" w:space="0" w:color="auto"/>
            <w:right w:val="none" w:sz="0" w:space="0" w:color="auto"/>
          </w:divBdr>
        </w:div>
      </w:divsChild>
    </w:div>
    <w:div w:id="107743567">
      <w:marLeft w:val="0"/>
      <w:marRight w:val="0"/>
      <w:marTop w:val="0"/>
      <w:marBottom w:val="0"/>
      <w:divBdr>
        <w:top w:val="none" w:sz="0" w:space="0" w:color="auto"/>
        <w:left w:val="none" w:sz="0" w:space="0" w:color="auto"/>
        <w:bottom w:val="none" w:sz="0" w:space="0" w:color="auto"/>
        <w:right w:val="none" w:sz="0" w:space="0" w:color="auto"/>
      </w:divBdr>
      <w:divsChild>
        <w:div w:id="1426881615">
          <w:marLeft w:val="0"/>
          <w:marRight w:val="0"/>
          <w:marTop w:val="0"/>
          <w:marBottom w:val="0"/>
          <w:divBdr>
            <w:top w:val="none" w:sz="0" w:space="0" w:color="auto"/>
            <w:left w:val="none" w:sz="0" w:space="0" w:color="auto"/>
            <w:bottom w:val="none" w:sz="0" w:space="0" w:color="auto"/>
            <w:right w:val="none" w:sz="0" w:space="0" w:color="auto"/>
          </w:divBdr>
        </w:div>
      </w:divsChild>
    </w:div>
    <w:div w:id="112016326">
      <w:marLeft w:val="0"/>
      <w:marRight w:val="0"/>
      <w:marTop w:val="0"/>
      <w:marBottom w:val="0"/>
      <w:divBdr>
        <w:top w:val="none" w:sz="0" w:space="0" w:color="auto"/>
        <w:left w:val="none" w:sz="0" w:space="0" w:color="auto"/>
        <w:bottom w:val="none" w:sz="0" w:space="0" w:color="auto"/>
        <w:right w:val="none" w:sz="0" w:space="0" w:color="auto"/>
      </w:divBdr>
      <w:divsChild>
        <w:div w:id="1626503383">
          <w:marLeft w:val="0"/>
          <w:marRight w:val="0"/>
          <w:marTop w:val="0"/>
          <w:marBottom w:val="0"/>
          <w:divBdr>
            <w:top w:val="none" w:sz="0" w:space="0" w:color="auto"/>
            <w:left w:val="none" w:sz="0" w:space="0" w:color="auto"/>
            <w:bottom w:val="none" w:sz="0" w:space="0" w:color="auto"/>
            <w:right w:val="none" w:sz="0" w:space="0" w:color="auto"/>
          </w:divBdr>
        </w:div>
      </w:divsChild>
    </w:div>
    <w:div w:id="119344877">
      <w:marLeft w:val="0"/>
      <w:marRight w:val="0"/>
      <w:marTop w:val="0"/>
      <w:marBottom w:val="0"/>
      <w:divBdr>
        <w:top w:val="none" w:sz="0" w:space="0" w:color="auto"/>
        <w:left w:val="none" w:sz="0" w:space="0" w:color="auto"/>
        <w:bottom w:val="none" w:sz="0" w:space="0" w:color="auto"/>
        <w:right w:val="none" w:sz="0" w:space="0" w:color="auto"/>
      </w:divBdr>
      <w:divsChild>
        <w:div w:id="668870846">
          <w:marLeft w:val="0"/>
          <w:marRight w:val="0"/>
          <w:marTop w:val="0"/>
          <w:marBottom w:val="0"/>
          <w:divBdr>
            <w:top w:val="none" w:sz="0" w:space="0" w:color="auto"/>
            <w:left w:val="none" w:sz="0" w:space="0" w:color="auto"/>
            <w:bottom w:val="none" w:sz="0" w:space="0" w:color="auto"/>
            <w:right w:val="none" w:sz="0" w:space="0" w:color="auto"/>
          </w:divBdr>
        </w:div>
      </w:divsChild>
    </w:div>
    <w:div w:id="120075560">
      <w:marLeft w:val="0"/>
      <w:marRight w:val="0"/>
      <w:marTop w:val="0"/>
      <w:marBottom w:val="0"/>
      <w:divBdr>
        <w:top w:val="none" w:sz="0" w:space="0" w:color="auto"/>
        <w:left w:val="none" w:sz="0" w:space="0" w:color="auto"/>
        <w:bottom w:val="none" w:sz="0" w:space="0" w:color="auto"/>
        <w:right w:val="none" w:sz="0" w:space="0" w:color="auto"/>
      </w:divBdr>
      <w:divsChild>
        <w:div w:id="1895307419">
          <w:marLeft w:val="0"/>
          <w:marRight w:val="0"/>
          <w:marTop w:val="0"/>
          <w:marBottom w:val="0"/>
          <w:divBdr>
            <w:top w:val="none" w:sz="0" w:space="0" w:color="auto"/>
            <w:left w:val="none" w:sz="0" w:space="0" w:color="auto"/>
            <w:bottom w:val="none" w:sz="0" w:space="0" w:color="auto"/>
            <w:right w:val="none" w:sz="0" w:space="0" w:color="auto"/>
          </w:divBdr>
        </w:div>
      </w:divsChild>
    </w:div>
    <w:div w:id="125440098">
      <w:marLeft w:val="0"/>
      <w:marRight w:val="0"/>
      <w:marTop w:val="0"/>
      <w:marBottom w:val="0"/>
      <w:divBdr>
        <w:top w:val="none" w:sz="0" w:space="0" w:color="auto"/>
        <w:left w:val="none" w:sz="0" w:space="0" w:color="auto"/>
        <w:bottom w:val="none" w:sz="0" w:space="0" w:color="auto"/>
        <w:right w:val="none" w:sz="0" w:space="0" w:color="auto"/>
      </w:divBdr>
      <w:divsChild>
        <w:div w:id="799616400">
          <w:marLeft w:val="0"/>
          <w:marRight w:val="0"/>
          <w:marTop w:val="0"/>
          <w:marBottom w:val="0"/>
          <w:divBdr>
            <w:top w:val="none" w:sz="0" w:space="0" w:color="auto"/>
            <w:left w:val="none" w:sz="0" w:space="0" w:color="auto"/>
            <w:bottom w:val="none" w:sz="0" w:space="0" w:color="auto"/>
            <w:right w:val="none" w:sz="0" w:space="0" w:color="auto"/>
          </w:divBdr>
        </w:div>
      </w:divsChild>
    </w:div>
    <w:div w:id="129596476">
      <w:marLeft w:val="0"/>
      <w:marRight w:val="0"/>
      <w:marTop w:val="0"/>
      <w:marBottom w:val="0"/>
      <w:divBdr>
        <w:top w:val="none" w:sz="0" w:space="0" w:color="auto"/>
        <w:left w:val="none" w:sz="0" w:space="0" w:color="auto"/>
        <w:bottom w:val="none" w:sz="0" w:space="0" w:color="auto"/>
        <w:right w:val="none" w:sz="0" w:space="0" w:color="auto"/>
      </w:divBdr>
      <w:divsChild>
        <w:div w:id="232202990">
          <w:marLeft w:val="0"/>
          <w:marRight w:val="0"/>
          <w:marTop w:val="0"/>
          <w:marBottom w:val="0"/>
          <w:divBdr>
            <w:top w:val="none" w:sz="0" w:space="0" w:color="auto"/>
            <w:left w:val="none" w:sz="0" w:space="0" w:color="auto"/>
            <w:bottom w:val="none" w:sz="0" w:space="0" w:color="auto"/>
            <w:right w:val="none" w:sz="0" w:space="0" w:color="auto"/>
          </w:divBdr>
        </w:div>
      </w:divsChild>
    </w:div>
    <w:div w:id="140926820">
      <w:marLeft w:val="0"/>
      <w:marRight w:val="0"/>
      <w:marTop w:val="0"/>
      <w:marBottom w:val="0"/>
      <w:divBdr>
        <w:top w:val="none" w:sz="0" w:space="0" w:color="auto"/>
        <w:left w:val="none" w:sz="0" w:space="0" w:color="auto"/>
        <w:bottom w:val="none" w:sz="0" w:space="0" w:color="auto"/>
        <w:right w:val="none" w:sz="0" w:space="0" w:color="auto"/>
      </w:divBdr>
      <w:divsChild>
        <w:div w:id="606816558">
          <w:marLeft w:val="0"/>
          <w:marRight w:val="0"/>
          <w:marTop w:val="0"/>
          <w:marBottom w:val="0"/>
          <w:divBdr>
            <w:top w:val="none" w:sz="0" w:space="0" w:color="auto"/>
            <w:left w:val="none" w:sz="0" w:space="0" w:color="auto"/>
            <w:bottom w:val="none" w:sz="0" w:space="0" w:color="auto"/>
            <w:right w:val="none" w:sz="0" w:space="0" w:color="auto"/>
          </w:divBdr>
        </w:div>
      </w:divsChild>
    </w:div>
    <w:div w:id="142896804">
      <w:marLeft w:val="0"/>
      <w:marRight w:val="0"/>
      <w:marTop w:val="0"/>
      <w:marBottom w:val="0"/>
      <w:divBdr>
        <w:top w:val="none" w:sz="0" w:space="0" w:color="auto"/>
        <w:left w:val="none" w:sz="0" w:space="0" w:color="auto"/>
        <w:bottom w:val="none" w:sz="0" w:space="0" w:color="auto"/>
        <w:right w:val="none" w:sz="0" w:space="0" w:color="auto"/>
      </w:divBdr>
      <w:divsChild>
        <w:div w:id="1187138852">
          <w:marLeft w:val="0"/>
          <w:marRight w:val="0"/>
          <w:marTop w:val="0"/>
          <w:marBottom w:val="0"/>
          <w:divBdr>
            <w:top w:val="none" w:sz="0" w:space="0" w:color="auto"/>
            <w:left w:val="none" w:sz="0" w:space="0" w:color="auto"/>
            <w:bottom w:val="none" w:sz="0" w:space="0" w:color="auto"/>
            <w:right w:val="none" w:sz="0" w:space="0" w:color="auto"/>
          </w:divBdr>
        </w:div>
      </w:divsChild>
    </w:div>
    <w:div w:id="143201528">
      <w:marLeft w:val="0"/>
      <w:marRight w:val="0"/>
      <w:marTop w:val="0"/>
      <w:marBottom w:val="0"/>
      <w:divBdr>
        <w:top w:val="none" w:sz="0" w:space="0" w:color="auto"/>
        <w:left w:val="none" w:sz="0" w:space="0" w:color="auto"/>
        <w:bottom w:val="none" w:sz="0" w:space="0" w:color="auto"/>
        <w:right w:val="none" w:sz="0" w:space="0" w:color="auto"/>
      </w:divBdr>
      <w:divsChild>
        <w:div w:id="260571360">
          <w:marLeft w:val="0"/>
          <w:marRight w:val="0"/>
          <w:marTop w:val="0"/>
          <w:marBottom w:val="0"/>
          <w:divBdr>
            <w:top w:val="none" w:sz="0" w:space="0" w:color="auto"/>
            <w:left w:val="none" w:sz="0" w:space="0" w:color="auto"/>
            <w:bottom w:val="none" w:sz="0" w:space="0" w:color="auto"/>
            <w:right w:val="none" w:sz="0" w:space="0" w:color="auto"/>
          </w:divBdr>
        </w:div>
      </w:divsChild>
    </w:div>
    <w:div w:id="147333530">
      <w:bodyDiv w:val="1"/>
      <w:marLeft w:val="0"/>
      <w:marRight w:val="0"/>
      <w:marTop w:val="0"/>
      <w:marBottom w:val="0"/>
      <w:divBdr>
        <w:top w:val="none" w:sz="0" w:space="0" w:color="auto"/>
        <w:left w:val="none" w:sz="0" w:space="0" w:color="auto"/>
        <w:bottom w:val="none" w:sz="0" w:space="0" w:color="auto"/>
        <w:right w:val="none" w:sz="0" w:space="0" w:color="auto"/>
      </w:divBdr>
    </w:div>
    <w:div w:id="147744207">
      <w:marLeft w:val="0"/>
      <w:marRight w:val="0"/>
      <w:marTop w:val="0"/>
      <w:marBottom w:val="0"/>
      <w:divBdr>
        <w:top w:val="none" w:sz="0" w:space="0" w:color="auto"/>
        <w:left w:val="none" w:sz="0" w:space="0" w:color="auto"/>
        <w:bottom w:val="none" w:sz="0" w:space="0" w:color="auto"/>
        <w:right w:val="none" w:sz="0" w:space="0" w:color="auto"/>
      </w:divBdr>
      <w:divsChild>
        <w:div w:id="26299684">
          <w:marLeft w:val="0"/>
          <w:marRight w:val="0"/>
          <w:marTop w:val="0"/>
          <w:marBottom w:val="0"/>
          <w:divBdr>
            <w:top w:val="none" w:sz="0" w:space="0" w:color="auto"/>
            <w:left w:val="none" w:sz="0" w:space="0" w:color="auto"/>
            <w:bottom w:val="none" w:sz="0" w:space="0" w:color="auto"/>
            <w:right w:val="none" w:sz="0" w:space="0" w:color="auto"/>
          </w:divBdr>
        </w:div>
      </w:divsChild>
    </w:div>
    <w:div w:id="148405660">
      <w:marLeft w:val="0"/>
      <w:marRight w:val="0"/>
      <w:marTop w:val="0"/>
      <w:marBottom w:val="0"/>
      <w:divBdr>
        <w:top w:val="none" w:sz="0" w:space="0" w:color="auto"/>
        <w:left w:val="none" w:sz="0" w:space="0" w:color="auto"/>
        <w:bottom w:val="none" w:sz="0" w:space="0" w:color="auto"/>
        <w:right w:val="none" w:sz="0" w:space="0" w:color="auto"/>
      </w:divBdr>
      <w:divsChild>
        <w:div w:id="522479857">
          <w:marLeft w:val="0"/>
          <w:marRight w:val="0"/>
          <w:marTop w:val="0"/>
          <w:marBottom w:val="0"/>
          <w:divBdr>
            <w:top w:val="none" w:sz="0" w:space="0" w:color="auto"/>
            <w:left w:val="none" w:sz="0" w:space="0" w:color="auto"/>
            <w:bottom w:val="none" w:sz="0" w:space="0" w:color="auto"/>
            <w:right w:val="none" w:sz="0" w:space="0" w:color="auto"/>
          </w:divBdr>
        </w:div>
      </w:divsChild>
    </w:div>
    <w:div w:id="149638679">
      <w:marLeft w:val="0"/>
      <w:marRight w:val="0"/>
      <w:marTop w:val="0"/>
      <w:marBottom w:val="0"/>
      <w:divBdr>
        <w:top w:val="none" w:sz="0" w:space="0" w:color="auto"/>
        <w:left w:val="none" w:sz="0" w:space="0" w:color="auto"/>
        <w:bottom w:val="none" w:sz="0" w:space="0" w:color="auto"/>
        <w:right w:val="none" w:sz="0" w:space="0" w:color="auto"/>
      </w:divBdr>
      <w:divsChild>
        <w:div w:id="24252828">
          <w:marLeft w:val="0"/>
          <w:marRight w:val="0"/>
          <w:marTop w:val="0"/>
          <w:marBottom w:val="0"/>
          <w:divBdr>
            <w:top w:val="none" w:sz="0" w:space="0" w:color="auto"/>
            <w:left w:val="none" w:sz="0" w:space="0" w:color="auto"/>
            <w:bottom w:val="none" w:sz="0" w:space="0" w:color="auto"/>
            <w:right w:val="none" w:sz="0" w:space="0" w:color="auto"/>
          </w:divBdr>
        </w:div>
      </w:divsChild>
    </w:div>
    <w:div w:id="154537956">
      <w:marLeft w:val="0"/>
      <w:marRight w:val="0"/>
      <w:marTop w:val="0"/>
      <w:marBottom w:val="0"/>
      <w:divBdr>
        <w:top w:val="none" w:sz="0" w:space="0" w:color="auto"/>
        <w:left w:val="none" w:sz="0" w:space="0" w:color="auto"/>
        <w:bottom w:val="none" w:sz="0" w:space="0" w:color="auto"/>
        <w:right w:val="none" w:sz="0" w:space="0" w:color="auto"/>
      </w:divBdr>
      <w:divsChild>
        <w:div w:id="619997525">
          <w:marLeft w:val="0"/>
          <w:marRight w:val="0"/>
          <w:marTop w:val="0"/>
          <w:marBottom w:val="0"/>
          <w:divBdr>
            <w:top w:val="none" w:sz="0" w:space="0" w:color="auto"/>
            <w:left w:val="none" w:sz="0" w:space="0" w:color="auto"/>
            <w:bottom w:val="none" w:sz="0" w:space="0" w:color="auto"/>
            <w:right w:val="none" w:sz="0" w:space="0" w:color="auto"/>
          </w:divBdr>
        </w:div>
      </w:divsChild>
    </w:div>
    <w:div w:id="157112229">
      <w:marLeft w:val="0"/>
      <w:marRight w:val="0"/>
      <w:marTop w:val="0"/>
      <w:marBottom w:val="0"/>
      <w:divBdr>
        <w:top w:val="none" w:sz="0" w:space="0" w:color="auto"/>
        <w:left w:val="none" w:sz="0" w:space="0" w:color="auto"/>
        <w:bottom w:val="none" w:sz="0" w:space="0" w:color="auto"/>
        <w:right w:val="none" w:sz="0" w:space="0" w:color="auto"/>
      </w:divBdr>
      <w:divsChild>
        <w:div w:id="765346244">
          <w:marLeft w:val="0"/>
          <w:marRight w:val="0"/>
          <w:marTop w:val="0"/>
          <w:marBottom w:val="0"/>
          <w:divBdr>
            <w:top w:val="none" w:sz="0" w:space="0" w:color="auto"/>
            <w:left w:val="none" w:sz="0" w:space="0" w:color="auto"/>
            <w:bottom w:val="none" w:sz="0" w:space="0" w:color="auto"/>
            <w:right w:val="none" w:sz="0" w:space="0" w:color="auto"/>
          </w:divBdr>
        </w:div>
      </w:divsChild>
    </w:div>
    <w:div w:id="173613331">
      <w:marLeft w:val="0"/>
      <w:marRight w:val="0"/>
      <w:marTop w:val="0"/>
      <w:marBottom w:val="0"/>
      <w:divBdr>
        <w:top w:val="none" w:sz="0" w:space="0" w:color="auto"/>
        <w:left w:val="none" w:sz="0" w:space="0" w:color="auto"/>
        <w:bottom w:val="none" w:sz="0" w:space="0" w:color="auto"/>
        <w:right w:val="none" w:sz="0" w:space="0" w:color="auto"/>
      </w:divBdr>
      <w:divsChild>
        <w:div w:id="1295670916">
          <w:marLeft w:val="0"/>
          <w:marRight w:val="0"/>
          <w:marTop w:val="0"/>
          <w:marBottom w:val="0"/>
          <w:divBdr>
            <w:top w:val="none" w:sz="0" w:space="0" w:color="auto"/>
            <w:left w:val="none" w:sz="0" w:space="0" w:color="auto"/>
            <w:bottom w:val="none" w:sz="0" w:space="0" w:color="auto"/>
            <w:right w:val="none" w:sz="0" w:space="0" w:color="auto"/>
          </w:divBdr>
        </w:div>
      </w:divsChild>
    </w:div>
    <w:div w:id="204754688">
      <w:marLeft w:val="0"/>
      <w:marRight w:val="0"/>
      <w:marTop w:val="0"/>
      <w:marBottom w:val="0"/>
      <w:divBdr>
        <w:top w:val="none" w:sz="0" w:space="0" w:color="auto"/>
        <w:left w:val="none" w:sz="0" w:space="0" w:color="auto"/>
        <w:bottom w:val="none" w:sz="0" w:space="0" w:color="auto"/>
        <w:right w:val="none" w:sz="0" w:space="0" w:color="auto"/>
      </w:divBdr>
      <w:divsChild>
        <w:div w:id="487941151">
          <w:marLeft w:val="0"/>
          <w:marRight w:val="0"/>
          <w:marTop w:val="0"/>
          <w:marBottom w:val="0"/>
          <w:divBdr>
            <w:top w:val="none" w:sz="0" w:space="0" w:color="auto"/>
            <w:left w:val="none" w:sz="0" w:space="0" w:color="auto"/>
            <w:bottom w:val="none" w:sz="0" w:space="0" w:color="auto"/>
            <w:right w:val="none" w:sz="0" w:space="0" w:color="auto"/>
          </w:divBdr>
        </w:div>
      </w:divsChild>
    </w:div>
    <w:div w:id="205918572">
      <w:marLeft w:val="0"/>
      <w:marRight w:val="0"/>
      <w:marTop w:val="0"/>
      <w:marBottom w:val="0"/>
      <w:divBdr>
        <w:top w:val="none" w:sz="0" w:space="0" w:color="auto"/>
        <w:left w:val="none" w:sz="0" w:space="0" w:color="auto"/>
        <w:bottom w:val="none" w:sz="0" w:space="0" w:color="auto"/>
        <w:right w:val="none" w:sz="0" w:space="0" w:color="auto"/>
      </w:divBdr>
      <w:divsChild>
        <w:div w:id="503129648">
          <w:marLeft w:val="0"/>
          <w:marRight w:val="0"/>
          <w:marTop w:val="0"/>
          <w:marBottom w:val="0"/>
          <w:divBdr>
            <w:top w:val="none" w:sz="0" w:space="0" w:color="auto"/>
            <w:left w:val="none" w:sz="0" w:space="0" w:color="auto"/>
            <w:bottom w:val="none" w:sz="0" w:space="0" w:color="auto"/>
            <w:right w:val="none" w:sz="0" w:space="0" w:color="auto"/>
          </w:divBdr>
        </w:div>
      </w:divsChild>
    </w:div>
    <w:div w:id="217202434">
      <w:marLeft w:val="0"/>
      <w:marRight w:val="0"/>
      <w:marTop w:val="0"/>
      <w:marBottom w:val="0"/>
      <w:divBdr>
        <w:top w:val="none" w:sz="0" w:space="0" w:color="auto"/>
        <w:left w:val="none" w:sz="0" w:space="0" w:color="auto"/>
        <w:bottom w:val="none" w:sz="0" w:space="0" w:color="auto"/>
        <w:right w:val="none" w:sz="0" w:space="0" w:color="auto"/>
      </w:divBdr>
      <w:divsChild>
        <w:div w:id="10883961">
          <w:marLeft w:val="0"/>
          <w:marRight w:val="0"/>
          <w:marTop w:val="0"/>
          <w:marBottom w:val="0"/>
          <w:divBdr>
            <w:top w:val="none" w:sz="0" w:space="0" w:color="auto"/>
            <w:left w:val="none" w:sz="0" w:space="0" w:color="auto"/>
            <w:bottom w:val="none" w:sz="0" w:space="0" w:color="auto"/>
            <w:right w:val="none" w:sz="0" w:space="0" w:color="auto"/>
          </w:divBdr>
        </w:div>
      </w:divsChild>
    </w:div>
    <w:div w:id="217860631">
      <w:marLeft w:val="0"/>
      <w:marRight w:val="0"/>
      <w:marTop w:val="0"/>
      <w:marBottom w:val="0"/>
      <w:divBdr>
        <w:top w:val="none" w:sz="0" w:space="0" w:color="auto"/>
        <w:left w:val="none" w:sz="0" w:space="0" w:color="auto"/>
        <w:bottom w:val="none" w:sz="0" w:space="0" w:color="auto"/>
        <w:right w:val="none" w:sz="0" w:space="0" w:color="auto"/>
      </w:divBdr>
      <w:divsChild>
        <w:div w:id="1980187289">
          <w:marLeft w:val="0"/>
          <w:marRight w:val="0"/>
          <w:marTop w:val="0"/>
          <w:marBottom w:val="0"/>
          <w:divBdr>
            <w:top w:val="none" w:sz="0" w:space="0" w:color="auto"/>
            <w:left w:val="none" w:sz="0" w:space="0" w:color="auto"/>
            <w:bottom w:val="none" w:sz="0" w:space="0" w:color="auto"/>
            <w:right w:val="none" w:sz="0" w:space="0" w:color="auto"/>
          </w:divBdr>
        </w:div>
      </w:divsChild>
    </w:div>
    <w:div w:id="219250124">
      <w:marLeft w:val="0"/>
      <w:marRight w:val="0"/>
      <w:marTop w:val="0"/>
      <w:marBottom w:val="0"/>
      <w:divBdr>
        <w:top w:val="none" w:sz="0" w:space="0" w:color="auto"/>
        <w:left w:val="none" w:sz="0" w:space="0" w:color="auto"/>
        <w:bottom w:val="none" w:sz="0" w:space="0" w:color="auto"/>
        <w:right w:val="none" w:sz="0" w:space="0" w:color="auto"/>
      </w:divBdr>
      <w:divsChild>
        <w:div w:id="442845453">
          <w:marLeft w:val="0"/>
          <w:marRight w:val="0"/>
          <w:marTop w:val="0"/>
          <w:marBottom w:val="0"/>
          <w:divBdr>
            <w:top w:val="none" w:sz="0" w:space="0" w:color="auto"/>
            <w:left w:val="none" w:sz="0" w:space="0" w:color="auto"/>
            <w:bottom w:val="none" w:sz="0" w:space="0" w:color="auto"/>
            <w:right w:val="none" w:sz="0" w:space="0" w:color="auto"/>
          </w:divBdr>
        </w:div>
      </w:divsChild>
    </w:div>
    <w:div w:id="219829223">
      <w:marLeft w:val="0"/>
      <w:marRight w:val="0"/>
      <w:marTop w:val="0"/>
      <w:marBottom w:val="0"/>
      <w:divBdr>
        <w:top w:val="none" w:sz="0" w:space="0" w:color="auto"/>
        <w:left w:val="none" w:sz="0" w:space="0" w:color="auto"/>
        <w:bottom w:val="none" w:sz="0" w:space="0" w:color="auto"/>
        <w:right w:val="none" w:sz="0" w:space="0" w:color="auto"/>
      </w:divBdr>
      <w:divsChild>
        <w:div w:id="918900912">
          <w:marLeft w:val="0"/>
          <w:marRight w:val="0"/>
          <w:marTop w:val="0"/>
          <w:marBottom w:val="0"/>
          <w:divBdr>
            <w:top w:val="none" w:sz="0" w:space="0" w:color="auto"/>
            <w:left w:val="none" w:sz="0" w:space="0" w:color="auto"/>
            <w:bottom w:val="none" w:sz="0" w:space="0" w:color="auto"/>
            <w:right w:val="none" w:sz="0" w:space="0" w:color="auto"/>
          </w:divBdr>
        </w:div>
      </w:divsChild>
    </w:div>
    <w:div w:id="238448129">
      <w:marLeft w:val="0"/>
      <w:marRight w:val="0"/>
      <w:marTop w:val="0"/>
      <w:marBottom w:val="0"/>
      <w:divBdr>
        <w:top w:val="none" w:sz="0" w:space="0" w:color="auto"/>
        <w:left w:val="none" w:sz="0" w:space="0" w:color="auto"/>
        <w:bottom w:val="none" w:sz="0" w:space="0" w:color="auto"/>
        <w:right w:val="none" w:sz="0" w:space="0" w:color="auto"/>
      </w:divBdr>
      <w:divsChild>
        <w:div w:id="614871127">
          <w:marLeft w:val="0"/>
          <w:marRight w:val="0"/>
          <w:marTop w:val="0"/>
          <w:marBottom w:val="0"/>
          <w:divBdr>
            <w:top w:val="none" w:sz="0" w:space="0" w:color="auto"/>
            <w:left w:val="none" w:sz="0" w:space="0" w:color="auto"/>
            <w:bottom w:val="none" w:sz="0" w:space="0" w:color="auto"/>
            <w:right w:val="none" w:sz="0" w:space="0" w:color="auto"/>
          </w:divBdr>
        </w:div>
      </w:divsChild>
    </w:div>
    <w:div w:id="250969285">
      <w:marLeft w:val="0"/>
      <w:marRight w:val="0"/>
      <w:marTop w:val="0"/>
      <w:marBottom w:val="0"/>
      <w:divBdr>
        <w:top w:val="none" w:sz="0" w:space="0" w:color="auto"/>
        <w:left w:val="none" w:sz="0" w:space="0" w:color="auto"/>
        <w:bottom w:val="none" w:sz="0" w:space="0" w:color="auto"/>
        <w:right w:val="none" w:sz="0" w:space="0" w:color="auto"/>
      </w:divBdr>
      <w:divsChild>
        <w:div w:id="1832328948">
          <w:marLeft w:val="0"/>
          <w:marRight w:val="0"/>
          <w:marTop w:val="0"/>
          <w:marBottom w:val="0"/>
          <w:divBdr>
            <w:top w:val="none" w:sz="0" w:space="0" w:color="auto"/>
            <w:left w:val="none" w:sz="0" w:space="0" w:color="auto"/>
            <w:bottom w:val="none" w:sz="0" w:space="0" w:color="auto"/>
            <w:right w:val="none" w:sz="0" w:space="0" w:color="auto"/>
          </w:divBdr>
        </w:div>
      </w:divsChild>
    </w:div>
    <w:div w:id="252470124">
      <w:marLeft w:val="0"/>
      <w:marRight w:val="0"/>
      <w:marTop w:val="0"/>
      <w:marBottom w:val="0"/>
      <w:divBdr>
        <w:top w:val="none" w:sz="0" w:space="0" w:color="auto"/>
        <w:left w:val="none" w:sz="0" w:space="0" w:color="auto"/>
        <w:bottom w:val="none" w:sz="0" w:space="0" w:color="auto"/>
        <w:right w:val="none" w:sz="0" w:space="0" w:color="auto"/>
      </w:divBdr>
      <w:divsChild>
        <w:div w:id="1098254624">
          <w:marLeft w:val="0"/>
          <w:marRight w:val="0"/>
          <w:marTop w:val="0"/>
          <w:marBottom w:val="0"/>
          <w:divBdr>
            <w:top w:val="none" w:sz="0" w:space="0" w:color="auto"/>
            <w:left w:val="none" w:sz="0" w:space="0" w:color="auto"/>
            <w:bottom w:val="none" w:sz="0" w:space="0" w:color="auto"/>
            <w:right w:val="none" w:sz="0" w:space="0" w:color="auto"/>
          </w:divBdr>
        </w:div>
      </w:divsChild>
    </w:div>
    <w:div w:id="253056959">
      <w:marLeft w:val="0"/>
      <w:marRight w:val="150"/>
      <w:marTop w:val="0"/>
      <w:marBottom w:val="0"/>
      <w:divBdr>
        <w:top w:val="none" w:sz="0" w:space="0" w:color="auto"/>
        <w:left w:val="none" w:sz="0" w:space="0" w:color="auto"/>
        <w:bottom w:val="none" w:sz="0" w:space="0" w:color="auto"/>
        <w:right w:val="none" w:sz="0" w:space="0" w:color="auto"/>
      </w:divBdr>
      <w:divsChild>
        <w:div w:id="1058092423">
          <w:marLeft w:val="0"/>
          <w:marRight w:val="150"/>
          <w:marTop w:val="0"/>
          <w:marBottom w:val="0"/>
          <w:divBdr>
            <w:top w:val="none" w:sz="0" w:space="0" w:color="auto"/>
            <w:left w:val="none" w:sz="0" w:space="0" w:color="auto"/>
            <w:bottom w:val="none" w:sz="0" w:space="0" w:color="auto"/>
            <w:right w:val="none" w:sz="0" w:space="0" w:color="auto"/>
          </w:divBdr>
        </w:div>
      </w:divsChild>
    </w:div>
    <w:div w:id="253974615">
      <w:marLeft w:val="0"/>
      <w:marRight w:val="0"/>
      <w:marTop w:val="0"/>
      <w:marBottom w:val="0"/>
      <w:divBdr>
        <w:top w:val="none" w:sz="0" w:space="0" w:color="auto"/>
        <w:left w:val="none" w:sz="0" w:space="0" w:color="auto"/>
        <w:bottom w:val="none" w:sz="0" w:space="0" w:color="auto"/>
        <w:right w:val="none" w:sz="0" w:space="0" w:color="auto"/>
      </w:divBdr>
      <w:divsChild>
        <w:div w:id="1844121778">
          <w:marLeft w:val="0"/>
          <w:marRight w:val="0"/>
          <w:marTop w:val="0"/>
          <w:marBottom w:val="0"/>
          <w:divBdr>
            <w:top w:val="none" w:sz="0" w:space="0" w:color="auto"/>
            <w:left w:val="none" w:sz="0" w:space="0" w:color="auto"/>
            <w:bottom w:val="none" w:sz="0" w:space="0" w:color="auto"/>
            <w:right w:val="none" w:sz="0" w:space="0" w:color="auto"/>
          </w:divBdr>
        </w:div>
      </w:divsChild>
    </w:div>
    <w:div w:id="256211060">
      <w:marLeft w:val="0"/>
      <w:marRight w:val="0"/>
      <w:marTop w:val="0"/>
      <w:marBottom w:val="0"/>
      <w:divBdr>
        <w:top w:val="none" w:sz="0" w:space="0" w:color="auto"/>
        <w:left w:val="none" w:sz="0" w:space="0" w:color="auto"/>
        <w:bottom w:val="none" w:sz="0" w:space="0" w:color="auto"/>
        <w:right w:val="none" w:sz="0" w:space="0" w:color="auto"/>
      </w:divBdr>
      <w:divsChild>
        <w:div w:id="1535927243">
          <w:marLeft w:val="0"/>
          <w:marRight w:val="0"/>
          <w:marTop w:val="0"/>
          <w:marBottom w:val="0"/>
          <w:divBdr>
            <w:top w:val="none" w:sz="0" w:space="0" w:color="auto"/>
            <w:left w:val="none" w:sz="0" w:space="0" w:color="auto"/>
            <w:bottom w:val="none" w:sz="0" w:space="0" w:color="auto"/>
            <w:right w:val="none" w:sz="0" w:space="0" w:color="auto"/>
          </w:divBdr>
        </w:div>
      </w:divsChild>
    </w:div>
    <w:div w:id="256251207">
      <w:marLeft w:val="0"/>
      <w:marRight w:val="0"/>
      <w:marTop w:val="0"/>
      <w:marBottom w:val="0"/>
      <w:divBdr>
        <w:top w:val="none" w:sz="0" w:space="0" w:color="auto"/>
        <w:left w:val="none" w:sz="0" w:space="0" w:color="auto"/>
        <w:bottom w:val="none" w:sz="0" w:space="0" w:color="auto"/>
        <w:right w:val="none" w:sz="0" w:space="0" w:color="auto"/>
      </w:divBdr>
      <w:divsChild>
        <w:div w:id="2084061102">
          <w:marLeft w:val="0"/>
          <w:marRight w:val="0"/>
          <w:marTop w:val="0"/>
          <w:marBottom w:val="0"/>
          <w:divBdr>
            <w:top w:val="none" w:sz="0" w:space="0" w:color="auto"/>
            <w:left w:val="none" w:sz="0" w:space="0" w:color="auto"/>
            <w:bottom w:val="none" w:sz="0" w:space="0" w:color="auto"/>
            <w:right w:val="none" w:sz="0" w:space="0" w:color="auto"/>
          </w:divBdr>
        </w:div>
      </w:divsChild>
    </w:div>
    <w:div w:id="258685547">
      <w:marLeft w:val="0"/>
      <w:marRight w:val="0"/>
      <w:marTop w:val="0"/>
      <w:marBottom w:val="0"/>
      <w:divBdr>
        <w:top w:val="none" w:sz="0" w:space="0" w:color="auto"/>
        <w:left w:val="none" w:sz="0" w:space="0" w:color="auto"/>
        <w:bottom w:val="none" w:sz="0" w:space="0" w:color="auto"/>
        <w:right w:val="none" w:sz="0" w:space="0" w:color="auto"/>
      </w:divBdr>
      <w:divsChild>
        <w:div w:id="24332654">
          <w:marLeft w:val="0"/>
          <w:marRight w:val="0"/>
          <w:marTop w:val="0"/>
          <w:marBottom w:val="0"/>
          <w:divBdr>
            <w:top w:val="none" w:sz="0" w:space="0" w:color="auto"/>
            <w:left w:val="none" w:sz="0" w:space="0" w:color="auto"/>
            <w:bottom w:val="none" w:sz="0" w:space="0" w:color="auto"/>
            <w:right w:val="none" w:sz="0" w:space="0" w:color="auto"/>
          </w:divBdr>
        </w:div>
      </w:divsChild>
    </w:div>
    <w:div w:id="265503812">
      <w:bodyDiv w:val="1"/>
      <w:marLeft w:val="0"/>
      <w:marRight w:val="0"/>
      <w:marTop w:val="0"/>
      <w:marBottom w:val="0"/>
      <w:divBdr>
        <w:top w:val="none" w:sz="0" w:space="0" w:color="auto"/>
        <w:left w:val="none" w:sz="0" w:space="0" w:color="auto"/>
        <w:bottom w:val="none" w:sz="0" w:space="0" w:color="auto"/>
        <w:right w:val="none" w:sz="0" w:space="0" w:color="auto"/>
      </w:divBdr>
    </w:div>
    <w:div w:id="268899301">
      <w:marLeft w:val="0"/>
      <w:marRight w:val="0"/>
      <w:marTop w:val="0"/>
      <w:marBottom w:val="0"/>
      <w:divBdr>
        <w:top w:val="none" w:sz="0" w:space="0" w:color="auto"/>
        <w:left w:val="none" w:sz="0" w:space="0" w:color="auto"/>
        <w:bottom w:val="none" w:sz="0" w:space="0" w:color="auto"/>
        <w:right w:val="none" w:sz="0" w:space="0" w:color="auto"/>
      </w:divBdr>
      <w:divsChild>
        <w:div w:id="92092070">
          <w:marLeft w:val="0"/>
          <w:marRight w:val="0"/>
          <w:marTop w:val="0"/>
          <w:marBottom w:val="0"/>
          <w:divBdr>
            <w:top w:val="none" w:sz="0" w:space="0" w:color="auto"/>
            <w:left w:val="none" w:sz="0" w:space="0" w:color="auto"/>
            <w:bottom w:val="none" w:sz="0" w:space="0" w:color="auto"/>
            <w:right w:val="none" w:sz="0" w:space="0" w:color="auto"/>
          </w:divBdr>
        </w:div>
      </w:divsChild>
    </w:div>
    <w:div w:id="270405092">
      <w:marLeft w:val="0"/>
      <w:marRight w:val="0"/>
      <w:marTop w:val="0"/>
      <w:marBottom w:val="0"/>
      <w:divBdr>
        <w:top w:val="none" w:sz="0" w:space="0" w:color="auto"/>
        <w:left w:val="none" w:sz="0" w:space="0" w:color="auto"/>
        <w:bottom w:val="none" w:sz="0" w:space="0" w:color="auto"/>
        <w:right w:val="none" w:sz="0" w:space="0" w:color="auto"/>
      </w:divBdr>
      <w:divsChild>
        <w:div w:id="1168254342">
          <w:marLeft w:val="0"/>
          <w:marRight w:val="0"/>
          <w:marTop w:val="0"/>
          <w:marBottom w:val="0"/>
          <w:divBdr>
            <w:top w:val="none" w:sz="0" w:space="0" w:color="auto"/>
            <w:left w:val="none" w:sz="0" w:space="0" w:color="auto"/>
            <w:bottom w:val="none" w:sz="0" w:space="0" w:color="auto"/>
            <w:right w:val="none" w:sz="0" w:space="0" w:color="auto"/>
          </w:divBdr>
        </w:div>
      </w:divsChild>
    </w:div>
    <w:div w:id="270674688">
      <w:marLeft w:val="0"/>
      <w:marRight w:val="0"/>
      <w:marTop w:val="0"/>
      <w:marBottom w:val="0"/>
      <w:divBdr>
        <w:top w:val="none" w:sz="0" w:space="0" w:color="auto"/>
        <w:left w:val="none" w:sz="0" w:space="0" w:color="auto"/>
        <w:bottom w:val="none" w:sz="0" w:space="0" w:color="auto"/>
        <w:right w:val="none" w:sz="0" w:space="0" w:color="auto"/>
      </w:divBdr>
      <w:divsChild>
        <w:div w:id="904488901">
          <w:marLeft w:val="0"/>
          <w:marRight w:val="0"/>
          <w:marTop w:val="0"/>
          <w:marBottom w:val="0"/>
          <w:divBdr>
            <w:top w:val="none" w:sz="0" w:space="0" w:color="auto"/>
            <w:left w:val="none" w:sz="0" w:space="0" w:color="auto"/>
            <w:bottom w:val="none" w:sz="0" w:space="0" w:color="auto"/>
            <w:right w:val="none" w:sz="0" w:space="0" w:color="auto"/>
          </w:divBdr>
        </w:div>
      </w:divsChild>
    </w:div>
    <w:div w:id="274097937">
      <w:marLeft w:val="0"/>
      <w:marRight w:val="0"/>
      <w:marTop w:val="0"/>
      <w:marBottom w:val="0"/>
      <w:divBdr>
        <w:top w:val="none" w:sz="0" w:space="0" w:color="auto"/>
        <w:left w:val="none" w:sz="0" w:space="0" w:color="auto"/>
        <w:bottom w:val="none" w:sz="0" w:space="0" w:color="auto"/>
        <w:right w:val="none" w:sz="0" w:space="0" w:color="auto"/>
      </w:divBdr>
      <w:divsChild>
        <w:div w:id="1577860868">
          <w:marLeft w:val="0"/>
          <w:marRight w:val="0"/>
          <w:marTop w:val="0"/>
          <w:marBottom w:val="0"/>
          <w:divBdr>
            <w:top w:val="none" w:sz="0" w:space="0" w:color="auto"/>
            <w:left w:val="none" w:sz="0" w:space="0" w:color="auto"/>
            <w:bottom w:val="none" w:sz="0" w:space="0" w:color="auto"/>
            <w:right w:val="none" w:sz="0" w:space="0" w:color="auto"/>
          </w:divBdr>
        </w:div>
      </w:divsChild>
    </w:div>
    <w:div w:id="278953822">
      <w:marLeft w:val="0"/>
      <w:marRight w:val="0"/>
      <w:marTop w:val="0"/>
      <w:marBottom w:val="0"/>
      <w:divBdr>
        <w:top w:val="none" w:sz="0" w:space="0" w:color="auto"/>
        <w:left w:val="none" w:sz="0" w:space="0" w:color="auto"/>
        <w:bottom w:val="none" w:sz="0" w:space="0" w:color="auto"/>
        <w:right w:val="none" w:sz="0" w:space="0" w:color="auto"/>
      </w:divBdr>
      <w:divsChild>
        <w:div w:id="743600777">
          <w:marLeft w:val="0"/>
          <w:marRight w:val="0"/>
          <w:marTop w:val="0"/>
          <w:marBottom w:val="0"/>
          <w:divBdr>
            <w:top w:val="none" w:sz="0" w:space="0" w:color="auto"/>
            <w:left w:val="none" w:sz="0" w:space="0" w:color="auto"/>
            <w:bottom w:val="none" w:sz="0" w:space="0" w:color="auto"/>
            <w:right w:val="none" w:sz="0" w:space="0" w:color="auto"/>
          </w:divBdr>
        </w:div>
      </w:divsChild>
    </w:div>
    <w:div w:id="290137487">
      <w:marLeft w:val="0"/>
      <w:marRight w:val="0"/>
      <w:marTop w:val="0"/>
      <w:marBottom w:val="0"/>
      <w:divBdr>
        <w:top w:val="none" w:sz="0" w:space="0" w:color="auto"/>
        <w:left w:val="none" w:sz="0" w:space="0" w:color="auto"/>
        <w:bottom w:val="none" w:sz="0" w:space="0" w:color="auto"/>
        <w:right w:val="none" w:sz="0" w:space="0" w:color="auto"/>
      </w:divBdr>
      <w:divsChild>
        <w:div w:id="1905023249">
          <w:marLeft w:val="0"/>
          <w:marRight w:val="0"/>
          <w:marTop w:val="0"/>
          <w:marBottom w:val="0"/>
          <w:divBdr>
            <w:top w:val="none" w:sz="0" w:space="0" w:color="auto"/>
            <w:left w:val="none" w:sz="0" w:space="0" w:color="auto"/>
            <w:bottom w:val="none" w:sz="0" w:space="0" w:color="auto"/>
            <w:right w:val="none" w:sz="0" w:space="0" w:color="auto"/>
          </w:divBdr>
        </w:div>
      </w:divsChild>
    </w:div>
    <w:div w:id="290137760">
      <w:marLeft w:val="0"/>
      <w:marRight w:val="0"/>
      <w:marTop w:val="0"/>
      <w:marBottom w:val="0"/>
      <w:divBdr>
        <w:top w:val="none" w:sz="0" w:space="0" w:color="auto"/>
        <w:left w:val="none" w:sz="0" w:space="0" w:color="auto"/>
        <w:bottom w:val="none" w:sz="0" w:space="0" w:color="auto"/>
        <w:right w:val="none" w:sz="0" w:space="0" w:color="auto"/>
      </w:divBdr>
      <w:divsChild>
        <w:div w:id="633826038">
          <w:marLeft w:val="0"/>
          <w:marRight w:val="0"/>
          <w:marTop w:val="0"/>
          <w:marBottom w:val="0"/>
          <w:divBdr>
            <w:top w:val="none" w:sz="0" w:space="0" w:color="auto"/>
            <w:left w:val="none" w:sz="0" w:space="0" w:color="auto"/>
            <w:bottom w:val="none" w:sz="0" w:space="0" w:color="auto"/>
            <w:right w:val="none" w:sz="0" w:space="0" w:color="auto"/>
          </w:divBdr>
        </w:div>
      </w:divsChild>
    </w:div>
    <w:div w:id="290408281">
      <w:marLeft w:val="0"/>
      <w:marRight w:val="0"/>
      <w:marTop w:val="0"/>
      <w:marBottom w:val="0"/>
      <w:divBdr>
        <w:top w:val="none" w:sz="0" w:space="0" w:color="auto"/>
        <w:left w:val="none" w:sz="0" w:space="0" w:color="auto"/>
        <w:bottom w:val="none" w:sz="0" w:space="0" w:color="auto"/>
        <w:right w:val="none" w:sz="0" w:space="0" w:color="auto"/>
      </w:divBdr>
      <w:divsChild>
        <w:div w:id="164907514">
          <w:marLeft w:val="0"/>
          <w:marRight w:val="0"/>
          <w:marTop w:val="0"/>
          <w:marBottom w:val="0"/>
          <w:divBdr>
            <w:top w:val="none" w:sz="0" w:space="0" w:color="auto"/>
            <w:left w:val="none" w:sz="0" w:space="0" w:color="auto"/>
            <w:bottom w:val="none" w:sz="0" w:space="0" w:color="auto"/>
            <w:right w:val="none" w:sz="0" w:space="0" w:color="auto"/>
          </w:divBdr>
        </w:div>
      </w:divsChild>
    </w:div>
    <w:div w:id="293683035">
      <w:marLeft w:val="0"/>
      <w:marRight w:val="0"/>
      <w:marTop w:val="0"/>
      <w:marBottom w:val="0"/>
      <w:divBdr>
        <w:top w:val="none" w:sz="0" w:space="0" w:color="auto"/>
        <w:left w:val="none" w:sz="0" w:space="0" w:color="auto"/>
        <w:bottom w:val="none" w:sz="0" w:space="0" w:color="auto"/>
        <w:right w:val="none" w:sz="0" w:space="0" w:color="auto"/>
      </w:divBdr>
      <w:divsChild>
        <w:div w:id="2127385997">
          <w:marLeft w:val="0"/>
          <w:marRight w:val="0"/>
          <w:marTop w:val="0"/>
          <w:marBottom w:val="0"/>
          <w:divBdr>
            <w:top w:val="none" w:sz="0" w:space="0" w:color="auto"/>
            <w:left w:val="none" w:sz="0" w:space="0" w:color="auto"/>
            <w:bottom w:val="none" w:sz="0" w:space="0" w:color="auto"/>
            <w:right w:val="none" w:sz="0" w:space="0" w:color="auto"/>
          </w:divBdr>
        </w:div>
      </w:divsChild>
    </w:div>
    <w:div w:id="295986949">
      <w:marLeft w:val="0"/>
      <w:marRight w:val="0"/>
      <w:marTop w:val="0"/>
      <w:marBottom w:val="0"/>
      <w:divBdr>
        <w:top w:val="none" w:sz="0" w:space="0" w:color="auto"/>
        <w:left w:val="none" w:sz="0" w:space="0" w:color="auto"/>
        <w:bottom w:val="none" w:sz="0" w:space="0" w:color="auto"/>
        <w:right w:val="none" w:sz="0" w:space="0" w:color="auto"/>
      </w:divBdr>
      <w:divsChild>
        <w:div w:id="210120384">
          <w:marLeft w:val="0"/>
          <w:marRight w:val="0"/>
          <w:marTop w:val="0"/>
          <w:marBottom w:val="0"/>
          <w:divBdr>
            <w:top w:val="none" w:sz="0" w:space="0" w:color="auto"/>
            <w:left w:val="none" w:sz="0" w:space="0" w:color="auto"/>
            <w:bottom w:val="none" w:sz="0" w:space="0" w:color="auto"/>
            <w:right w:val="none" w:sz="0" w:space="0" w:color="auto"/>
          </w:divBdr>
        </w:div>
      </w:divsChild>
    </w:div>
    <w:div w:id="296108187">
      <w:marLeft w:val="0"/>
      <w:marRight w:val="150"/>
      <w:marTop w:val="0"/>
      <w:marBottom w:val="0"/>
      <w:divBdr>
        <w:top w:val="none" w:sz="0" w:space="0" w:color="auto"/>
        <w:left w:val="none" w:sz="0" w:space="0" w:color="auto"/>
        <w:bottom w:val="none" w:sz="0" w:space="0" w:color="auto"/>
        <w:right w:val="none" w:sz="0" w:space="0" w:color="auto"/>
      </w:divBdr>
      <w:divsChild>
        <w:div w:id="539829521">
          <w:marLeft w:val="0"/>
          <w:marRight w:val="150"/>
          <w:marTop w:val="0"/>
          <w:marBottom w:val="0"/>
          <w:divBdr>
            <w:top w:val="none" w:sz="0" w:space="0" w:color="auto"/>
            <w:left w:val="none" w:sz="0" w:space="0" w:color="auto"/>
            <w:bottom w:val="none" w:sz="0" w:space="0" w:color="auto"/>
            <w:right w:val="none" w:sz="0" w:space="0" w:color="auto"/>
          </w:divBdr>
        </w:div>
      </w:divsChild>
    </w:div>
    <w:div w:id="296301138">
      <w:marLeft w:val="0"/>
      <w:marRight w:val="0"/>
      <w:marTop w:val="0"/>
      <w:marBottom w:val="0"/>
      <w:divBdr>
        <w:top w:val="none" w:sz="0" w:space="0" w:color="auto"/>
        <w:left w:val="none" w:sz="0" w:space="0" w:color="auto"/>
        <w:bottom w:val="none" w:sz="0" w:space="0" w:color="auto"/>
        <w:right w:val="none" w:sz="0" w:space="0" w:color="auto"/>
      </w:divBdr>
      <w:divsChild>
        <w:div w:id="624507465">
          <w:marLeft w:val="0"/>
          <w:marRight w:val="0"/>
          <w:marTop w:val="0"/>
          <w:marBottom w:val="0"/>
          <w:divBdr>
            <w:top w:val="none" w:sz="0" w:space="0" w:color="auto"/>
            <w:left w:val="none" w:sz="0" w:space="0" w:color="auto"/>
            <w:bottom w:val="none" w:sz="0" w:space="0" w:color="auto"/>
            <w:right w:val="none" w:sz="0" w:space="0" w:color="auto"/>
          </w:divBdr>
        </w:div>
      </w:divsChild>
    </w:div>
    <w:div w:id="298800449">
      <w:marLeft w:val="0"/>
      <w:marRight w:val="0"/>
      <w:marTop w:val="0"/>
      <w:marBottom w:val="0"/>
      <w:divBdr>
        <w:top w:val="none" w:sz="0" w:space="0" w:color="auto"/>
        <w:left w:val="none" w:sz="0" w:space="0" w:color="auto"/>
        <w:bottom w:val="none" w:sz="0" w:space="0" w:color="auto"/>
        <w:right w:val="none" w:sz="0" w:space="0" w:color="auto"/>
      </w:divBdr>
      <w:divsChild>
        <w:div w:id="769357609">
          <w:marLeft w:val="0"/>
          <w:marRight w:val="0"/>
          <w:marTop w:val="0"/>
          <w:marBottom w:val="0"/>
          <w:divBdr>
            <w:top w:val="none" w:sz="0" w:space="0" w:color="auto"/>
            <w:left w:val="none" w:sz="0" w:space="0" w:color="auto"/>
            <w:bottom w:val="none" w:sz="0" w:space="0" w:color="auto"/>
            <w:right w:val="none" w:sz="0" w:space="0" w:color="auto"/>
          </w:divBdr>
        </w:div>
      </w:divsChild>
    </w:div>
    <w:div w:id="303438794">
      <w:marLeft w:val="0"/>
      <w:marRight w:val="0"/>
      <w:marTop w:val="0"/>
      <w:marBottom w:val="0"/>
      <w:divBdr>
        <w:top w:val="none" w:sz="0" w:space="0" w:color="auto"/>
        <w:left w:val="none" w:sz="0" w:space="0" w:color="auto"/>
        <w:bottom w:val="none" w:sz="0" w:space="0" w:color="auto"/>
        <w:right w:val="none" w:sz="0" w:space="0" w:color="auto"/>
      </w:divBdr>
      <w:divsChild>
        <w:div w:id="1717581805">
          <w:marLeft w:val="0"/>
          <w:marRight w:val="0"/>
          <w:marTop w:val="0"/>
          <w:marBottom w:val="0"/>
          <w:divBdr>
            <w:top w:val="none" w:sz="0" w:space="0" w:color="auto"/>
            <w:left w:val="none" w:sz="0" w:space="0" w:color="auto"/>
            <w:bottom w:val="none" w:sz="0" w:space="0" w:color="auto"/>
            <w:right w:val="none" w:sz="0" w:space="0" w:color="auto"/>
          </w:divBdr>
        </w:div>
      </w:divsChild>
    </w:div>
    <w:div w:id="304548094">
      <w:marLeft w:val="0"/>
      <w:marRight w:val="0"/>
      <w:marTop w:val="0"/>
      <w:marBottom w:val="0"/>
      <w:divBdr>
        <w:top w:val="none" w:sz="0" w:space="0" w:color="auto"/>
        <w:left w:val="none" w:sz="0" w:space="0" w:color="auto"/>
        <w:bottom w:val="none" w:sz="0" w:space="0" w:color="auto"/>
        <w:right w:val="none" w:sz="0" w:space="0" w:color="auto"/>
      </w:divBdr>
      <w:divsChild>
        <w:div w:id="342904157">
          <w:marLeft w:val="0"/>
          <w:marRight w:val="0"/>
          <w:marTop w:val="0"/>
          <w:marBottom w:val="0"/>
          <w:divBdr>
            <w:top w:val="none" w:sz="0" w:space="0" w:color="auto"/>
            <w:left w:val="none" w:sz="0" w:space="0" w:color="auto"/>
            <w:bottom w:val="none" w:sz="0" w:space="0" w:color="auto"/>
            <w:right w:val="none" w:sz="0" w:space="0" w:color="auto"/>
          </w:divBdr>
        </w:div>
      </w:divsChild>
    </w:div>
    <w:div w:id="305621438">
      <w:marLeft w:val="0"/>
      <w:marRight w:val="0"/>
      <w:marTop w:val="0"/>
      <w:marBottom w:val="0"/>
      <w:divBdr>
        <w:top w:val="none" w:sz="0" w:space="0" w:color="auto"/>
        <w:left w:val="none" w:sz="0" w:space="0" w:color="auto"/>
        <w:bottom w:val="none" w:sz="0" w:space="0" w:color="auto"/>
        <w:right w:val="none" w:sz="0" w:space="0" w:color="auto"/>
      </w:divBdr>
      <w:divsChild>
        <w:div w:id="608123932">
          <w:marLeft w:val="0"/>
          <w:marRight w:val="0"/>
          <w:marTop w:val="0"/>
          <w:marBottom w:val="0"/>
          <w:divBdr>
            <w:top w:val="none" w:sz="0" w:space="0" w:color="auto"/>
            <w:left w:val="none" w:sz="0" w:space="0" w:color="auto"/>
            <w:bottom w:val="none" w:sz="0" w:space="0" w:color="auto"/>
            <w:right w:val="none" w:sz="0" w:space="0" w:color="auto"/>
          </w:divBdr>
        </w:div>
      </w:divsChild>
    </w:div>
    <w:div w:id="309098042">
      <w:marLeft w:val="0"/>
      <w:marRight w:val="0"/>
      <w:marTop w:val="0"/>
      <w:marBottom w:val="0"/>
      <w:divBdr>
        <w:top w:val="none" w:sz="0" w:space="0" w:color="auto"/>
        <w:left w:val="none" w:sz="0" w:space="0" w:color="auto"/>
        <w:bottom w:val="none" w:sz="0" w:space="0" w:color="auto"/>
        <w:right w:val="none" w:sz="0" w:space="0" w:color="auto"/>
      </w:divBdr>
      <w:divsChild>
        <w:div w:id="110975076">
          <w:marLeft w:val="0"/>
          <w:marRight w:val="0"/>
          <w:marTop w:val="0"/>
          <w:marBottom w:val="0"/>
          <w:divBdr>
            <w:top w:val="none" w:sz="0" w:space="0" w:color="auto"/>
            <w:left w:val="none" w:sz="0" w:space="0" w:color="auto"/>
            <w:bottom w:val="none" w:sz="0" w:space="0" w:color="auto"/>
            <w:right w:val="none" w:sz="0" w:space="0" w:color="auto"/>
          </w:divBdr>
        </w:div>
      </w:divsChild>
    </w:div>
    <w:div w:id="310406051">
      <w:marLeft w:val="0"/>
      <w:marRight w:val="0"/>
      <w:marTop w:val="0"/>
      <w:marBottom w:val="0"/>
      <w:divBdr>
        <w:top w:val="none" w:sz="0" w:space="0" w:color="auto"/>
        <w:left w:val="none" w:sz="0" w:space="0" w:color="auto"/>
        <w:bottom w:val="none" w:sz="0" w:space="0" w:color="auto"/>
        <w:right w:val="none" w:sz="0" w:space="0" w:color="auto"/>
      </w:divBdr>
      <w:divsChild>
        <w:div w:id="1036198715">
          <w:marLeft w:val="0"/>
          <w:marRight w:val="0"/>
          <w:marTop w:val="0"/>
          <w:marBottom w:val="0"/>
          <w:divBdr>
            <w:top w:val="none" w:sz="0" w:space="0" w:color="auto"/>
            <w:left w:val="none" w:sz="0" w:space="0" w:color="auto"/>
            <w:bottom w:val="none" w:sz="0" w:space="0" w:color="auto"/>
            <w:right w:val="none" w:sz="0" w:space="0" w:color="auto"/>
          </w:divBdr>
        </w:div>
      </w:divsChild>
    </w:div>
    <w:div w:id="314385091">
      <w:marLeft w:val="0"/>
      <w:marRight w:val="0"/>
      <w:marTop w:val="0"/>
      <w:marBottom w:val="0"/>
      <w:divBdr>
        <w:top w:val="none" w:sz="0" w:space="0" w:color="auto"/>
        <w:left w:val="none" w:sz="0" w:space="0" w:color="auto"/>
        <w:bottom w:val="none" w:sz="0" w:space="0" w:color="auto"/>
        <w:right w:val="none" w:sz="0" w:space="0" w:color="auto"/>
      </w:divBdr>
      <w:divsChild>
        <w:div w:id="1764767224">
          <w:marLeft w:val="0"/>
          <w:marRight w:val="0"/>
          <w:marTop w:val="0"/>
          <w:marBottom w:val="0"/>
          <w:divBdr>
            <w:top w:val="none" w:sz="0" w:space="0" w:color="auto"/>
            <w:left w:val="none" w:sz="0" w:space="0" w:color="auto"/>
            <w:bottom w:val="none" w:sz="0" w:space="0" w:color="auto"/>
            <w:right w:val="none" w:sz="0" w:space="0" w:color="auto"/>
          </w:divBdr>
        </w:div>
      </w:divsChild>
    </w:div>
    <w:div w:id="315455990">
      <w:marLeft w:val="0"/>
      <w:marRight w:val="0"/>
      <w:marTop w:val="0"/>
      <w:marBottom w:val="0"/>
      <w:divBdr>
        <w:top w:val="none" w:sz="0" w:space="0" w:color="auto"/>
        <w:left w:val="none" w:sz="0" w:space="0" w:color="auto"/>
        <w:bottom w:val="none" w:sz="0" w:space="0" w:color="auto"/>
        <w:right w:val="none" w:sz="0" w:space="0" w:color="auto"/>
      </w:divBdr>
      <w:divsChild>
        <w:div w:id="353191297">
          <w:marLeft w:val="0"/>
          <w:marRight w:val="0"/>
          <w:marTop w:val="0"/>
          <w:marBottom w:val="0"/>
          <w:divBdr>
            <w:top w:val="none" w:sz="0" w:space="0" w:color="auto"/>
            <w:left w:val="none" w:sz="0" w:space="0" w:color="auto"/>
            <w:bottom w:val="none" w:sz="0" w:space="0" w:color="auto"/>
            <w:right w:val="none" w:sz="0" w:space="0" w:color="auto"/>
          </w:divBdr>
        </w:div>
      </w:divsChild>
    </w:div>
    <w:div w:id="318583965">
      <w:marLeft w:val="0"/>
      <w:marRight w:val="0"/>
      <w:marTop w:val="0"/>
      <w:marBottom w:val="0"/>
      <w:divBdr>
        <w:top w:val="none" w:sz="0" w:space="0" w:color="auto"/>
        <w:left w:val="none" w:sz="0" w:space="0" w:color="auto"/>
        <w:bottom w:val="none" w:sz="0" w:space="0" w:color="auto"/>
        <w:right w:val="none" w:sz="0" w:space="0" w:color="auto"/>
      </w:divBdr>
      <w:divsChild>
        <w:div w:id="428039879">
          <w:marLeft w:val="0"/>
          <w:marRight w:val="0"/>
          <w:marTop w:val="0"/>
          <w:marBottom w:val="0"/>
          <w:divBdr>
            <w:top w:val="none" w:sz="0" w:space="0" w:color="auto"/>
            <w:left w:val="none" w:sz="0" w:space="0" w:color="auto"/>
            <w:bottom w:val="none" w:sz="0" w:space="0" w:color="auto"/>
            <w:right w:val="none" w:sz="0" w:space="0" w:color="auto"/>
          </w:divBdr>
        </w:div>
      </w:divsChild>
    </w:div>
    <w:div w:id="326981484">
      <w:marLeft w:val="0"/>
      <w:marRight w:val="0"/>
      <w:marTop w:val="0"/>
      <w:marBottom w:val="0"/>
      <w:divBdr>
        <w:top w:val="none" w:sz="0" w:space="0" w:color="auto"/>
        <w:left w:val="none" w:sz="0" w:space="0" w:color="auto"/>
        <w:bottom w:val="none" w:sz="0" w:space="0" w:color="auto"/>
        <w:right w:val="none" w:sz="0" w:space="0" w:color="auto"/>
      </w:divBdr>
      <w:divsChild>
        <w:div w:id="2021157609">
          <w:marLeft w:val="0"/>
          <w:marRight w:val="0"/>
          <w:marTop w:val="0"/>
          <w:marBottom w:val="0"/>
          <w:divBdr>
            <w:top w:val="none" w:sz="0" w:space="0" w:color="auto"/>
            <w:left w:val="none" w:sz="0" w:space="0" w:color="auto"/>
            <w:bottom w:val="none" w:sz="0" w:space="0" w:color="auto"/>
            <w:right w:val="none" w:sz="0" w:space="0" w:color="auto"/>
          </w:divBdr>
        </w:div>
      </w:divsChild>
    </w:div>
    <w:div w:id="336084561">
      <w:marLeft w:val="0"/>
      <w:marRight w:val="0"/>
      <w:marTop w:val="0"/>
      <w:marBottom w:val="0"/>
      <w:divBdr>
        <w:top w:val="none" w:sz="0" w:space="0" w:color="auto"/>
        <w:left w:val="none" w:sz="0" w:space="0" w:color="auto"/>
        <w:bottom w:val="none" w:sz="0" w:space="0" w:color="auto"/>
        <w:right w:val="none" w:sz="0" w:space="0" w:color="auto"/>
      </w:divBdr>
      <w:divsChild>
        <w:div w:id="1597133120">
          <w:marLeft w:val="0"/>
          <w:marRight w:val="0"/>
          <w:marTop w:val="0"/>
          <w:marBottom w:val="0"/>
          <w:divBdr>
            <w:top w:val="none" w:sz="0" w:space="0" w:color="auto"/>
            <w:left w:val="none" w:sz="0" w:space="0" w:color="auto"/>
            <w:bottom w:val="none" w:sz="0" w:space="0" w:color="auto"/>
            <w:right w:val="none" w:sz="0" w:space="0" w:color="auto"/>
          </w:divBdr>
        </w:div>
      </w:divsChild>
    </w:div>
    <w:div w:id="336807284">
      <w:marLeft w:val="0"/>
      <w:marRight w:val="0"/>
      <w:marTop w:val="0"/>
      <w:marBottom w:val="0"/>
      <w:divBdr>
        <w:top w:val="none" w:sz="0" w:space="0" w:color="auto"/>
        <w:left w:val="none" w:sz="0" w:space="0" w:color="auto"/>
        <w:bottom w:val="none" w:sz="0" w:space="0" w:color="auto"/>
        <w:right w:val="none" w:sz="0" w:space="0" w:color="auto"/>
      </w:divBdr>
      <w:divsChild>
        <w:div w:id="1841698331">
          <w:marLeft w:val="0"/>
          <w:marRight w:val="0"/>
          <w:marTop w:val="0"/>
          <w:marBottom w:val="0"/>
          <w:divBdr>
            <w:top w:val="none" w:sz="0" w:space="0" w:color="auto"/>
            <w:left w:val="none" w:sz="0" w:space="0" w:color="auto"/>
            <w:bottom w:val="none" w:sz="0" w:space="0" w:color="auto"/>
            <w:right w:val="none" w:sz="0" w:space="0" w:color="auto"/>
          </w:divBdr>
        </w:div>
      </w:divsChild>
    </w:div>
    <w:div w:id="341933723">
      <w:marLeft w:val="0"/>
      <w:marRight w:val="0"/>
      <w:marTop w:val="0"/>
      <w:marBottom w:val="0"/>
      <w:divBdr>
        <w:top w:val="none" w:sz="0" w:space="0" w:color="auto"/>
        <w:left w:val="none" w:sz="0" w:space="0" w:color="auto"/>
        <w:bottom w:val="none" w:sz="0" w:space="0" w:color="auto"/>
        <w:right w:val="none" w:sz="0" w:space="0" w:color="auto"/>
      </w:divBdr>
      <w:divsChild>
        <w:div w:id="1825660795">
          <w:marLeft w:val="0"/>
          <w:marRight w:val="0"/>
          <w:marTop w:val="0"/>
          <w:marBottom w:val="0"/>
          <w:divBdr>
            <w:top w:val="none" w:sz="0" w:space="0" w:color="auto"/>
            <w:left w:val="none" w:sz="0" w:space="0" w:color="auto"/>
            <w:bottom w:val="none" w:sz="0" w:space="0" w:color="auto"/>
            <w:right w:val="none" w:sz="0" w:space="0" w:color="auto"/>
          </w:divBdr>
        </w:div>
      </w:divsChild>
    </w:div>
    <w:div w:id="343436663">
      <w:marLeft w:val="0"/>
      <w:marRight w:val="0"/>
      <w:marTop w:val="0"/>
      <w:marBottom w:val="0"/>
      <w:divBdr>
        <w:top w:val="none" w:sz="0" w:space="0" w:color="auto"/>
        <w:left w:val="none" w:sz="0" w:space="0" w:color="auto"/>
        <w:bottom w:val="none" w:sz="0" w:space="0" w:color="auto"/>
        <w:right w:val="none" w:sz="0" w:space="0" w:color="auto"/>
      </w:divBdr>
      <w:divsChild>
        <w:div w:id="2096630351">
          <w:marLeft w:val="0"/>
          <w:marRight w:val="0"/>
          <w:marTop w:val="0"/>
          <w:marBottom w:val="0"/>
          <w:divBdr>
            <w:top w:val="none" w:sz="0" w:space="0" w:color="auto"/>
            <w:left w:val="none" w:sz="0" w:space="0" w:color="auto"/>
            <w:bottom w:val="none" w:sz="0" w:space="0" w:color="auto"/>
            <w:right w:val="none" w:sz="0" w:space="0" w:color="auto"/>
          </w:divBdr>
        </w:div>
      </w:divsChild>
    </w:div>
    <w:div w:id="345833642">
      <w:marLeft w:val="0"/>
      <w:marRight w:val="0"/>
      <w:marTop w:val="0"/>
      <w:marBottom w:val="0"/>
      <w:divBdr>
        <w:top w:val="none" w:sz="0" w:space="0" w:color="auto"/>
        <w:left w:val="none" w:sz="0" w:space="0" w:color="auto"/>
        <w:bottom w:val="none" w:sz="0" w:space="0" w:color="auto"/>
        <w:right w:val="none" w:sz="0" w:space="0" w:color="auto"/>
      </w:divBdr>
      <w:divsChild>
        <w:div w:id="1643731444">
          <w:marLeft w:val="0"/>
          <w:marRight w:val="0"/>
          <w:marTop w:val="0"/>
          <w:marBottom w:val="0"/>
          <w:divBdr>
            <w:top w:val="none" w:sz="0" w:space="0" w:color="auto"/>
            <w:left w:val="none" w:sz="0" w:space="0" w:color="auto"/>
            <w:bottom w:val="none" w:sz="0" w:space="0" w:color="auto"/>
            <w:right w:val="none" w:sz="0" w:space="0" w:color="auto"/>
          </w:divBdr>
        </w:div>
      </w:divsChild>
    </w:div>
    <w:div w:id="348604339">
      <w:marLeft w:val="0"/>
      <w:marRight w:val="0"/>
      <w:marTop w:val="0"/>
      <w:marBottom w:val="0"/>
      <w:divBdr>
        <w:top w:val="none" w:sz="0" w:space="0" w:color="auto"/>
        <w:left w:val="none" w:sz="0" w:space="0" w:color="auto"/>
        <w:bottom w:val="none" w:sz="0" w:space="0" w:color="auto"/>
        <w:right w:val="none" w:sz="0" w:space="0" w:color="auto"/>
      </w:divBdr>
      <w:divsChild>
        <w:div w:id="2141530325">
          <w:marLeft w:val="0"/>
          <w:marRight w:val="0"/>
          <w:marTop w:val="0"/>
          <w:marBottom w:val="0"/>
          <w:divBdr>
            <w:top w:val="none" w:sz="0" w:space="0" w:color="auto"/>
            <w:left w:val="none" w:sz="0" w:space="0" w:color="auto"/>
            <w:bottom w:val="none" w:sz="0" w:space="0" w:color="auto"/>
            <w:right w:val="none" w:sz="0" w:space="0" w:color="auto"/>
          </w:divBdr>
        </w:div>
      </w:divsChild>
    </w:div>
    <w:div w:id="355885996">
      <w:marLeft w:val="0"/>
      <w:marRight w:val="0"/>
      <w:marTop w:val="0"/>
      <w:marBottom w:val="0"/>
      <w:divBdr>
        <w:top w:val="none" w:sz="0" w:space="0" w:color="auto"/>
        <w:left w:val="none" w:sz="0" w:space="0" w:color="auto"/>
        <w:bottom w:val="none" w:sz="0" w:space="0" w:color="auto"/>
        <w:right w:val="none" w:sz="0" w:space="0" w:color="auto"/>
      </w:divBdr>
      <w:divsChild>
        <w:div w:id="852912386">
          <w:marLeft w:val="0"/>
          <w:marRight w:val="0"/>
          <w:marTop w:val="0"/>
          <w:marBottom w:val="0"/>
          <w:divBdr>
            <w:top w:val="none" w:sz="0" w:space="0" w:color="auto"/>
            <w:left w:val="none" w:sz="0" w:space="0" w:color="auto"/>
            <w:bottom w:val="none" w:sz="0" w:space="0" w:color="auto"/>
            <w:right w:val="none" w:sz="0" w:space="0" w:color="auto"/>
          </w:divBdr>
        </w:div>
      </w:divsChild>
    </w:div>
    <w:div w:id="362484438">
      <w:marLeft w:val="0"/>
      <w:marRight w:val="0"/>
      <w:marTop w:val="0"/>
      <w:marBottom w:val="0"/>
      <w:divBdr>
        <w:top w:val="none" w:sz="0" w:space="0" w:color="auto"/>
        <w:left w:val="none" w:sz="0" w:space="0" w:color="auto"/>
        <w:bottom w:val="none" w:sz="0" w:space="0" w:color="auto"/>
        <w:right w:val="none" w:sz="0" w:space="0" w:color="auto"/>
      </w:divBdr>
      <w:divsChild>
        <w:div w:id="1031422334">
          <w:marLeft w:val="0"/>
          <w:marRight w:val="0"/>
          <w:marTop w:val="0"/>
          <w:marBottom w:val="0"/>
          <w:divBdr>
            <w:top w:val="none" w:sz="0" w:space="0" w:color="auto"/>
            <w:left w:val="none" w:sz="0" w:space="0" w:color="auto"/>
            <w:bottom w:val="none" w:sz="0" w:space="0" w:color="auto"/>
            <w:right w:val="none" w:sz="0" w:space="0" w:color="auto"/>
          </w:divBdr>
        </w:div>
      </w:divsChild>
    </w:div>
    <w:div w:id="363335898">
      <w:marLeft w:val="0"/>
      <w:marRight w:val="0"/>
      <w:marTop w:val="0"/>
      <w:marBottom w:val="0"/>
      <w:divBdr>
        <w:top w:val="none" w:sz="0" w:space="0" w:color="auto"/>
        <w:left w:val="none" w:sz="0" w:space="0" w:color="auto"/>
        <w:bottom w:val="none" w:sz="0" w:space="0" w:color="auto"/>
        <w:right w:val="none" w:sz="0" w:space="0" w:color="auto"/>
      </w:divBdr>
      <w:divsChild>
        <w:div w:id="1241403511">
          <w:marLeft w:val="0"/>
          <w:marRight w:val="0"/>
          <w:marTop w:val="0"/>
          <w:marBottom w:val="0"/>
          <w:divBdr>
            <w:top w:val="none" w:sz="0" w:space="0" w:color="auto"/>
            <w:left w:val="none" w:sz="0" w:space="0" w:color="auto"/>
            <w:bottom w:val="none" w:sz="0" w:space="0" w:color="auto"/>
            <w:right w:val="none" w:sz="0" w:space="0" w:color="auto"/>
          </w:divBdr>
        </w:div>
      </w:divsChild>
    </w:div>
    <w:div w:id="367686653">
      <w:marLeft w:val="0"/>
      <w:marRight w:val="0"/>
      <w:marTop w:val="0"/>
      <w:marBottom w:val="0"/>
      <w:divBdr>
        <w:top w:val="none" w:sz="0" w:space="0" w:color="auto"/>
        <w:left w:val="none" w:sz="0" w:space="0" w:color="auto"/>
        <w:bottom w:val="none" w:sz="0" w:space="0" w:color="auto"/>
        <w:right w:val="none" w:sz="0" w:space="0" w:color="auto"/>
      </w:divBdr>
      <w:divsChild>
        <w:div w:id="1408304399">
          <w:marLeft w:val="0"/>
          <w:marRight w:val="0"/>
          <w:marTop w:val="0"/>
          <w:marBottom w:val="0"/>
          <w:divBdr>
            <w:top w:val="none" w:sz="0" w:space="0" w:color="auto"/>
            <w:left w:val="none" w:sz="0" w:space="0" w:color="auto"/>
            <w:bottom w:val="none" w:sz="0" w:space="0" w:color="auto"/>
            <w:right w:val="none" w:sz="0" w:space="0" w:color="auto"/>
          </w:divBdr>
        </w:div>
      </w:divsChild>
    </w:div>
    <w:div w:id="372778970">
      <w:marLeft w:val="0"/>
      <w:marRight w:val="0"/>
      <w:marTop w:val="0"/>
      <w:marBottom w:val="0"/>
      <w:divBdr>
        <w:top w:val="none" w:sz="0" w:space="0" w:color="auto"/>
        <w:left w:val="none" w:sz="0" w:space="0" w:color="auto"/>
        <w:bottom w:val="none" w:sz="0" w:space="0" w:color="auto"/>
        <w:right w:val="none" w:sz="0" w:space="0" w:color="auto"/>
      </w:divBdr>
      <w:divsChild>
        <w:div w:id="586547941">
          <w:marLeft w:val="0"/>
          <w:marRight w:val="0"/>
          <w:marTop w:val="0"/>
          <w:marBottom w:val="0"/>
          <w:divBdr>
            <w:top w:val="none" w:sz="0" w:space="0" w:color="auto"/>
            <w:left w:val="none" w:sz="0" w:space="0" w:color="auto"/>
            <w:bottom w:val="none" w:sz="0" w:space="0" w:color="auto"/>
            <w:right w:val="none" w:sz="0" w:space="0" w:color="auto"/>
          </w:divBdr>
        </w:div>
      </w:divsChild>
    </w:div>
    <w:div w:id="375588212">
      <w:marLeft w:val="0"/>
      <w:marRight w:val="0"/>
      <w:marTop w:val="0"/>
      <w:marBottom w:val="0"/>
      <w:divBdr>
        <w:top w:val="none" w:sz="0" w:space="0" w:color="auto"/>
        <w:left w:val="none" w:sz="0" w:space="0" w:color="auto"/>
        <w:bottom w:val="none" w:sz="0" w:space="0" w:color="auto"/>
        <w:right w:val="none" w:sz="0" w:space="0" w:color="auto"/>
      </w:divBdr>
      <w:divsChild>
        <w:div w:id="1544755265">
          <w:marLeft w:val="0"/>
          <w:marRight w:val="0"/>
          <w:marTop w:val="0"/>
          <w:marBottom w:val="0"/>
          <w:divBdr>
            <w:top w:val="none" w:sz="0" w:space="0" w:color="auto"/>
            <w:left w:val="none" w:sz="0" w:space="0" w:color="auto"/>
            <w:bottom w:val="none" w:sz="0" w:space="0" w:color="auto"/>
            <w:right w:val="none" w:sz="0" w:space="0" w:color="auto"/>
          </w:divBdr>
        </w:div>
      </w:divsChild>
    </w:div>
    <w:div w:id="379089017">
      <w:marLeft w:val="0"/>
      <w:marRight w:val="0"/>
      <w:marTop w:val="0"/>
      <w:marBottom w:val="0"/>
      <w:divBdr>
        <w:top w:val="none" w:sz="0" w:space="0" w:color="auto"/>
        <w:left w:val="none" w:sz="0" w:space="0" w:color="auto"/>
        <w:bottom w:val="none" w:sz="0" w:space="0" w:color="auto"/>
        <w:right w:val="none" w:sz="0" w:space="0" w:color="auto"/>
      </w:divBdr>
      <w:divsChild>
        <w:div w:id="1783575396">
          <w:marLeft w:val="0"/>
          <w:marRight w:val="0"/>
          <w:marTop w:val="0"/>
          <w:marBottom w:val="0"/>
          <w:divBdr>
            <w:top w:val="none" w:sz="0" w:space="0" w:color="auto"/>
            <w:left w:val="none" w:sz="0" w:space="0" w:color="auto"/>
            <w:bottom w:val="none" w:sz="0" w:space="0" w:color="auto"/>
            <w:right w:val="none" w:sz="0" w:space="0" w:color="auto"/>
          </w:divBdr>
        </w:div>
      </w:divsChild>
    </w:div>
    <w:div w:id="379205585">
      <w:marLeft w:val="0"/>
      <w:marRight w:val="0"/>
      <w:marTop w:val="0"/>
      <w:marBottom w:val="0"/>
      <w:divBdr>
        <w:top w:val="none" w:sz="0" w:space="0" w:color="auto"/>
        <w:left w:val="none" w:sz="0" w:space="0" w:color="auto"/>
        <w:bottom w:val="none" w:sz="0" w:space="0" w:color="auto"/>
        <w:right w:val="none" w:sz="0" w:space="0" w:color="auto"/>
      </w:divBdr>
      <w:divsChild>
        <w:div w:id="727147024">
          <w:marLeft w:val="0"/>
          <w:marRight w:val="0"/>
          <w:marTop w:val="0"/>
          <w:marBottom w:val="0"/>
          <w:divBdr>
            <w:top w:val="none" w:sz="0" w:space="0" w:color="auto"/>
            <w:left w:val="none" w:sz="0" w:space="0" w:color="auto"/>
            <w:bottom w:val="none" w:sz="0" w:space="0" w:color="auto"/>
            <w:right w:val="none" w:sz="0" w:space="0" w:color="auto"/>
          </w:divBdr>
        </w:div>
      </w:divsChild>
    </w:div>
    <w:div w:id="384377430">
      <w:bodyDiv w:val="1"/>
      <w:marLeft w:val="0"/>
      <w:marRight w:val="0"/>
      <w:marTop w:val="0"/>
      <w:marBottom w:val="0"/>
      <w:divBdr>
        <w:top w:val="none" w:sz="0" w:space="0" w:color="auto"/>
        <w:left w:val="none" w:sz="0" w:space="0" w:color="auto"/>
        <w:bottom w:val="none" w:sz="0" w:space="0" w:color="auto"/>
        <w:right w:val="none" w:sz="0" w:space="0" w:color="auto"/>
      </w:divBdr>
      <w:divsChild>
        <w:div w:id="33190379">
          <w:marLeft w:val="0"/>
          <w:marRight w:val="0"/>
          <w:marTop w:val="0"/>
          <w:marBottom w:val="0"/>
          <w:divBdr>
            <w:top w:val="none" w:sz="0" w:space="0" w:color="auto"/>
            <w:left w:val="none" w:sz="0" w:space="0" w:color="auto"/>
            <w:bottom w:val="none" w:sz="0" w:space="0" w:color="auto"/>
            <w:right w:val="none" w:sz="0" w:space="0" w:color="auto"/>
          </w:divBdr>
          <w:divsChild>
            <w:div w:id="600770290">
              <w:marLeft w:val="0"/>
              <w:marRight w:val="0"/>
              <w:marTop w:val="0"/>
              <w:marBottom w:val="0"/>
              <w:divBdr>
                <w:top w:val="none" w:sz="0" w:space="0" w:color="auto"/>
                <w:left w:val="none" w:sz="0" w:space="0" w:color="auto"/>
                <w:bottom w:val="none" w:sz="0" w:space="0" w:color="auto"/>
                <w:right w:val="none" w:sz="0" w:space="0" w:color="auto"/>
              </w:divBdr>
            </w:div>
          </w:divsChild>
        </w:div>
        <w:div w:id="60755920">
          <w:marLeft w:val="0"/>
          <w:marRight w:val="0"/>
          <w:marTop w:val="0"/>
          <w:marBottom w:val="0"/>
          <w:divBdr>
            <w:top w:val="none" w:sz="0" w:space="0" w:color="auto"/>
            <w:left w:val="none" w:sz="0" w:space="0" w:color="auto"/>
            <w:bottom w:val="none" w:sz="0" w:space="0" w:color="auto"/>
            <w:right w:val="none" w:sz="0" w:space="0" w:color="auto"/>
          </w:divBdr>
          <w:divsChild>
            <w:div w:id="889880368">
              <w:marLeft w:val="0"/>
              <w:marRight w:val="0"/>
              <w:marTop w:val="0"/>
              <w:marBottom w:val="0"/>
              <w:divBdr>
                <w:top w:val="none" w:sz="0" w:space="0" w:color="auto"/>
                <w:left w:val="none" w:sz="0" w:space="0" w:color="auto"/>
                <w:bottom w:val="none" w:sz="0" w:space="0" w:color="auto"/>
                <w:right w:val="none" w:sz="0" w:space="0" w:color="auto"/>
              </w:divBdr>
            </w:div>
          </w:divsChild>
        </w:div>
        <w:div w:id="227083429">
          <w:marLeft w:val="0"/>
          <w:marRight w:val="0"/>
          <w:marTop w:val="0"/>
          <w:marBottom w:val="0"/>
          <w:divBdr>
            <w:top w:val="none" w:sz="0" w:space="0" w:color="auto"/>
            <w:left w:val="none" w:sz="0" w:space="0" w:color="auto"/>
            <w:bottom w:val="none" w:sz="0" w:space="0" w:color="auto"/>
            <w:right w:val="none" w:sz="0" w:space="0" w:color="auto"/>
          </w:divBdr>
          <w:divsChild>
            <w:div w:id="1102650053">
              <w:marLeft w:val="0"/>
              <w:marRight w:val="0"/>
              <w:marTop w:val="0"/>
              <w:marBottom w:val="0"/>
              <w:divBdr>
                <w:top w:val="none" w:sz="0" w:space="0" w:color="auto"/>
                <w:left w:val="none" w:sz="0" w:space="0" w:color="auto"/>
                <w:bottom w:val="none" w:sz="0" w:space="0" w:color="auto"/>
                <w:right w:val="none" w:sz="0" w:space="0" w:color="auto"/>
              </w:divBdr>
              <w:divsChild>
                <w:div w:id="318314528">
                  <w:marLeft w:val="0"/>
                  <w:marRight w:val="150"/>
                  <w:marTop w:val="0"/>
                  <w:marBottom w:val="0"/>
                  <w:divBdr>
                    <w:top w:val="none" w:sz="0" w:space="0" w:color="auto"/>
                    <w:left w:val="none" w:sz="0" w:space="0" w:color="auto"/>
                    <w:bottom w:val="none" w:sz="0" w:space="0" w:color="auto"/>
                    <w:right w:val="none" w:sz="0" w:space="0" w:color="auto"/>
                  </w:divBdr>
                  <w:divsChild>
                    <w:div w:id="2026857169">
                      <w:marLeft w:val="0"/>
                      <w:marRight w:val="150"/>
                      <w:marTop w:val="0"/>
                      <w:marBottom w:val="0"/>
                      <w:divBdr>
                        <w:top w:val="none" w:sz="0" w:space="0" w:color="auto"/>
                        <w:left w:val="none" w:sz="0" w:space="0" w:color="auto"/>
                        <w:bottom w:val="none" w:sz="0" w:space="0" w:color="auto"/>
                        <w:right w:val="none" w:sz="0" w:space="0" w:color="auto"/>
                      </w:divBdr>
                    </w:div>
                  </w:divsChild>
                </w:div>
                <w:div w:id="360860613">
                  <w:marLeft w:val="0"/>
                  <w:marRight w:val="150"/>
                  <w:marTop w:val="0"/>
                  <w:marBottom w:val="0"/>
                  <w:divBdr>
                    <w:top w:val="none" w:sz="0" w:space="0" w:color="auto"/>
                    <w:left w:val="none" w:sz="0" w:space="0" w:color="auto"/>
                    <w:bottom w:val="none" w:sz="0" w:space="0" w:color="auto"/>
                    <w:right w:val="none" w:sz="0" w:space="0" w:color="auto"/>
                  </w:divBdr>
                  <w:divsChild>
                    <w:div w:id="1413428765">
                      <w:marLeft w:val="0"/>
                      <w:marRight w:val="150"/>
                      <w:marTop w:val="0"/>
                      <w:marBottom w:val="0"/>
                      <w:divBdr>
                        <w:top w:val="none" w:sz="0" w:space="0" w:color="auto"/>
                        <w:left w:val="none" w:sz="0" w:space="0" w:color="auto"/>
                        <w:bottom w:val="none" w:sz="0" w:space="0" w:color="auto"/>
                        <w:right w:val="none" w:sz="0" w:space="0" w:color="auto"/>
                      </w:divBdr>
                    </w:div>
                  </w:divsChild>
                </w:div>
                <w:div w:id="561866676">
                  <w:marLeft w:val="0"/>
                  <w:marRight w:val="150"/>
                  <w:marTop w:val="0"/>
                  <w:marBottom w:val="0"/>
                  <w:divBdr>
                    <w:top w:val="none" w:sz="0" w:space="0" w:color="auto"/>
                    <w:left w:val="none" w:sz="0" w:space="0" w:color="auto"/>
                    <w:bottom w:val="none" w:sz="0" w:space="0" w:color="auto"/>
                    <w:right w:val="none" w:sz="0" w:space="0" w:color="auto"/>
                  </w:divBdr>
                  <w:divsChild>
                    <w:div w:id="1582104613">
                      <w:marLeft w:val="0"/>
                      <w:marRight w:val="150"/>
                      <w:marTop w:val="0"/>
                      <w:marBottom w:val="0"/>
                      <w:divBdr>
                        <w:top w:val="none" w:sz="0" w:space="0" w:color="auto"/>
                        <w:left w:val="none" w:sz="0" w:space="0" w:color="auto"/>
                        <w:bottom w:val="none" w:sz="0" w:space="0" w:color="auto"/>
                        <w:right w:val="none" w:sz="0" w:space="0" w:color="auto"/>
                      </w:divBdr>
                    </w:div>
                  </w:divsChild>
                </w:div>
                <w:div w:id="572079731">
                  <w:marLeft w:val="0"/>
                  <w:marRight w:val="150"/>
                  <w:marTop w:val="0"/>
                  <w:marBottom w:val="0"/>
                  <w:divBdr>
                    <w:top w:val="none" w:sz="0" w:space="0" w:color="auto"/>
                    <w:left w:val="none" w:sz="0" w:space="0" w:color="auto"/>
                    <w:bottom w:val="none" w:sz="0" w:space="0" w:color="auto"/>
                    <w:right w:val="none" w:sz="0" w:space="0" w:color="auto"/>
                  </w:divBdr>
                  <w:divsChild>
                    <w:div w:id="1243104618">
                      <w:marLeft w:val="0"/>
                      <w:marRight w:val="150"/>
                      <w:marTop w:val="0"/>
                      <w:marBottom w:val="0"/>
                      <w:divBdr>
                        <w:top w:val="none" w:sz="0" w:space="0" w:color="auto"/>
                        <w:left w:val="none" w:sz="0" w:space="0" w:color="auto"/>
                        <w:bottom w:val="none" w:sz="0" w:space="0" w:color="auto"/>
                        <w:right w:val="none" w:sz="0" w:space="0" w:color="auto"/>
                      </w:divBdr>
                    </w:div>
                  </w:divsChild>
                </w:div>
                <w:div w:id="600262263">
                  <w:marLeft w:val="0"/>
                  <w:marRight w:val="150"/>
                  <w:marTop w:val="0"/>
                  <w:marBottom w:val="0"/>
                  <w:divBdr>
                    <w:top w:val="none" w:sz="0" w:space="0" w:color="auto"/>
                    <w:left w:val="none" w:sz="0" w:space="0" w:color="auto"/>
                    <w:bottom w:val="none" w:sz="0" w:space="0" w:color="auto"/>
                    <w:right w:val="none" w:sz="0" w:space="0" w:color="auto"/>
                  </w:divBdr>
                  <w:divsChild>
                    <w:div w:id="288904436">
                      <w:marLeft w:val="0"/>
                      <w:marRight w:val="150"/>
                      <w:marTop w:val="0"/>
                      <w:marBottom w:val="0"/>
                      <w:divBdr>
                        <w:top w:val="none" w:sz="0" w:space="0" w:color="auto"/>
                        <w:left w:val="none" w:sz="0" w:space="0" w:color="auto"/>
                        <w:bottom w:val="none" w:sz="0" w:space="0" w:color="auto"/>
                        <w:right w:val="none" w:sz="0" w:space="0" w:color="auto"/>
                      </w:divBdr>
                    </w:div>
                  </w:divsChild>
                </w:div>
                <w:div w:id="711808531">
                  <w:marLeft w:val="0"/>
                  <w:marRight w:val="150"/>
                  <w:marTop w:val="0"/>
                  <w:marBottom w:val="0"/>
                  <w:divBdr>
                    <w:top w:val="none" w:sz="0" w:space="0" w:color="auto"/>
                    <w:left w:val="none" w:sz="0" w:space="0" w:color="auto"/>
                    <w:bottom w:val="none" w:sz="0" w:space="0" w:color="auto"/>
                    <w:right w:val="none" w:sz="0" w:space="0" w:color="auto"/>
                  </w:divBdr>
                  <w:divsChild>
                    <w:div w:id="529955860">
                      <w:marLeft w:val="0"/>
                      <w:marRight w:val="150"/>
                      <w:marTop w:val="0"/>
                      <w:marBottom w:val="0"/>
                      <w:divBdr>
                        <w:top w:val="none" w:sz="0" w:space="0" w:color="auto"/>
                        <w:left w:val="none" w:sz="0" w:space="0" w:color="auto"/>
                        <w:bottom w:val="none" w:sz="0" w:space="0" w:color="auto"/>
                        <w:right w:val="none" w:sz="0" w:space="0" w:color="auto"/>
                      </w:divBdr>
                    </w:div>
                  </w:divsChild>
                </w:div>
                <w:div w:id="848065853">
                  <w:marLeft w:val="0"/>
                  <w:marRight w:val="150"/>
                  <w:marTop w:val="0"/>
                  <w:marBottom w:val="0"/>
                  <w:divBdr>
                    <w:top w:val="none" w:sz="0" w:space="0" w:color="auto"/>
                    <w:left w:val="none" w:sz="0" w:space="0" w:color="auto"/>
                    <w:bottom w:val="none" w:sz="0" w:space="0" w:color="auto"/>
                    <w:right w:val="none" w:sz="0" w:space="0" w:color="auto"/>
                  </w:divBdr>
                  <w:divsChild>
                    <w:div w:id="679353557">
                      <w:marLeft w:val="0"/>
                      <w:marRight w:val="150"/>
                      <w:marTop w:val="0"/>
                      <w:marBottom w:val="0"/>
                      <w:divBdr>
                        <w:top w:val="none" w:sz="0" w:space="0" w:color="auto"/>
                        <w:left w:val="none" w:sz="0" w:space="0" w:color="auto"/>
                        <w:bottom w:val="none" w:sz="0" w:space="0" w:color="auto"/>
                        <w:right w:val="none" w:sz="0" w:space="0" w:color="auto"/>
                      </w:divBdr>
                    </w:div>
                  </w:divsChild>
                </w:div>
                <w:div w:id="1068460047">
                  <w:marLeft w:val="0"/>
                  <w:marRight w:val="150"/>
                  <w:marTop w:val="0"/>
                  <w:marBottom w:val="0"/>
                  <w:divBdr>
                    <w:top w:val="none" w:sz="0" w:space="0" w:color="auto"/>
                    <w:left w:val="none" w:sz="0" w:space="0" w:color="auto"/>
                    <w:bottom w:val="none" w:sz="0" w:space="0" w:color="auto"/>
                    <w:right w:val="none" w:sz="0" w:space="0" w:color="auto"/>
                  </w:divBdr>
                  <w:divsChild>
                    <w:div w:id="815338189">
                      <w:marLeft w:val="0"/>
                      <w:marRight w:val="150"/>
                      <w:marTop w:val="0"/>
                      <w:marBottom w:val="0"/>
                      <w:divBdr>
                        <w:top w:val="none" w:sz="0" w:space="0" w:color="auto"/>
                        <w:left w:val="none" w:sz="0" w:space="0" w:color="auto"/>
                        <w:bottom w:val="none" w:sz="0" w:space="0" w:color="auto"/>
                        <w:right w:val="none" w:sz="0" w:space="0" w:color="auto"/>
                      </w:divBdr>
                    </w:div>
                  </w:divsChild>
                </w:div>
                <w:div w:id="1192763622">
                  <w:marLeft w:val="0"/>
                  <w:marRight w:val="150"/>
                  <w:marTop w:val="0"/>
                  <w:marBottom w:val="0"/>
                  <w:divBdr>
                    <w:top w:val="none" w:sz="0" w:space="0" w:color="auto"/>
                    <w:left w:val="none" w:sz="0" w:space="0" w:color="auto"/>
                    <w:bottom w:val="none" w:sz="0" w:space="0" w:color="auto"/>
                    <w:right w:val="none" w:sz="0" w:space="0" w:color="auto"/>
                  </w:divBdr>
                  <w:divsChild>
                    <w:div w:id="96491284">
                      <w:marLeft w:val="0"/>
                      <w:marRight w:val="150"/>
                      <w:marTop w:val="0"/>
                      <w:marBottom w:val="0"/>
                      <w:divBdr>
                        <w:top w:val="none" w:sz="0" w:space="0" w:color="auto"/>
                        <w:left w:val="none" w:sz="0" w:space="0" w:color="auto"/>
                        <w:bottom w:val="none" w:sz="0" w:space="0" w:color="auto"/>
                        <w:right w:val="none" w:sz="0" w:space="0" w:color="auto"/>
                      </w:divBdr>
                    </w:div>
                  </w:divsChild>
                </w:div>
                <w:div w:id="1256404767">
                  <w:marLeft w:val="0"/>
                  <w:marRight w:val="150"/>
                  <w:marTop w:val="0"/>
                  <w:marBottom w:val="0"/>
                  <w:divBdr>
                    <w:top w:val="none" w:sz="0" w:space="0" w:color="auto"/>
                    <w:left w:val="none" w:sz="0" w:space="0" w:color="auto"/>
                    <w:bottom w:val="none" w:sz="0" w:space="0" w:color="auto"/>
                    <w:right w:val="none" w:sz="0" w:space="0" w:color="auto"/>
                  </w:divBdr>
                  <w:divsChild>
                    <w:div w:id="1020862001">
                      <w:marLeft w:val="0"/>
                      <w:marRight w:val="150"/>
                      <w:marTop w:val="0"/>
                      <w:marBottom w:val="0"/>
                      <w:divBdr>
                        <w:top w:val="none" w:sz="0" w:space="0" w:color="auto"/>
                        <w:left w:val="none" w:sz="0" w:space="0" w:color="auto"/>
                        <w:bottom w:val="none" w:sz="0" w:space="0" w:color="auto"/>
                        <w:right w:val="none" w:sz="0" w:space="0" w:color="auto"/>
                      </w:divBdr>
                    </w:div>
                  </w:divsChild>
                </w:div>
                <w:div w:id="1363937576">
                  <w:marLeft w:val="0"/>
                  <w:marRight w:val="150"/>
                  <w:marTop w:val="0"/>
                  <w:marBottom w:val="0"/>
                  <w:divBdr>
                    <w:top w:val="none" w:sz="0" w:space="0" w:color="auto"/>
                    <w:left w:val="none" w:sz="0" w:space="0" w:color="auto"/>
                    <w:bottom w:val="none" w:sz="0" w:space="0" w:color="auto"/>
                    <w:right w:val="none" w:sz="0" w:space="0" w:color="auto"/>
                  </w:divBdr>
                  <w:divsChild>
                    <w:div w:id="1597638131">
                      <w:marLeft w:val="0"/>
                      <w:marRight w:val="150"/>
                      <w:marTop w:val="0"/>
                      <w:marBottom w:val="0"/>
                      <w:divBdr>
                        <w:top w:val="none" w:sz="0" w:space="0" w:color="auto"/>
                        <w:left w:val="none" w:sz="0" w:space="0" w:color="auto"/>
                        <w:bottom w:val="none" w:sz="0" w:space="0" w:color="auto"/>
                        <w:right w:val="none" w:sz="0" w:space="0" w:color="auto"/>
                      </w:divBdr>
                    </w:div>
                  </w:divsChild>
                </w:div>
                <w:div w:id="1532642631">
                  <w:marLeft w:val="0"/>
                  <w:marRight w:val="150"/>
                  <w:marTop w:val="0"/>
                  <w:marBottom w:val="0"/>
                  <w:divBdr>
                    <w:top w:val="none" w:sz="0" w:space="0" w:color="auto"/>
                    <w:left w:val="none" w:sz="0" w:space="0" w:color="auto"/>
                    <w:bottom w:val="none" w:sz="0" w:space="0" w:color="auto"/>
                    <w:right w:val="none" w:sz="0" w:space="0" w:color="auto"/>
                  </w:divBdr>
                  <w:divsChild>
                    <w:div w:id="596789616">
                      <w:marLeft w:val="0"/>
                      <w:marRight w:val="150"/>
                      <w:marTop w:val="0"/>
                      <w:marBottom w:val="0"/>
                      <w:divBdr>
                        <w:top w:val="none" w:sz="0" w:space="0" w:color="auto"/>
                        <w:left w:val="none" w:sz="0" w:space="0" w:color="auto"/>
                        <w:bottom w:val="none" w:sz="0" w:space="0" w:color="auto"/>
                        <w:right w:val="none" w:sz="0" w:space="0" w:color="auto"/>
                      </w:divBdr>
                    </w:div>
                  </w:divsChild>
                </w:div>
                <w:div w:id="1651133069">
                  <w:marLeft w:val="0"/>
                  <w:marRight w:val="150"/>
                  <w:marTop w:val="0"/>
                  <w:marBottom w:val="0"/>
                  <w:divBdr>
                    <w:top w:val="none" w:sz="0" w:space="0" w:color="auto"/>
                    <w:left w:val="none" w:sz="0" w:space="0" w:color="auto"/>
                    <w:bottom w:val="none" w:sz="0" w:space="0" w:color="auto"/>
                    <w:right w:val="none" w:sz="0" w:space="0" w:color="auto"/>
                  </w:divBdr>
                  <w:divsChild>
                    <w:div w:id="1013260399">
                      <w:marLeft w:val="0"/>
                      <w:marRight w:val="150"/>
                      <w:marTop w:val="0"/>
                      <w:marBottom w:val="0"/>
                      <w:divBdr>
                        <w:top w:val="none" w:sz="0" w:space="0" w:color="auto"/>
                        <w:left w:val="none" w:sz="0" w:space="0" w:color="auto"/>
                        <w:bottom w:val="none" w:sz="0" w:space="0" w:color="auto"/>
                        <w:right w:val="none" w:sz="0" w:space="0" w:color="auto"/>
                      </w:divBdr>
                    </w:div>
                  </w:divsChild>
                </w:div>
                <w:div w:id="1658457980">
                  <w:marLeft w:val="0"/>
                  <w:marRight w:val="150"/>
                  <w:marTop w:val="0"/>
                  <w:marBottom w:val="0"/>
                  <w:divBdr>
                    <w:top w:val="none" w:sz="0" w:space="0" w:color="auto"/>
                    <w:left w:val="none" w:sz="0" w:space="0" w:color="auto"/>
                    <w:bottom w:val="none" w:sz="0" w:space="0" w:color="auto"/>
                    <w:right w:val="none" w:sz="0" w:space="0" w:color="auto"/>
                  </w:divBdr>
                  <w:divsChild>
                    <w:div w:id="14577488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51086964">
          <w:marLeft w:val="0"/>
          <w:marRight w:val="0"/>
          <w:marTop w:val="0"/>
          <w:marBottom w:val="0"/>
          <w:divBdr>
            <w:top w:val="none" w:sz="0" w:space="0" w:color="auto"/>
            <w:left w:val="none" w:sz="0" w:space="0" w:color="auto"/>
            <w:bottom w:val="none" w:sz="0" w:space="0" w:color="auto"/>
            <w:right w:val="none" w:sz="0" w:space="0" w:color="auto"/>
          </w:divBdr>
          <w:divsChild>
            <w:div w:id="180629511">
              <w:marLeft w:val="0"/>
              <w:marRight w:val="0"/>
              <w:marTop w:val="0"/>
              <w:marBottom w:val="0"/>
              <w:divBdr>
                <w:top w:val="none" w:sz="0" w:space="0" w:color="auto"/>
                <w:left w:val="none" w:sz="0" w:space="0" w:color="auto"/>
                <w:bottom w:val="none" w:sz="0" w:space="0" w:color="auto"/>
                <w:right w:val="none" w:sz="0" w:space="0" w:color="auto"/>
              </w:divBdr>
            </w:div>
          </w:divsChild>
        </w:div>
        <w:div w:id="477917848">
          <w:marLeft w:val="0"/>
          <w:marRight w:val="0"/>
          <w:marTop w:val="0"/>
          <w:marBottom w:val="0"/>
          <w:divBdr>
            <w:top w:val="none" w:sz="0" w:space="0" w:color="auto"/>
            <w:left w:val="none" w:sz="0" w:space="0" w:color="auto"/>
            <w:bottom w:val="none" w:sz="0" w:space="0" w:color="auto"/>
            <w:right w:val="none" w:sz="0" w:space="0" w:color="auto"/>
          </w:divBdr>
          <w:divsChild>
            <w:div w:id="614287112">
              <w:marLeft w:val="0"/>
              <w:marRight w:val="0"/>
              <w:marTop w:val="0"/>
              <w:marBottom w:val="0"/>
              <w:divBdr>
                <w:top w:val="none" w:sz="0" w:space="0" w:color="auto"/>
                <w:left w:val="none" w:sz="0" w:space="0" w:color="auto"/>
                <w:bottom w:val="none" w:sz="0" w:space="0" w:color="auto"/>
                <w:right w:val="none" w:sz="0" w:space="0" w:color="auto"/>
              </w:divBdr>
            </w:div>
          </w:divsChild>
        </w:div>
        <w:div w:id="764038794">
          <w:marLeft w:val="0"/>
          <w:marRight w:val="0"/>
          <w:marTop w:val="0"/>
          <w:marBottom w:val="0"/>
          <w:divBdr>
            <w:top w:val="none" w:sz="0" w:space="0" w:color="auto"/>
            <w:left w:val="none" w:sz="0" w:space="0" w:color="auto"/>
            <w:bottom w:val="none" w:sz="0" w:space="0" w:color="auto"/>
            <w:right w:val="none" w:sz="0" w:space="0" w:color="auto"/>
          </w:divBdr>
          <w:divsChild>
            <w:div w:id="1647200659">
              <w:marLeft w:val="0"/>
              <w:marRight w:val="0"/>
              <w:marTop w:val="0"/>
              <w:marBottom w:val="0"/>
              <w:divBdr>
                <w:top w:val="none" w:sz="0" w:space="0" w:color="auto"/>
                <w:left w:val="none" w:sz="0" w:space="0" w:color="auto"/>
                <w:bottom w:val="none" w:sz="0" w:space="0" w:color="auto"/>
                <w:right w:val="none" w:sz="0" w:space="0" w:color="auto"/>
              </w:divBdr>
            </w:div>
          </w:divsChild>
        </w:div>
        <w:div w:id="801389678">
          <w:marLeft w:val="0"/>
          <w:marRight w:val="0"/>
          <w:marTop w:val="0"/>
          <w:marBottom w:val="0"/>
          <w:divBdr>
            <w:top w:val="none" w:sz="0" w:space="0" w:color="auto"/>
            <w:left w:val="none" w:sz="0" w:space="0" w:color="auto"/>
            <w:bottom w:val="none" w:sz="0" w:space="0" w:color="auto"/>
            <w:right w:val="none" w:sz="0" w:space="0" w:color="auto"/>
          </w:divBdr>
          <w:divsChild>
            <w:div w:id="847910614">
              <w:marLeft w:val="0"/>
              <w:marRight w:val="0"/>
              <w:marTop w:val="0"/>
              <w:marBottom w:val="0"/>
              <w:divBdr>
                <w:top w:val="none" w:sz="0" w:space="0" w:color="auto"/>
                <w:left w:val="none" w:sz="0" w:space="0" w:color="auto"/>
                <w:bottom w:val="none" w:sz="0" w:space="0" w:color="auto"/>
                <w:right w:val="none" w:sz="0" w:space="0" w:color="auto"/>
              </w:divBdr>
            </w:div>
          </w:divsChild>
        </w:div>
        <w:div w:id="828600773">
          <w:marLeft w:val="0"/>
          <w:marRight w:val="0"/>
          <w:marTop w:val="0"/>
          <w:marBottom w:val="0"/>
          <w:divBdr>
            <w:top w:val="none" w:sz="0" w:space="0" w:color="auto"/>
            <w:left w:val="none" w:sz="0" w:space="0" w:color="auto"/>
            <w:bottom w:val="none" w:sz="0" w:space="0" w:color="auto"/>
            <w:right w:val="none" w:sz="0" w:space="0" w:color="auto"/>
          </w:divBdr>
          <w:divsChild>
            <w:div w:id="1729956192">
              <w:marLeft w:val="0"/>
              <w:marRight w:val="0"/>
              <w:marTop w:val="0"/>
              <w:marBottom w:val="0"/>
              <w:divBdr>
                <w:top w:val="none" w:sz="0" w:space="0" w:color="auto"/>
                <w:left w:val="none" w:sz="0" w:space="0" w:color="auto"/>
                <w:bottom w:val="none" w:sz="0" w:space="0" w:color="auto"/>
                <w:right w:val="none" w:sz="0" w:space="0" w:color="auto"/>
              </w:divBdr>
            </w:div>
          </w:divsChild>
        </w:div>
        <w:div w:id="1038163180">
          <w:marLeft w:val="0"/>
          <w:marRight w:val="0"/>
          <w:marTop w:val="0"/>
          <w:marBottom w:val="0"/>
          <w:divBdr>
            <w:top w:val="none" w:sz="0" w:space="0" w:color="auto"/>
            <w:left w:val="none" w:sz="0" w:space="0" w:color="auto"/>
            <w:bottom w:val="none" w:sz="0" w:space="0" w:color="auto"/>
            <w:right w:val="none" w:sz="0" w:space="0" w:color="auto"/>
          </w:divBdr>
          <w:divsChild>
            <w:div w:id="1093354756">
              <w:marLeft w:val="0"/>
              <w:marRight w:val="0"/>
              <w:marTop w:val="0"/>
              <w:marBottom w:val="0"/>
              <w:divBdr>
                <w:top w:val="none" w:sz="0" w:space="0" w:color="auto"/>
                <w:left w:val="none" w:sz="0" w:space="0" w:color="auto"/>
                <w:bottom w:val="none" w:sz="0" w:space="0" w:color="auto"/>
                <w:right w:val="none" w:sz="0" w:space="0" w:color="auto"/>
              </w:divBdr>
            </w:div>
          </w:divsChild>
        </w:div>
        <w:div w:id="1063529821">
          <w:marLeft w:val="0"/>
          <w:marRight w:val="0"/>
          <w:marTop w:val="0"/>
          <w:marBottom w:val="0"/>
          <w:divBdr>
            <w:top w:val="none" w:sz="0" w:space="0" w:color="auto"/>
            <w:left w:val="none" w:sz="0" w:space="0" w:color="auto"/>
            <w:bottom w:val="none" w:sz="0" w:space="0" w:color="auto"/>
            <w:right w:val="none" w:sz="0" w:space="0" w:color="auto"/>
          </w:divBdr>
          <w:divsChild>
            <w:div w:id="1611744899">
              <w:marLeft w:val="0"/>
              <w:marRight w:val="0"/>
              <w:marTop w:val="0"/>
              <w:marBottom w:val="0"/>
              <w:divBdr>
                <w:top w:val="none" w:sz="0" w:space="0" w:color="auto"/>
                <w:left w:val="none" w:sz="0" w:space="0" w:color="auto"/>
                <w:bottom w:val="none" w:sz="0" w:space="0" w:color="auto"/>
                <w:right w:val="none" w:sz="0" w:space="0" w:color="auto"/>
              </w:divBdr>
            </w:div>
          </w:divsChild>
        </w:div>
        <w:div w:id="1226530111">
          <w:marLeft w:val="0"/>
          <w:marRight w:val="0"/>
          <w:marTop w:val="0"/>
          <w:marBottom w:val="0"/>
          <w:divBdr>
            <w:top w:val="none" w:sz="0" w:space="0" w:color="auto"/>
            <w:left w:val="none" w:sz="0" w:space="0" w:color="auto"/>
            <w:bottom w:val="none" w:sz="0" w:space="0" w:color="auto"/>
            <w:right w:val="none" w:sz="0" w:space="0" w:color="auto"/>
          </w:divBdr>
          <w:divsChild>
            <w:div w:id="144204242">
              <w:marLeft w:val="0"/>
              <w:marRight w:val="0"/>
              <w:marTop w:val="0"/>
              <w:marBottom w:val="0"/>
              <w:divBdr>
                <w:top w:val="none" w:sz="0" w:space="0" w:color="auto"/>
                <w:left w:val="none" w:sz="0" w:space="0" w:color="auto"/>
                <w:bottom w:val="none" w:sz="0" w:space="0" w:color="auto"/>
                <w:right w:val="none" w:sz="0" w:space="0" w:color="auto"/>
              </w:divBdr>
            </w:div>
          </w:divsChild>
        </w:div>
        <w:div w:id="1436903445">
          <w:marLeft w:val="0"/>
          <w:marRight w:val="0"/>
          <w:marTop w:val="0"/>
          <w:marBottom w:val="0"/>
          <w:divBdr>
            <w:top w:val="none" w:sz="0" w:space="0" w:color="auto"/>
            <w:left w:val="none" w:sz="0" w:space="0" w:color="auto"/>
            <w:bottom w:val="none" w:sz="0" w:space="0" w:color="auto"/>
            <w:right w:val="none" w:sz="0" w:space="0" w:color="auto"/>
          </w:divBdr>
          <w:divsChild>
            <w:div w:id="1377319655">
              <w:marLeft w:val="0"/>
              <w:marRight w:val="0"/>
              <w:marTop w:val="0"/>
              <w:marBottom w:val="0"/>
              <w:divBdr>
                <w:top w:val="none" w:sz="0" w:space="0" w:color="auto"/>
                <w:left w:val="none" w:sz="0" w:space="0" w:color="auto"/>
                <w:bottom w:val="none" w:sz="0" w:space="0" w:color="auto"/>
                <w:right w:val="none" w:sz="0" w:space="0" w:color="auto"/>
              </w:divBdr>
            </w:div>
          </w:divsChild>
        </w:div>
        <w:div w:id="1522694845">
          <w:marLeft w:val="0"/>
          <w:marRight w:val="0"/>
          <w:marTop w:val="0"/>
          <w:marBottom w:val="0"/>
          <w:divBdr>
            <w:top w:val="none" w:sz="0" w:space="0" w:color="auto"/>
            <w:left w:val="none" w:sz="0" w:space="0" w:color="auto"/>
            <w:bottom w:val="none" w:sz="0" w:space="0" w:color="auto"/>
            <w:right w:val="none" w:sz="0" w:space="0" w:color="auto"/>
          </w:divBdr>
          <w:divsChild>
            <w:div w:id="351417710">
              <w:marLeft w:val="0"/>
              <w:marRight w:val="0"/>
              <w:marTop w:val="0"/>
              <w:marBottom w:val="0"/>
              <w:divBdr>
                <w:top w:val="none" w:sz="0" w:space="0" w:color="auto"/>
                <w:left w:val="none" w:sz="0" w:space="0" w:color="auto"/>
                <w:bottom w:val="none" w:sz="0" w:space="0" w:color="auto"/>
                <w:right w:val="none" w:sz="0" w:space="0" w:color="auto"/>
              </w:divBdr>
            </w:div>
          </w:divsChild>
        </w:div>
        <w:div w:id="1708986046">
          <w:marLeft w:val="0"/>
          <w:marRight w:val="0"/>
          <w:marTop w:val="0"/>
          <w:marBottom w:val="0"/>
          <w:divBdr>
            <w:top w:val="none" w:sz="0" w:space="0" w:color="auto"/>
            <w:left w:val="none" w:sz="0" w:space="0" w:color="auto"/>
            <w:bottom w:val="none" w:sz="0" w:space="0" w:color="auto"/>
            <w:right w:val="none" w:sz="0" w:space="0" w:color="auto"/>
          </w:divBdr>
          <w:divsChild>
            <w:div w:id="1704401941">
              <w:marLeft w:val="0"/>
              <w:marRight w:val="0"/>
              <w:marTop w:val="0"/>
              <w:marBottom w:val="0"/>
              <w:divBdr>
                <w:top w:val="none" w:sz="0" w:space="0" w:color="auto"/>
                <w:left w:val="none" w:sz="0" w:space="0" w:color="auto"/>
                <w:bottom w:val="none" w:sz="0" w:space="0" w:color="auto"/>
                <w:right w:val="none" w:sz="0" w:space="0" w:color="auto"/>
              </w:divBdr>
            </w:div>
          </w:divsChild>
        </w:div>
        <w:div w:id="2036423140">
          <w:marLeft w:val="0"/>
          <w:marRight w:val="0"/>
          <w:marTop w:val="0"/>
          <w:marBottom w:val="0"/>
          <w:divBdr>
            <w:top w:val="none" w:sz="0" w:space="0" w:color="auto"/>
            <w:left w:val="none" w:sz="0" w:space="0" w:color="auto"/>
            <w:bottom w:val="none" w:sz="0" w:space="0" w:color="auto"/>
            <w:right w:val="none" w:sz="0" w:space="0" w:color="auto"/>
          </w:divBdr>
          <w:divsChild>
            <w:div w:id="1480029826">
              <w:marLeft w:val="0"/>
              <w:marRight w:val="0"/>
              <w:marTop w:val="0"/>
              <w:marBottom w:val="0"/>
              <w:divBdr>
                <w:top w:val="none" w:sz="0" w:space="0" w:color="auto"/>
                <w:left w:val="none" w:sz="0" w:space="0" w:color="auto"/>
                <w:bottom w:val="none" w:sz="0" w:space="0" w:color="auto"/>
                <w:right w:val="none" w:sz="0" w:space="0" w:color="auto"/>
              </w:divBdr>
            </w:div>
          </w:divsChild>
        </w:div>
        <w:div w:id="2058124213">
          <w:marLeft w:val="0"/>
          <w:marRight w:val="0"/>
          <w:marTop w:val="0"/>
          <w:marBottom w:val="0"/>
          <w:divBdr>
            <w:top w:val="none" w:sz="0" w:space="0" w:color="auto"/>
            <w:left w:val="none" w:sz="0" w:space="0" w:color="auto"/>
            <w:bottom w:val="none" w:sz="0" w:space="0" w:color="auto"/>
            <w:right w:val="none" w:sz="0" w:space="0" w:color="auto"/>
          </w:divBdr>
          <w:divsChild>
            <w:div w:id="42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5449">
      <w:marLeft w:val="0"/>
      <w:marRight w:val="0"/>
      <w:marTop w:val="0"/>
      <w:marBottom w:val="0"/>
      <w:divBdr>
        <w:top w:val="none" w:sz="0" w:space="0" w:color="auto"/>
        <w:left w:val="none" w:sz="0" w:space="0" w:color="auto"/>
        <w:bottom w:val="none" w:sz="0" w:space="0" w:color="auto"/>
        <w:right w:val="none" w:sz="0" w:space="0" w:color="auto"/>
      </w:divBdr>
      <w:divsChild>
        <w:div w:id="288440608">
          <w:marLeft w:val="0"/>
          <w:marRight w:val="0"/>
          <w:marTop w:val="0"/>
          <w:marBottom w:val="0"/>
          <w:divBdr>
            <w:top w:val="none" w:sz="0" w:space="0" w:color="auto"/>
            <w:left w:val="none" w:sz="0" w:space="0" w:color="auto"/>
            <w:bottom w:val="none" w:sz="0" w:space="0" w:color="auto"/>
            <w:right w:val="none" w:sz="0" w:space="0" w:color="auto"/>
          </w:divBdr>
        </w:div>
      </w:divsChild>
    </w:div>
    <w:div w:id="389809350">
      <w:marLeft w:val="0"/>
      <w:marRight w:val="0"/>
      <w:marTop w:val="0"/>
      <w:marBottom w:val="0"/>
      <w:divBdr>
        <w:top w:val="none" w:sz="0" w:space="0" w:color="auto"/>
        <w:left w:val="none" w:sz="0" w:space="0" w:color="auto"/>
        <w:bottom w:val="none" w:sz="0" w:space="0" w:color="auto"/>
        <w:right w:val="none" w:sz="0" w:space="0" w:color="auto"/>
      </w:divBdr>
      <w:divsChild>
        <w:div w:id="124586946">
          <w:marLeft w:val="0"/>
          <w:marRight w:val="0"/>
          <w:marTop w:val="0"/>
          <w:marBottom w:val="0"/>
          <w:divBdr>
            <w:top w:val="none" w:sz="0" w:space="0" w:color="auto"/>
            <w:left w:val="none" w:sz="0" w:space="0" w:color="auto"/>
            <w:bottom w:val="none" w:sz="0" w:space="0" w:color="auto"/>
            <w:right w:val="none" w:sz="0" w:space="0" w:color="auto"/>
          </w:divBdr>
        </w:div>
      </w:divsChild>
    </w:div>
    <w:div w:id="389840549">
      <w:marLeft w:val="0"/>
      <w:marRight w:val="0"/>
      <w:marTop w:val="0"/>
      <w:marBottom w:val="0"/>
      <w:divBdr>
        <w:top w:val="none" w:sz="0" w:space="0" w:color="auto"/>
        <w:left w:val="none" w:sz="0" w:space="0" w:color="auto"/>
        <w:bottom w:val="none" w:sz="0" w:space="0" w:color="auto"/>
        <w:right w:val="none" w:sz="0" w:space="0" w:color="auto"/>
      </w:divBdr>
      <w:divsChild>
        <w:div w:id="1991206009">
          <w:marLeft w:val="0"/>
          <w:marRight w:val="0"/>
          <w:marTop w:val="0"/>
          <w:marBottom w:val="0"/>
          <w:divBdr>
            <w:top w:val="none" w:sz="0" w:space="0" w:color="auto"/>
            <w:left w:val="none" w:sz="0" w:space="0" w:color="auto"/>
            <w:bottom w:val="none" w:sz="0" w:space="0" w:color="auto"/>
            <w:right w:val="none" w:sz="0" w:space="0" w:color="auto"/>
          </w:divBdr>
        </w:div>
      </w:divsChild>
    </w:div>
    <w:div w:id="391779460">
      <w:bodyDiv w:val="1"/>
      <w:marLeft w:val="0"/>
      <w:marRight w:val="0"/>
      <w:marTop w:val="0"/>
      <w:marBottom w:val="0"/>
      <w:divBdr>
        <w:top w:val="none" w:sz="0" w:space="0" w:color="auto"/>
        <w:left w:val="none" w:sz="0" w:space="0" w:color="auto"/>
        <w:bottom w:val="none" w:sz="0" w:space="0" w:color="auto"/>
        <w:right w:val="none" w:sz="0" w:space="0" w:color="auto"/>
      </w:divBdr>
    </w:div>
    <w:div w:id="399908285">
      <w:marLeft w:val="0"/>
      <w:marRight w:val="0"/>
      <w:marTop w:val="0"/>
      <w:marBottom w:val="0"/>
      <w:divBdr>
        <w:top w:val="none" w:sz="0" w:space="0" w:color="auto"/>
        <w:left w:val="none" w:sz="0" w:space="0" w:color="auto"/>
        <w:bottom w:val="none" w:sz="0" w:space="0" w:color="auto"/>
        <w:right w:val="none" w:sz="0" w:space="0" w:color="auto"/>
      </w:divBdr>
      <w:divsChild>
        <w:div w:id="1687557979">
          <w:marLeft w:val="0"/>
          <w:marRight w:val="0"/>
          <w:marTop w:val="0"/>
          <w:marBottom w:val="0"/>
          <w:divBdr>
            <w:top w:val="none" w:sz="0" w:space="0" w:color="auto"/>
            <w:left w:val="none" w:sz="0" w:space="0" w:color="auto"/>
            <w:bottom w:val="none" w:sz="0" w:space="0" w:color="auto"/>
            <w:right w:val="none" w:sz="0" w:space="0" w:color="auto"/>
          </w:divBdr>
        </w:div>
      </w:divsChild>
    </w:div>
    <w:div w:id="408966855">
      <w:marLeft w:val="0"/>
      <w:marRight w:val="0"/>
      <w:marTop w:val="0"/>
      <w:marBottom w:val="0"/>
      <w:divBdr>
        <w:top w:val="none" w:sz="0" w:space="0" w:color="auto"/>
        <w:left w:val="none" w:sz="0" w:space="0" w:color="auto"/>
        <w:bottom w:val="none" w:sz="0" w:space="0" w:color="auto"/>
        <w:right w:val="none" w:sz="0" w:space="0" w:color="auto"/>
      </w:divBdr>
      <w:divsChild>
        <w:div w:id="69081100">
          <w:marLeft w:val="0"/>
          <w:marRight w:val="0"/>
          <w:marTop w:val="0"/>
          <w:marBottom w:val="0"/>
          <w:divBdr>
            <w:top w:val="none" w:sz="0" w:space="0" w:color="auto"/>
            <w:left w:val="none" w:sz="0" w:space="0" w:color="auto"/>
            <w:bottom w:val="none" w:sz="0" w:space="0" w:color="auto"/>
            <w:right w:val="none" w:sz="0" w:space="0" w:color="auto"/>
          </w:divBdr>
        </w:div>
      </w:divsChild>
    </w:div>
    <w:div w:id="412969548">
      <w:marLeft w:val="0"/>
      <w:marRight w:val="0"/>
      <w:marTop w:val="0"/>
      <w:marBottom w:val="0"/>
      <w:divBdr>
        <w:top w:val="none" w:sz="0" w:space="0" w:color="auto"/>
        <w:left w:val="none" w:sz="0" w:space="0" w:color="auto"/>
        <w:bottom w:val="none" w:sz="0" w:space="0" w:color="auto"/>
        <w:right w:val="none" w:sz="0" w:space="0" w:color="auto"/>
      </w:divBdr>
      <w:divsChild>
        <w:div w:id="1151872411">
          <w:marLeft w:val="0"/>
          <w:marRight w:val="0"/>
          <w:marTop w:val="0"/>
          <w:marBottom w:val="0"/>
          <w:divBdr>
            <w:top w:val="none" w:sz="0" w:space="0" w:color="auto"/>
            <w:left w:val="none" w:sz="0" w:space="0" w:color="auto"/>
            <w:bottom w:val="none" w:sz="0" w:space="0" w:color="auto"/>
            <w:right w:val="none" w:sz="0" w:space="0" w:color="auto"/>
          </w:divBdr>
        </w:div>
      </w:divsChild>
    </w:div>
    <w:div w:id="413282062">
      <w:marLeft w:val="0"/>
      <w:marRight w:val="0"/>
      <w:marTop w:val="0"/>
      <w:marBottom w:val="0"/>
      <w:divBdr>
        <w:top w:val="none" w:sz="0" w:space="0" w:color="auto"/>
        <w:left w:val="none" w:sz="0" w:space="0" w:color="auto"/>
        <w:bottom w:val="none" w:sz="0" w:space="0" w:color="auto"/>
        <w:right w:val="none" w:sz="0" w:space="0" w:color="auto"/>
      </w:divBdr>
      <w:divsChild>
        <w:div w:id="1404836700">
          <w:marLeft w:val="0"/>
          <w:marRight w:val="0"/>
          <w:marTop w:val="0"/>
          <w:marBottom w:val="0"/>
          <w:divBdr>
            <w:top w:val="none" w:sz="0" w:space="0" w:color="auto"/>
            <w:left w:val="none" w:sz="0" w:space="0" w:color="auto"/>
            <w:bottom w:val="none" w:sz="0" w:space="0" w:color="auto"/>
            <w:right w:val="none" w:sz="0" w:space="0" w:color="auto"/>
          </w:divBdr>
        </w:div>
      </w:divsChild>
    </w:div>
    <w:div w:id="415253505">
      <w:marLeft w:val="0"/>
      <w:marRight w:val="0"/>
      <w:marTop w:val="0"/>
      <w:marBottom w:val="0"/>
      <w:divBdr>
        <w:top w:val="none" w:sz="0" w:space="0" w:color="auto"/>
        <w:left w:val="none" w:sz="0" w:space="0" w:color="auto"/>
        <w:bottom w:val="none" w:sz="0" w:space="0" w:color="auto"/>
        <w:right w:val="none" w:sz="0" w:space="0" w:color="auto"/>
      </w:divBdr>
      <w:divsChild>
        <w:div w:id="815995209">
          <w:marLeft w:val="0"/>
          <w:marRight w:val="0"/>
          <w:marTop w:val="0"/>
          <w:marBottom w:val="0"/>
          <w:divBdr>
            <w:top w:val="none" w:sz="0" w:space="0" w:color="auto"/>
            <w:left w:val="none" w:sz="0" w:space="0" w:color="auto"/>
            <w:bottom w:val="none" w:sz="0" w:space="0" w:color="auto"/>
            <w:right w:val="none" w:sz="0" w:space="0" w:color="auto"/>
          </w:divBdr>
        </w:div>
      </w:divsChild>
    </w:div>
    <w:div w:id="418908202">
      <w:marLeft w:val="0"/>
      <w:marRight w:val="0"/>
      <w:marTop w:val="0"/>
      <w:marBottom w:val="0"/>
      <w:divBdr>
        <w:top w:val="none" w:sz="0" w:space="0" w:color="auto"/>
        <w:left w:val="none" w:sz="0" w:space="0" w:color="auto"/>
        <w:bottom w:val="none" w:sz="0" w:space="0" w:color="auto"/>
        <w:right w:val="none" w:sz="0" w:space="0" w:color="auto"/>
      </w:divBdr>
      <w:divsChild>
        <w:div w:id="1387295813">
          <w:marLeft w:val="0"/>
          <w:marRight w:val="0"/>
          <w:marTop w:val="0"/>
          <w:marBottom w:val="0"/>
          <w:divBdr>
            <w:top w:val="none" w:sz="0" w:space="0" w:color="auto"/>
            <w:left w:val="none" w:sz="0" w:space="0" w:color="auto"/>
            <w:bottom w:val="none" w:sz="0" w:space="0" w:color="auto"/>
            <w:right w:val="none" w:sz="0" w:space="0" w:color="auto"/>
          </w:divBdr>
        </w:div>
      </w:divsChild>
    </w:div>
    <w:div w:id="419526536">
      <w:marLeft w:val="0"/>
      <w:marRight w:val="0"/>
      <w:marTop w:val="0"/>
      <w:marBottom w:val="0"/>
      <w:divBdr>
        <w:top w:val="none" w:sz="0" w:space="0" w:color="auto"/>
        <w:left w:val="none" w:sz="0" w:space="0" w:color="auto"/>
        <w:bottom w:val="none" w:sz="0" w:space="0" w:color="auto"/>
        <w:right w:val="none" w:sz="0" w:space="0" w:color="auto"/>
      </w:divBdr>
      <w:divsChild>
        <w:div w:id="1450514691">
          <w:marLeft w:val="0"/>
          <w:marRight w:val="0"/>
          <w:marTop w:val="0"/>
          <w:marBottom w:val="0"/>
          <w:divBdr>
            <w:top w:val="none" w:sz="0" w:space="0" w:color="auto"/>
            <w:left w:val="none" w:sz="0" w:space="0" w:color="auto"/>
            <w:bottom w:val="none" w:sz="0" w:space="0" w:color="auto"/>
            <w:right w:val="none" w:sz="0" w:space="0" w:color="auto"/>
          </w:divBdr>
        </w:div>
      </w:divsChild>
    </w:div>
    <w:div w:id="422382478">
      <w:marLeft w:val="0"/>
      <w:marRight w:val="0"/>
      <w:marTop w:val="0"/>
      <w:marBottom w:val="0"/>
      <w:divBdr>
        <w:top w:val="none" w:sz="0" w:space="0" w:color="auto"/>
        <w:left w:val="none" w:sz="0" w:space="0" w:color="auto"/>
        <w:bottom w:val="none" w:sz="0" w:space="0" w:color="auto"/>
        <w:right w:val="none" w:sz="0" w:space="0" w:color="auto"/>
      </w:divBdr>
      <w:divsChild>
        <w:div w:id="949816568">
          <w:marLeft w:val="0"/>
          <w:marRight w:val="0"/>
          <w:marTop w:val="0"/>
          <w:marBottom w:val="0"/>
          <w:divBdr>
            <w:top w:val="none" w:sz="0" w:space="0" w:color="auto"/>
            <w:left w:val="none" w:sz="0" w:space="0" w:color="auto"/>
            <w:bottom w:val="none" w:sz="0" w:space="0" w:color="auto"/>
            <w:right w:val="none" w:sz="0" w:space="0" w:color="auto"/>
          </w:divBdr>
        </w:div>
      </w:divsChild>
    </w:div>
    <w:div w:id="422919434">
      <w:marLeft w:val="0"/>
      <w:marRight w:val="150"/>
      <w:marTop w:val="0"/>
      <w:marBottom w:val="0"/>
      <w:divBdr>
        <w:top w:val="none" w:sz="0" w:space="0" w:color="auto"/>
        <w:left w:val="none" w:sz="0" w:space="0" w:color="auto"/>
        <w:bottom w:val="none" w:sz="0" w:space="0" w:color="auto"/>
        <w:right w:val="none" w:sz="0" w:space="0" w:color="auto"/>
      </w:divBdr>
      <w:divsChild>
        <w:div w:id="172765995">
          <w:marLeft w:val="0"/>
          <w:marRight w:val="150"/>
          <w:marTop w:val="0"/>
          <w:marBottom w:val="0"/>
          <w:divBdr>
            <w:top w:val="none" w:sz="0" w:space="0" w:color="auto"/>
            <w:left w:val="none" w:sz="0" w:space="0" w:color="auto"/>
            <w:bottom w:val="none" w:sz="0" w:space="0" w:color="auto"/>
            <w:right w:val="none" w:sz="0" w:space="0" w:color="auto"/>
          </w:divBdr>
        </w:div>
      </w:divsChild>
    </w:div>
    <w:div w:id="436288874">
      <w:marLeft w:val="0"/>
      <w:marRight w:val="0"/>
      <w:marTop w:val="0"/>
      <w:marBottom w:val="0"/>
      <w:divBdr>
        <w:top w:val="none" w:sz="0" w:space="0" w:color="auto"/>
        <w:left w:val="none" w:sz="0" w:space="0" w:color="auto"/>
        <w:bottom w:val="none" w:sz="0" w:space="0" w:color="auto"/>
        <w:right w:val="none" w:sz="0" w:space="0" w:color="auto"/>
      </w:divBdr>
      <w:divsChild>
        <w:div w:id="1533303718">
          <w:marLeft w:val="0"/>
          <w:marRight w:val="0"/>
          <w:marTop w:val="0"/>
          <w:marBottom w:val="0"/>
          <w:divBdr>
            <w:top w:val="none" w:sz="0" w:space="0" w:color="auto"/>
            <w:left w:val="none" w:sz="0" w:space="0" w:color="auto"/>
            <w:bottom w:val="none" w:sz="0" w:space="0" w:color="auto"/>
            <w:right w:val="none" w:sz="0" w:space="0" w:color="auto"/>
          </w:divBdr>
        </w:div>
      </w:divsChild>
    </w:div>
    <w:div w:id="438523317">
      <w:marLeft w:val="0"/>
      <w:marRight w:val="0"/>
      <w:marTop w:val="0"/>
      <w:marBottom w:val="0"/>
      <w:divBdr>
        <w:top w:val="none" w:sz="0" w:space="0" w:color="auto"/>
        <w:left w:val="none" w:sz="0" w:space="0" w:color="auto"/>
        <w:bottom w:val="none" w:sz="0" w:space="0" w:color="auto"/>
        <w:right w:val="none" w:sz="0" w:space="0" w:color="auto"/>
      </w:divBdr>
      <w:divsChild>
        <w:div w:id="1703820656">
          <w:marLeft w:val="0"/>
          <w:marRight w:val="0"/>
          <w:marTop w:val="0"/>
          <w:marBottom w:val="0"/>
          <w:divBdr>
            <w:top w:val="none" w:sz="0" w:space="0" w:color="auto"/>
            <w:left w:val="none" w:sz="0" w:space="0" w:color="auto"/>
            <w:bottom w:val="none" w:sz="0" w:space="0" w:color="auto"/>
            <w:right w:val="none" w:sz="0" w:space="0" w:color="auto"/>
          </w:divBdr>
        </w:div>
      </w:divsChild>
    </w:div>
    <w:div w:id="444737070">
      <w:marLeft w:val="0"/>
      <w:marRight w:val="0"/>
      <w:marTop w:val="0"/>
      <w:marBottom w:val="0"/>
      <w:divBdr>
        <w:top w:val="none" w:sz="0" w:space="0" w:color="auto"/>
        <w:left w:val="none" w:sz="0" w:space="0" w:color="auto"/>
        <w:bottom w:val="none" w:sz="0" w:space="0" w:color="auto"/>
        <w:right w:val="none" w:sz="0" w:space="0" w:color="auto"/>
      </w:divBdr>
      <w:divsChild>
        <w:div w:id="243685666">
          <w:marLeft w:val="0"/>
          <w:marRight w:val="0"/>
          <w:marTop w:val="0"/>
          <w:marBottom w:val="0"/>
          <w:divBdr>
            <w:top w:val="none" w:sz="0" w:space="0" w:color="auto"/>
            <w:left w:val="none" w:sz="0" w:space="0" w:color="auto"/>
            <w:bottom w:val="none" w:sz="0" w:space="0" w:color="auto"/>
            <w:right w:val="none" w:sz="0" w:space="0" w:color="auto"/>
          </w:divBdr>
        </w:div>
      </w:divsChild>
    </w:div>
    <w:div w:id="446042997">
      <w:marLeft w:val="0"/>
      <w:marRight w:val="0"/>
      <w:marTop w:val="0"/>
      <w:marBottom w:val="0"/>
      <w:divBdr>
        <w:top w:val="none" w:sz="0" w:space="0" w:color="auto"/>
        <w:left w:val="none" w:sz="0" w:space="0" w:color="auto"/>
        <w:bottom w:val="none" w:sz="0" w:space="0" w:color="auto"/>
        <w:right w:val="none" w:sz="0" w:space="0" w:color="auto"/>
      </w:divBdr>
      <w:divsChild>
        <w:div w:id="1689287526">
          <w:marLeft w:val="0"/>
          <w:marRight w:val="0"/>
          <w:marTop w:val="0"/>
          <w:marBottom w:val="0"/>
          <w:divBdr>
            <w:top w:val="none" w:sz="0" w:space="0" w:color="auto"/>
            <w:left w:val="none" w:sz="0" w:space="0" w:color="auto"/>
            <w:bottom w:val="none" w:sz="0" w:space="0" w:color="auto"/>
            <w:right w:val="none" w:sz="0" w:space="0" w:color="auto"/>
          </w:divBdr>
        </w:div>
      </w:divsChild>
    </w:div>
    <w:div w:id="446389554">
      <w:marLeft w:val="0"/>
      <w:marRight w:val="0"/>
      <w:marTop w:val="0"/>
      <w:marBottom w:val="0"/>
      <w:divBdr>
        <w:top w:val="none" w:sz="0" w:space="0" w:color="auto"/>
        <w:left w:val="none" w:sz="0" w:space="0" w:color="auto"/>
        <w:bottom w:val="none" w:sz="0" w:space="0" w:color="auto"/>
        <w:right w:val="none" w:sz="0" w:space="0" w:color="auto"/>
      </w:divBdr>
      <w:divsChild>
        <w:div w:id="1725635483">
          <w:marLeft w:val="0"/>
          <w:marRight w:val="0"/>
          <w:marTop w:val="0"/>
          <w:marBottom w:val="0"/>
          <w:divBdr>
            <w:top w:val="none" w:sz="0" w:space="0" w:color="auto"/>
            <w:left w:val="none" w:sz="0" w:space="0" w:color="auto"/>
            <w:bottom w:val="none" w:sz="0" w:space="0" w:color="auto"/>
            <w:right w:val="none" w:sz="0" w:space="0" w:color="auto"/>
          </w:divBdr>
        </w:div>
      </w:divsChild>
    </w:div>
    <w:div w:id="448084864">
      <w:marLeft w:val="0"/>
      <w:marRight w:val="0"/>
      <w:marTop w:val="0"/>
      <w:marBottom w:val="0"/>
      <w:divBdr>
        <w:top w:val="none" w:sz="0" w:space="0" w:color="auto"/>
        <w:left w:val="none" w:sz="0" w:space="0" w:color="auto"/>
        <w:bottom w:val="none" w:sz="0" w:space="0" w:color="auto"/>
        <w:right w:val="none" w:sz="0" w:space="0" w:color="auto"/>
      </w:divBdr>
      <w:divsChild>
        <w:div w:id="1944073664">
          <w:marLeft w:val="0"/>
          <w:marRight w:val="0"/>
          <w:marTop w:val="0"/>
          <w:marBottom w:val="0"/>
          <w:divBdr>
            <w:top w:val="none" w:sz="0" w:space="0" w:color="auto"/>
            <w:left w:val="none" w:sz="0" w:space="0" w:color="auto"/>
            <w:bottom w:val="none" w:sz="0" w:space="0" w:color="auto"/>
            <w:right w:val="none" w:sz="0" w:space="0" w:color="auto"/>
          </w:divBdr>
        </w:div>
      </w:divsChild>
    </w:div>
    <w:div w:id="448932485">
      <w:bodyDiv w:val="1"/>
      <w:marLeft w:val="0"/>
      <w:marRight w:val="0"/>
      <w:marTop w:val="0"/>
      <w:marBottom w:val="0"/>
      <w:divBdr>
        <w:top w:val="none" w:sz="0" w:space="0" w:color="auto"/>
        <w:left w:val="none" w:sz="0" w:space="0" w:color="auto"/>
        <w:bottom w:val="none" w:sz="0" w:space="0" w:color="auto"/>
        <w:right w:val="none" w:sz="0" w:space="0" w:color="auto"/>
      </w:divBdr>
    </w:div>
    <w:div w:id="462230947">
      <w:marLeft w:val="0"/>
      <w:marRight w:val="0"/>
      <w:marTop w:val="0"/>
      <w:marBottom w:val="0"/>
      <w:divBdr>
        <w:top w:val="none" w:sz="0" w:space="0" w:color="auto"/>
        <w:left w:val="none" w:sz="0" w:space="0" w:color="auto"/>
        <w:bottom w:val="none" w:sz="0" w:space="0" w:color="auto"/>
        <w:right w:val="none" w:sz="0" w:space="0" w:color="auto"/>
      </w:divBdr>
      <w:divsChild>
        <w:div w:id="1051228629">
          <w:marLeft w:val="0"/>
          <w:marRight w:val="0"/>
          <w:marTop w:val="0"/>
          <w:marBottom w:val="0"/>
          <w:divBdr>
            <w:top w:val="none" w:sz="0" w:space="0" w:color="auto"/>
            <w:left w:val="none" w:sz="0" w:space="0" w:color="auto"/>
            <w:bottom w:val="none" w:sz="0" w:space="0" w:color="auto"/>
            <w:right w:val="none" w:sz="0" w:space="0" w:color="auto"/>
          </w:divBdr>
        </w:div>
      </w:divsChild>
    </w:div>
    <w:div w:id="466170037">
      <w:marLeft w:val="0"/>
      <w:marRight w:val="0"/>
      <w:marTop w:val="0"/>
      <w:marBottom w:val="0"/>
      <w:divBdr>
        <w:top w:val="none" w:sz="0" w:space="0" w:color="auto"/>
        <w:left w:val="none" w:sz="0" w:space="0" w:color="auto"/>
        <w:bottom w:val="none" w:sz="0" w:space="0" w:color="auto"/>
        <w:right w:val="none" w:sz="0" w:space="0" w:color="auto"/>
      </w:divBdr>
      <w:divsChild>
        <w:div w:id="1687248520">
          <w:marLeft w:val="0"/>
          <w:marRight w:val="0"/>
          <w:marTop w:val="0"/>
          <w:marBottom w:val="0"/>
          <w:divBdr>
            <w:top w:val="none" w:sz="0" w:space="0" w:color="auto"/>
            <w:left w:val="none" w:sz="0" w:space="0" w:color="auto"/>
            <w:bottom w:val="none" w:sz="0" w:space="0" w:color="auto"/>
            <w:right w:val="none" w:sz="0" w:space="0" w:color="auto"/>
          </w:divBdr>
        </w:div>
      </w:divsChild>
    </w:div>
    <w:div w:id="466558173">
      <w:marLeft w:val="0"/>
      <w:marRight w:val="0"/>
      <w:marTop w:val="0"/>
      <w:marBottom w:val="0"/>
      <w:divBdr>
        <w:top w:val="none" w:sz="0" w:space="0" w:color="auto"/>
        <w:left w:val="none" w:sz="0" w:space="0" w:color="auto"/>
        <w:bottom w:val="none" w:sz="0" w:space="0" w:color="auto"/>
        <w:right w:val="none" w:sz="0" w:space="0" w:color="auto"/>
      </w:divBdr>
      <w:divsChild>
        <w:div w:id="694499319">
          <w:marLeft w:val="0"/>
          <w:marRight w:val="0"/>
          <w:marTop w:val="0"/>
          <w:marBottom w:val="0"/>
          <w:divBdr>
            <w:top w:val="none" w:sz="0" w:space="0" w:color="auto"/>
            <w:left w:val="none" w:sz="0" w:space="0" w:color="auto"/>
            <w:bottom w:val="none" w:sz="0" w:space="0" w:color="auto"/>
            <w:right w:val="none" w:sz="0" w:space="0" w:color="auto"/>
          </w:divBdr>
        </w:div>
      </w:divsChild>
    </w:div>
    <w:div w:id="469978707">
      <w:marLeft w:val="0"/>
      <w:marRight w:val="0"/>
      <w:marTop w:val="0"/>
      <w:marBottom w:val="0"/>
      <w:divBdr>
        <w:top w:val="none" w:sz="0" w:space="0" w:color="auto"/>
        <w:left w:val="none" w:sz="0" w:space="0" w:color="auto"/>
        <w:bottom w:val="none" w:sz="0" w:space="0" w:color="auto"/>
        <w:right w:val="none" w:sz="0" w:space="0" w:color="auto"/>
      </w:divBdr>
      <w:divsChild>
        <w:div w:id="1995840414">
          <w:marLeft w:val="0"/>
          <w:marRight w:val="0"/>
          <w:marTop w:val="0"/>
          <w:marBottom w:val="0"/>
          <w:divBdr>
            <w:top w:val="none" w:sz="0" w:space="0" w:color="auto"/>
            <w:left w:val="none" w:sz="0" w:space="0" w:color="auto"/>
            <w:bottom w:val="none" w:sz="0" w:space="0" w:color="auto"/>
            <w:right w:val="none" w:sz="0" w:space="0" w:color="auto"/>
          </w:divBdr>
        </w:div>
      </w:divsChild>
    </w:div>
    <w:div w:id="472136591">
      <w:marLeft w:val="0"/>
      <w:marRight w:val="0"/>
      <w:marTop w:val="0"/>
      <w:marBottom w:val="0"/>
      <w:divBdr>
        <w:top w:val="none" w:sz="0" w:space="0" w:color="auto"/>
        <w:left w:val="none" w:sz="0" w:space="0" w:color="auto"/>
        <w:bottom w:val="none" w:sz="0" w:space="0" w:color="auto"/>
        <w:right w:val="none" w:sz="0" w:space="0" w:color="auto"/>
      </w:divBdr>
      <w:divsChild>
        <w:div w:id="1007706990">
          <w:marLeft w:val="0"/>
          <w:marRight w:val="0"/>
          <w:marTop w:val="0"/>
          <w:marBottom w:val="0"/>
          <w:divBdr>
            <w:top w:val="none" w:sz="0" w:space="0" w:color="auto"/>
            <w:left w:val="none" w:sz="0" w:space="0" w:color="auto"/>
            <w:bottom w:val="none" w:sz="0" w:space="0" w:color="auto"/>
            <w:right w:val="none" w:sz="0" w:space="0" w:color="auto"/>
          </w:divBdr>
        </w:div>
      </w:divsChild>
    </w:div>
    <w:div w:id="474106934">
      <w:marLeft w:val="0"/>
      <w:marRight w:val="0"/>
      <w:marTop w:val="0"/>
      <w:marBottom w:val="0"/>
      <w:divBdr>
        <w:top w:val="none" w:sz="0" w:space="0" w:color="auto"/>
        <w:left w:val="none" w:sz="0" w:space="0" w:color="auto"/>
        <w:bottom w:val="none" w:sz="0" w:space="0" w:color="auto"/>
        <w:right w:val="none" w:sz="0" w:space="0" w:color="auto"/>
      </w:divBdr>
      <w:divsChild>
        <w:div w:id="1045907622">
          <w:marLeft w:val="0"/>
          <w:marRight w:val="0"/>
          <w:marTop w:val="0"/>
          <w:marBottom w:val="0"/>
          <w:divBdr>
            <w:top w:val="none" w:sz="0" w:space="0" w:color="auto"/>
            <w:left w:val="none" w:sz="0" w:space="0" w:color="auto"/>
            <w:bottom w:val="none" w:sz="0" w:space="0" w:color="auto"/>
            <w:right w:val="none" w:sz="0" w:space="0" w:color="auto"/>
          </w:divBdr>
        </w:div>
      </w:divsChild>
    </w:div>
    <w:div w:id="475876192">
      <w:marLeft w:val="0"/>
      <w:marRight w:val="0"/>
      <w:marTop w:val="0"/>
      <w:marBottom w:val="0"/>
      <w:divBdr>
        <w:top w:val="none" w:sz="0" w:space="0" w:color="auto"/>
        <w:left w:val="none" w:sz="0" w:space="0" w:color="auto"/>
        <w:bottom w:val="none" w:sz="0" w:space="0" w:color="auto"/>
        <w:right w:val="none" w:sz="0" w:space="0" w:color="auto"/>
      </w:divBdr>
      <w:divsChild>
        <w:div w:id="1035421331">
          <w:marLeft w:val="0"/>
          <w:marRight w:val="0"/>
          <w:marTop w:val="0"/>
          <w:marBottom w:val="0"/>
          <w:divBdr>
            <w:top w:val="none" w:sz="0" w:space="0" w:color="auto"/>
            <w:left w:val="none" w:sz="0" w:space="0" w:color="auto"/>
            <w:bottom w:val="none" w:sz="0" w:space="0" w:color="auto"/>
            <w:right w:val="none" w:sz="0" w:space="0" w:color="auto"/>
          </w:divBdr>
        </w:div>
      </w:divsChild>
    </w:div>
    <w:div w:id="476722826">
      <w:marLeft w:val="0"/>
      <w:marRight w:val="0"/>
      <w:marTop w:val="0"/>
      <w:marBottom w:val="0"/>
      <w:divBdr>
        <w:top w:val="none" w:sz="0" w:space="0" w:color="auto"/>
        <w:left w:val="none" w:sz="0" w:space="0" w:color="auto"/>
        <w:bottom w:val="none" w:sz="0" w:space="0" w:color="auto"/>
        <w:right w:val="none" w:sz="0" w:space="0" w:color="auto"/>
      </w:divBdr>
      <w:divsChild>
        <w:div w:id="1826704620">
          <w:marLeft w:val="0"/>
          <w:marRight w:val="0"/>
          <w:marTop w:val="0"/>
          <w:marBottom w:val="0"/>
          <w:divBdr>
            <w:top w:val="none" w:sz="0" w:space="0" w:color="auto"/>
            <w:left w:val="none" w:sz="0" w:space="0" w:color="auto"/>
            <w:bottom w:val="none" w:sz="0" w:space="0" w:color="auto"/>
            <w:right w:val="none" w:sz="0" w:space="0" w:color="auto"/>
          </w:divBdr>
        </w:div>
      </w:divsChild>
    </w:div>
    <w:div w:id="476731093">
      <w:marLeft w:val="0"/>
      <w:marRight w:val="0"/>
      <w:marTop w:val="0"/>
      <w:marBottom w:val="0"/>
      <w:divBdr>
        <w:top w:val="none" w:sz="0" w:space="0" w:color="auto"/>
        <w:left w:val="none" w:sz="0" w:space="0" w:color="auto"/>
        <w:bottom w:val="none" w:sz="0" w:space="0" w:color="auto"/>
        <w:right w:val="none" w:sz="0" w:space="0" w:color="auto"/>
      </w:divBdr>
      <w:divsChild>
        <w:div w:id="1800415572">
          <w:marLeft w:val="0"/>
          <w:marRight w:val="0"/>
          <w:marTop w:val="0"/>
          <w:marBottom w:val="0"/>
          <w:divBdr>
            <w:top w:val="none" w:sz="0" w:space="0" w:color="auto"/>
            <w:left w:val="none" w:sz="0" w:space="0" w:color="auto"/>
            <w:bottom w:val="none" w:sz="0" w:space="0" w:color="auto"/>
            <w:right w:val="none" w:sz="0" w:space="0" w:color="auto"/>
          </w:divBdr>
        </w:div>
      </w:divsChild>
    </w:div>
    <w:div w:id="477037069">
      <w:marLeft w:val="0"/>
      <w:marRight w:val="0"/>
      <w:marTop w:val="0"/>
      <w:marBottom w:val="0"/>
      <w:divBdr>
        <w:top w:val="none" w:sz="0" w:space="0" w:color="auto"/>
        <w:left w:val="none" w:sz="0" w:space="0" w:color="auto"/>
        <w:bottom w:val="none" w:sz="0" w:space="0" w:color="auto"/>
        <w:right w:val="none" w:sz="0" w:space="0" w:color="auto"/>
      </w:divBdr>
      <w:divsChild>
        <w:div w:id="1219901214">
          <w:marLeft w:val="0"/>
          <w:marRight w:val="0"/>
          <w:marTop w:val="0"/>
          <w:marBottom w:val="0"/>
          <w:divBdr>
            <w:top w:val="none" w:sz="0" w:space="0" w:color="auto"/>
            <w:left w:val="none" w:sz="0" w:space="0" w:color="auto"/>
            <w:bottom w:val="none" w:sz="0" w:space="0" w:color="auto"/>
            <w:right w:val="none" w:sz="0" w:space="0" w:color="auto"/>
          </w:divBdr>
        </w:div>
      </w:divsChild>
    </w:div>
    <w:div w:id="479536670">
      <w:marLeft w:val="0"/>
      <w:marRight w:val="0"/>
      <w:marTop w:val="0"/>
      <w:marBottom w:val="0"/>
      <w:divBdr>
        <w:top w:val="none" w:sz="0" w:space="0" w:color="auto"/>
        <w:left w:val="none" w:sz="0" w:space="0" w:color="auto"/>
        <w:bottom w:val="none" w:sz="0" w:space="0" w:color="auto"/>
        <w:right w:val="none" w:sz="0" w:space="0" w:color="auto"/>
      </w:divBdr>
      <w:divsChild>
        <w:div w:id="1994944287">
          <w:marLeft w:val="0"/>
          <w:marRight w:val="0"/>
          <w:marTop w:val="0"/>
          <w:marBottom w:val="0"/>
          <w:divBdr>
            <w:top w:val="none" w:sz="0" w:space="0" w:color="auto"/>
            <w:left w:val="none" w:sz="0" w:space="0" w:color="auto"/>
            <w:bottom w:val="none" w:sz="0" w:space="0" w:color="auto"/>
            <w:right w:val="none" w:sz="0" w:space="0" w:color="auto"/>
          </w:divBdr>
        </w:div>
      </w:divsChild>
    </w:div>
    <w:div w:id="479738671">
      <w:marLeft w:val="0"/>
      <w:marRight w:val="0"/>
      <w:marTop w:val="0"/>
      <w:marBottom w:val="0"/>
      <w:divBdr>
        <w:top w:val="none" w:sz="0" w:space="0" w:color="auto"/>
        <w:left w:val="none" w:sz="0" w:space="0" w:color="auto"/>
        <w:bottom w:val="none" w:sz="0" w:space="0" w:color="auto"/>
        <w:right w:val="none" w:sz="0" w:space="0" w:color="auto"/>
      </w:divBdr>
      <w:divsChild>
        <w:div w:id="1221601237">
          <w:marLeft w:val="0"/>
          <w:marRight w:val="0"/>
          <w:marTop w:val="0"/>
          <w:marBottom w:val="0"/>
          <w:divBdr>
            <w:top w:val="none" w:sz="0" w:space="0" w:color="auto"/>
            <w:left w:val="none" w:sz="0" w:space="0" w:color="auto"/>
            <w:bottom w:val="none" w:sz="0" w:space="0" w:color="auto"/>
            <w:right w:val="none" w:sz="0" w:space="0" w:color="auto"/>
          </w:divBdr>
        </w:div>
      </w:divsChild>
    </w:div>
    <w:div w:id="481392033">
      <w:marLeft w:val="0"/>
      <w:marRight w:val="0"/>
      <w:marTop w:val="0"/>
      <w:marBottom w:val="0"/>
      <w:divBdr>
        <w:top w:val="none" w:sz="0" w:space="0" w:color="auto"/>
        <w:left w:val="none" w:sz="0" w:space="0" w:color="auto"/>
        <w:bottom w:val="none" w:sz="0" w:space="0" w:color="auto"/>
        <w:right w:val="none" w:sz="0" w:space="0" w:color="auto"/>
      </w:divBdr>
      <w:divsChild>
        <w:div w:id="1825777497">
          <w:marLeft w:val="0"/>
          <w:marRight w:val="0"/>
          <w:marTop w:val="0"/>
          <w:marBottom w:val="0"/>
          <w:divBdr>
            <w:top w:val="none" w:sz="0" w:space="0" w:color="auto"/>
            <w:left w:val="none" w:sz="0" w:space="0" w:color="auto"/>
            <w:bottom w:val="none" w:sz="0" w:space="0" w:color="auto"/>
            <w:right w:val="none" w:sz="0" w:space="0" w:color="auto"/>
          </w:divBdr>
        </w:div>
      </w:divsChild>
    </w:div>
    <w:div w:id="483740148">
      <w:marLeft w:val="0"/>
      <w:marRight w:val="0"/>
      <w:marTop w:val="0"/>
      <w:marBottom w:val="0"/>
      <w:divBdr>
        <w:top w:val="none" w:sz="0" w:space="0" w:color="auto"/>
        <w:left w:val="none" w:sz="0" w:space="0" w:color="auto"/>
        <w:bottom w:val="none" w:sz="0" w:space="0" w:color="auto"/>
        <w:right w:val="none" w:sz="0" w:space="0" w:color="auto"/>
      </w:divBdr>
      <w:divsChild>
        <w:div w:id="1328560042">
          <w:marLeft w:val="0"/>
          <w:marRight w:val="0"/>
          <w:marTop w:val="0"/>
          <w:marBottom w:val="0"/>
          <w:divBdr>
            <w:top w:val="none" w:sz="0" w:space="0" w:color="auto"/>
            <w:left w:val="none" w:sz="0" w:space="0" w:color="auto"/>
            <w:bottom w:val="none" w:sz="0" w:space="0" w:color="auto"/>
            <w:right w:val="none" w:sz="0" w:space="0" w:color="auto"/>
          </w:divBdr>
        </w:div>
      </w:divsChild>
    </w:div>
    <w:div w:id="483861107">
      <w:marLeft w:val="0"/>
      <w:marRight w:val="0"/>
      <w:marTop w:val="0"/>
      <w:marBottom w:val="0"/>
      <w:divBdr>
        <w:top w:val="none" w:sz="0" w:space="0" w:color="auto"/>
        <w:left w:val="none" w:sz="0" w:space="0" w:color="auto"/>
        <w:bottom w:val="none" w:sz="0" w:space="0" w:color="auto"/>
        <w:right w:val="none" w:sz="0" w:space="0" w:color="auto"/>
      </w:divBdr>
      <w:divsChild>
        <w:div w:id="503280462">
          <w:marLeft w:val="0"/>
          <w:marRight w:val="0"/>
          <w:marTop w:val="0"/>
          <w:marBottom w:val="0"/>
          <w:divBdr>
            <w:top w:val="none" w:sz="0" w:space="0" w:color="auto"/>
            <w:left w:val="none" w:sz="0" w:space="0" w:color="auto"/>
            <w:bottom w:val="none" w:sz="0" w:space="0" w:color="auto"/>
            <w:right w:val="none" w:sz="0" w:space="0" w:color="auto"/>
          </w:divBdr>
        </w:div>
      </w:divsChild>
    </w:div>
    <w:div w:id="486746916">
      <w:marLeft w:val="0"/>
      <w:marRight w:val="0"/>
      <w:marTop w:val="0"/>
      <w:marBottom w:val="0"/>
      <w:divBdr>
        <w:top w:val="none" w:sz="0" w:space="0" w:color="auto"/>
        <w:left w:val="none" w:sz="0" w:space="0" w:color="auto"/>
        <w:bottom w:val="none" w:sz="0" w:space="0" w:color="auto"/>
        <w:right w:val="none" w:sz="0" w:space="0" w:color="auto"/>
      </w:divBdr>
      <w:divsChild>
        <w:div w:id="1395662177">
          <w:marLeft w:val="0"/>
          <w:marRight w:val="0"/>
          <w:marTop w:val="0"/>
          <w:marBottom w:val="0"/>
          <w:divBdr>
            <w:top w:val="none" w:sz="0" w:space="0" w:color="auto"/>
            <w:left w:val="none" w:sz="0" w:space="0" w:color="auto"/>
            <w:bottom w:val="none" w:sz="0" w:space="0" w:color="auto"/>
            <w:right w:val="none" w:sz="0" w:space="0" w:color="auto"/>
          </w:divBdr>
        </w:div>
      </w:divsChild>
    </w:div>
    <w:div w:id="488063599">
      <w:marLeft w:val="0"/>
      <w:marRight w:val="0"/>
      <w:marTop w:val="0"/>
      <w:marBottom w:val="0"/>
      <w:divBdr>
        <w:top w:val="none" w:sz="0" w:space="0" w:color="auto"/>
        <w:left w:val="none" w:sz="0" w:space="0" w:color="auto"/>
        <w:bottom w:val="none" w:sz="0" w:space="0" w:color="auto"/>
        <w:right w:val="none" w:sz="0" w:space="0" w:color="auto"/>
      </w:divBdr>
      <w:divsChild>
        <w:div w:id="986126632">
          <w:marLeft w:val="0"/>
          <w:marRight w:val="0"/>
          <w:marTop w:val="0"/>
          <w:marBottom w:val="0"/>
          <w:divBdr>
            <w:top w:val="none" w:sz="0" w:space="0" w:color="auto"/>
            <w:left w:val="none" w:sz="0" w:space="0" w:color="auto"/>
            <w:bottom w:val="none" w:sz="0" w:space="0" w:color="auto"/>
            <w:right w:val="none" w:sz="0" w:space="0" w:color="auto"/>
          </w:divBdr>
        </w:div>
      </w:divsChild>
    </w:div>
    <w:div w:id="489099789">
      <w:marLeft w:val="0"/>
      <w:marRight w:val="150"/>
      <w:marTop w:val="0"/>
      <w:marBottom w:val="0"/>
      <w:divBdr>
        <w:top w:val="none" w:sz="0" w:space="0" w:color="auto"/>
        <w:left w:val="none" w:sz="0" w:space="0" w:color="auto"/>
        <w:bottom w:val="none" w:sz="0" w:space="0" w:color="auto"/>
        <w:right w:val="none" w:sz="0" w:space="0" w:color="auto"/>
      </w:divBdr>
      <w:divsChild>
        <w:div w:id="668023849">
          <w:marLeft w:val="0"/>
          <w:marRight w:val="150"/>
          <w:marTop w:val="0"/>
          <w:marBottom w:val="0"/>
          <w:divBdr>
            <w:top w:val="none" w:sz="0" w:space="0" w:color="auto"/>
            <w:left w:val="none" w:sz="0" w:space="0" w:color="auto"/>
            <w:bottom w:val="none" w:sz="0" w:space="0" w:color="auto"/>
            <w:right w:val="none" w:sz="0" w:space="0" w:color="auto"/>
          </w:divBdr>
        </w:div>
      </w:divsChild>
    </w:div>
    <w:div w:id="492334335">
      <w:marLeft w:val="0"/>
      <w:marRight w:val="0"/>
      <w:marTop w:val="0"/>
      <w:marBottom w:val="0"/>
      <w:divBdr>
        <w:top w:val="none" w:sz="0" w:space="0" w:color="auto"/>
        <w:left w:val="none" w:sz="0" w:space="0" w:color="auto"/>
        <w:bottom w:val="none" w:sz="0" w:space="0" w:color="auto"/>
        <w:right w:val="none" w:sz="0" w:space="0" w:color="auto"/>
      </w:divBdr>
      <w:divsChild>
        <w:div w:id="1884630036">
          <w:marLeft w:val="0"/>
          <w:marRight w:val="0"/>
          <w:marTop w:val="0"/>
          <w:marBottom w:val="0"/>
          <w:divBdr>
            <w:top w:val="none" w:sz="0" w:space="0" w:color="auto"/>
            <w:left w:val="none" w:sz="0" w:space="0" w:color="auto"/>
            <w:bottom w:val="none" w:sz="0" w:space="0" w:color="auto"/>
            <w:right w:val="none" w:sz="0" w:space="0" w:color="auto"/>
          </w:divBdr>
        </w:div>
      </w:divsChild>
    </w:div>
    <w:div w:id="493954829">
      <w:marLeft w:val="0"/>
      <w:marRight w:val="0"/>
      <w:marTop w:val="0"/>
      <w:marBottom w:val="0"/>
      <w:divBdr>
        <w:top w:val="none" w:sz="0" w:space="0" w:color="auto"/>
        <w:left w:val="none" w:sz="0" w:space="0" w:color="auto"/>
        <w:bottom w:val="none" w:sz="0" w:space="0" w:color="auto"/>
        <w:right w:val="none" w:sz="0" w:space="0" w:color="auto"/>
      </w:divBdr>
      <w:divsChild>
        <w:div w:id="658575695">
          <w:marLeft w:val="0"/>
          <w:marRight w:val="0"/>
          <w:marTop w:val="0"/>
          <w:marBottom w:val="0"/>
          <w:divBdr>
            <w:top w:val="none" w:sz="0" w:space="0" w:color="auto"/>
            <w:left w:val="none" w:sz="0" w:space="0" w:color="auto"/>
            <w:bottom w:val="none" w:sz="0" w:space="0" w:color="auto"/>
            <w:right w:val="none" w:sz="0" w:space="0" w:color="auto"/>
          </w:divBdr>
        </w:div>
      </w:divsChild>
    </w:div>
    <w:div w:id="494994470">
      <w:marLeft w:val="0"/>
      <w:marRight w:val="0"/>
      <w:marTop w:val="0"/>
      <w:marBottom w:val="0"/>
      <w:divBdr>
        <w:top w:val="none" w:sz="0" w:space="0" w:color="auto"/>
        <w:left w:val="none" w:sz="0" w:space="0" w:color="auto"/>
        <w:bottom w:val="none" w:sz="0" w:space="0" w:color="auto"/>
        <w:right w:val="none" w:sz="0" w:space="0" w:color="auto"/>
      </w:divBdr>
      <w:divsChild>
        <w:div w:id="1229223071">
          <w:marLeft w:val="0"/>
          <w:marRight w:val="0"/>
          <w:marTop w:val="0"/>
          <w:marBottom w:val="0"/>
          <w:divBdr>
            <w:top w:val="none" w:sz="0" w:space="0" w:color="auto"/>
            <w:left w:val="none" w:sz="0" w:space="0" w:color="auto"/>
            <w:bottom w:val="none" w:sz="0" w:space="0" w:color="auto"/>
            <w:right w:val="none" w:sz="0" w:space="0" w:color="auto"/>
          </w:divBdr>
        </w:div>
      </w:divsChild>
    </w:div>
    <w:div w:id="496773229">
      <w:marLeft w:val="0"/>
      <w:marRight w:val="0"/>
      <w:marTop w:val="0"/>
      <w:marBottom w:val="0"/>
      <w:divBdr>
        <w:top w:val="none" w:sz="0" w:space="0" w:color="auto"/>
        <w:left w:val="none" w:sz="0" w:space="0" w:color="auto"/>
        <w:bottom w:val="none" w:sz="0" w:space="0" w:color="auto"/>
        <w:right w:val="none" w:sz="0" w:space="0" w:color="auto"/>
      </w:divBdr>
      <w:divsChild>
        <w:div w:id="1395549245">
          <w:marLeft w:val="0"/>
          <w:marRight w:val="0"/>
          <w:marTop w:val="0"/>
          <w:marBottom w:val="0"/>
          <w:divBdr>
            <w:top w:val="none" w:sz="0" w:space="0" w:color="auto"/>
            <w:left w:val="none" w:sz="0" w:space="0" w:color="auto"/>
            <w:bottom w:val="none" w:sz="0" w:space="0" w:color="auto"/>
            <w:right w:val="none" w:sz="0" w:space="0" w:color="auto"/>
          </w:divBdr>
        </w:div>
      </w:divsChild>
    </w:div>
    <w:div w:id="503210637">
      <w:marLeft w:val="0"/>
      <w:marRight w:val="0"/>
      <w:marTop w:val="0"/>
      <w:marBottom w:val="0"/>
      <w:divBdr>
        <w:top w:val="none" w:sz="0" w:space="0" w:color="auto"/>
        <w:left w:val="none" w:sz="0" w:space="0" w:color="auto"/>
        <w:bottom w:val="none" w:sz="0" w:space="0" w:color="auto"/>
        <w:right w:val="none" w:sz="0" w:space="0" w:color="auto"/>
      </w:divBdr>
      <w:divsChild>
        <w:div w:id="1117873600">
          <w:marLeft w:val="0"/>
          <w:marRight w:val="0"/>
          <w:marTop w:val="0"/>
          <w:marBottom w:val="0"/>
          <w:divBdr>
            <w:top w:val="none" w:sz="0" w:space="0" w:color="auto"/>
            <w:left w:val="none" w:sz="0" w:space="0" w:color="auto"/>
            <w:bottom w:val="none" w:sz="0" w:space="0" w:color="auto"/>
            <w:right w:val="none" w:sz="0" w:space="0" w:color="auto"/>
          </w:divBdr>
        </w:div>
      </w:divsChild>
    </w:div>
    <w:div w:id="509567970">
      <w:bodyDiv w:val="1"/>
      <w:marLeft w:val="0"/>
      <w:marRight w:val="0"/>
      <w:marTop w:val="0"/>
      <w:marBottom w:val="0"/>
      <w:divBdr>
        <w:top w:val="none" w:sz="0" w:space="0" w:color="auto"/>
        <w:left w:val="none" w:sz="0" w:space="0" w:color="auto"/>
        <w:bottom w:val="none" w:sz="0" w:space="0" w:color="auto"/>
        <w:right w:val="none" w:sz="0" w:space="0" w:color="auto"/>
      </w:divBdr>
      <w:divsChild>
        <w:div w:id="204292166">
          <w:marLeft w:val="0"/>
          <w:marRight w:val="0"/>
          <w:marTop w:val="0"/>
          <w:marBottom w:val="0"/>
          <w:divBdr>
            <w:top w:val="none" w:sz="0" w:space="0" w:color="auto"/>
            <w:left w:val="none" w:sz="0" w:space="0" w:color="auto"/>
            <w:bottom w:val="none" w:sz="0" w:space="0" w:color="auto"/>
            <w:right w:val="none" w:sz="0" w:space="0" w:color="auto"/>
          </w:divBdr>
        </w:div>
        <w:div w:id="1243876308">
          <w:marLeft w:val="0"/>
          <w:marRight w:val="0"/>
          <w:marTop w:val="0"/>
          <w:marBottom w:val="0"/>
          <w:divBdr>
            <w:top w:val="none" w:sz="0" w:space="0" w:color="auto"/>
            <w:left w:val="none" w:sz="0" w:space="0" w:color="auto"/>
            <w:bottom w:val="none" w:sz="0" w:space="0" w:color="auto"/>
            <w:right w:val="none" w:sz="0" w:space="0" w:color="auto"/>
          </w:divBdr>
        </w:div>
        <w:div w:id="1698197512">
          <w:marLeft w:val="0"/>
          <w:marRight w:val="0"/>
          <w:marTop w:val="0"/>
          <w:marBottom w:val="0"/>
          <w:divBdr>
            <w:top w:val="none" w:sz="0" w:space="0" w:color="auto"/>
            <w:left w:val="none" w:sz="0" w:space="0" w:color="auto"/>
            <w:bottom w:val="none" w:sz="0" w:space="0" w:color="auto"/>
            <w:right w:val="none" w:sz="0" w:space="0" w:color="auto"/>
          </w:divBdr>
        </w:div>
      </w:divsChild>
    </w:div>
    <w:div w:id="511842345">
      <w:marLeft w:val="0"/>
      <w:marRight w:val="0"/>
      <w:marTop w:val="0"/>
      <w:marBottom w:val="0"/>
      <w:divBdr>
        <w:top w:val="none" w:sz="0" w:space="0" w:color="auto"/>
        <w:left w:val="none" w:sz="0" w:space="0" w:color="auto"/>
        <w:bottom w:val="none" w:sz="0" w:space="0" w:color="auto"/>
        <w:right w:val="none" w:sz="0" w:space="0" w:color="auto"/>
      </w:divBdr>
      <w:divsChild>
        <w:div w:id="514223279">
          <w:marLeft w:val="0"/>
          <w:marRight w:val="0"/>
          <w:marTop w:val="0"/>
          <w:marBottom w:val="0"/>
          <w:divBdr>
            <w:top w:val="none" w:sz="0" w:space="0" w:color="auto"/>
            <w:left w:val="none" w:sz="0" w:space="0" w:color="auto"/>
            <w:bottom w:val="none" w:sz="0" w:space="0" w:color="auto"/>
            <w:right w:val="none" w:sz="0" w:space="0" w:color="auto"/>
          </w:divBdr>
        </w:div>
      </w:divsChild>
    </w:div>
    <w:div w:id="517080472">
      <w:marLeft w:val="0"/>
      <w:marRight w:val="0"/>
      <w:marTop w:val="0"/>
      <w:marBottom w:val="0"/>
      <w:divBdr>
        <w:top w:val="none" w:sz="0" w:space="0" w:color="auto"/>
        <w:left w:val="none" w:sz="0" w:space="0" w:color="auto"/>
        <w:bottom w:val="none" w:sz="0" w:space="0" w:color="auto"/>
        <w:right w:val="none" w:sz="0" w:space="0" w:color="auto"/>
      </w:divBdr>
      <w:divsChild>
        <w:div w:id="1040713095">
          <w:marLeft w:val="0"/>
          <w:marRight w:val="0"/>
          <w:marTop w:val="0"/>
          <w:marBottom w:val="0"/>
          <w:divBdr>
            <w:top w:val="none" w:sz="0" w:space="0" w:color="auto"/>
            <w:left w:val="none" w:sz="0" w:space="0" w:color="auto"/>
            <w:bottom w:val="none" w:sz="0" w:space="0" w:color="auto"/>
            <w:right w:val="none" w:sz="0" w:space="0" w:color="auto"/>
          </w:divBdr>
        </w:div>
      </w:divsChild>
    </w:div>
    <w:div w:id="521361605">
      <w:marLeft w:val="0"/>
      <w:marRight w:val="0"/>
      <w:marTop w:val="0"/>
      <w:marBottom w:val="0"/>
      <w:divBdr>
        <w:top w:val="none" w:sz="0" w:space="0" w:color="auto"/>
        <w:left w:val="none" w:sz="0" w:space="0" w:color="auto"/>
        <w:bottom w:val="none" w:sz="0" w:space="0" w:color="auto"/>
        <w:right w:val="none" w:sz="0" w:space="0" w:color="auto"/>
      </w:divBdr>
      <w:divsChild>
        <w:div w:id="2147233502">
          <w:marLeft w:val="0"/>
          <w:marRight w:val="0"/>
          <w:marTop w:val="0"/>
          <w:marBottom w:val="0"/>
          <w:divBdr>
            <w:top w:val="none" w:sz="0" w:space="0" w:color="auto"/>
            <w:left w:val="none" w:sz="0" w:space="0" w:color="auto"/>
            <w:bottom w:val="none" w:sz="0" w:space="0" w:color="auto"/>
            <w:right w:val="none" w:sz="0" w:space="0" w:color="auto"/>
          </w:divBdr>
        </w:div>
      </w:divsChild>
    </w:div>
    <w:div w:id="528907479">
      <w:marLeft w:val="0"/>
      <w:marRight w:val="0"/>
      <w:marTop w:val="0"/>
      <w:marBottom w:val="0"/>
      <w:divBdr>
        <w:top w:val="none" w:sz="0" w:space="0" w:color="auto"/>
        <w:left w:val="none" w:sz="0" w:space="0" w:color="auto"/>
        <w:bottom w:val="none" w:sz="0" w:space="0" w:color="auto"/>
        <w:right w:val="none" w:sz="0" w:space="0" w:color="auto"/>
      </w:divBdr>
      <w:divsChild>
        <w:div w:id="1214080962">
          <w:marLeft w:val="0"/>
          <w:marRight w:val="0"/>
          <w:marTop w:val="0"/>
          <w:marBottom w:val="0"/>
          <w:divBdr>
            <w:top w:val="none" w:sz="0" w:space="0" w:color="auto"/>
            <w:left w:val="none" w:sz="0" w:space="0" w:color="auto"/>
            <w:bottom w:val="none" w:sz="0" w:space="0" w:color="auto"/>
            <w:right w:val="none" w:sz="0" w:space="0" w:color="auto"/>
          </w:divBdr>
        </w:div>
      </w:divsChild>
    </w:div>
    <w:div w:id="531111148">
      <w:marLeft w:val="0"/>
      <w:marRight w:val="0"/>
      <w:marTop w:val="0"/>
      <w:marBottom w:val="0"/>
      <w:divBdr>
        <w:top w:val="none" w:sz="0" w:space="0" w:color="auto"/>
        <w:left w:val="none" w:sz="0" w:space="0" w:color="auto"/>
        <w:bottom w:val="none" w:sz="0" w:space="0" w:color="auto"/>
        <w:right w:val="none" w:sz="0" w:space="0" w:color="auto"/>
      </w:divBdr>
      <w:divsChild>
        <w:div w:id="969826612">
          <w:marLeft w:val="0"/>
          <w:marRight w:val="0"/>
          <w:marTop w:val="0"/>
          <w:marBottom w:val="0"/>
          <w:divBdr>
            <w:top w:val="none" w:sz="0" w:space="0" w:color="auto"/>
            <w:left w:val="none" w:sz="0" w:space="0" w:color="auto"/>
            <w:bottom w:val="none" w:sz="0" w:space="0" w:color="auto"/>
            <w:right w:val="none" w:sz="0" w:space="0" w:color="auto"/>
          </w:divBdr>
        </w:div>
      </w:divsChild>
    </w:div>
    <w:div w:id="540289350">
      <w:marLeft w:val="0"/>
      <w:marRight w:val="0"/>
      <w:marTop w:val="0"/>
      <w:marBottom w:val="0"/>
      <w:divBdr>
        <w:top w:val="none" w:sz="0" w:space="0" w:color="auto"/>
        <w:left w:val="none" w:sz="0" w:space="0" w:color="auto"/>
        <w:bottom w:val="none" w:sz="0" w:space="0" w:color="auto"/>
        <w:right w:val="none" w:sz="0" w:space="0" w:color="auto"/>
      </w:divBdr>
      <w:divsChild>
        <w:div w:id="1672248863">
          <w:marLeft w:val="0"/>
          <w:marRight w:val="0"/>
          <w:marTop w:val="0"/>
          <w:marBottom w:val="0"/>
          <w:divBdr>
            <w:top w:val="none" w:sz="0" w:space="0" w:color="auto"/>
            <w:left w:val="none" w:sz="0" w:space="0" w:color="auto"/>
            <w:bottom w:val="none" w:sz="0" w:space="0" w:color="auto"/>
            <w:right w:val="none" w:sz="0" w:space="0" w:color="auto"/>
          </w:divBdr>
        </w:div>
      </w:divsChild>
    </w:div>
    <w:div w:id="545530119">
      <w:marLeft w:val="0"/>
      <w:marRight w:val="0"/>
      <w:marTop w:val="0"/>
      <w:marBottom w:val="0"/>
      <w:divBdr>
        <w:top w:val="none" w:sz="0" w:space="0" w:color="auto"/>
        <w:left w:val="none" w:sz="0" w:space="0" w:color="auto"/>
        <w:bottom w:val="none" w:sz="0" w:space="0" w:color="auto"/>
        <w:right w:val="none" w:sz="0" w:space="0" w:color="auto"/>
      </w:divBdr>
      <w:divsChild>
        <w:div w:id="1743485357">
          <w:marLeft w:val="0"/>
          <w:marRight w:val="0"/>
          <w:marTop w:val="0"/>
          <w:marBottom w:val="0"/>
          <w:divBdr>
            <w:top w:val="none" w:sz="0" w:space="0" w:color="auto"/>
            <w:left w:val="none" w:sz="0" w:space="0" w:color="auto"/>
            <w:bottom w:val="none" w:sz="0" w:space="0" w:color="auto"/>
            <w:right w:val="none" w:sz="0" w:space="0" w:color="auto"/>
          </w:divBdr>
        </w:div>
      </w:divsChild>
    </w:div>
    <w:div w:id="549002141">
      <w:marLeft w:val="0"/>
      <w:marRight w:val="0"/>
      <w:marTop w:val="0"/>
      <w:marBottom w:val="0"/>
      <w:divBdr>
        <w:top w:val="none" w:sz="0" w:space="0" w:color="auto"/>
        <w:left w:val="none" w:sz="0" w:space="0" w:color="auto"/>
        <w:bottom w:val="none" w:sz="0" w:space="0" w:color="auto"/>
        <w:right w:val="none" w:sz="0" w:space="0" w:color="auto"/>
      </w:divBdr>
      <w:divsChild>
        <w:div w:id="391199659">
          <w:marLeft w:val="0"/>
          <w:marRight w:val="0"/>
          <w:marTop w:val="0"/>
          <w:marBottom w:val="0"/>
          <w:divBdr>
            <w:top w:val="none" w:sz="0" w:space="0" w:color="auto"/>
            <w:left w:val="none" w:sz="0" w:space="0" w:color="auto"/>
            <w:bottom w:val="none" w:sz="0" w:space="0" w:color="auto"/>
            <w:right w:val="none" w:sz="0" w:space="0" w:color="auto"/>
          </w:divBdr>
        </w:div>
      </w:divsChild>
    </w:div>
    <w:div w:id="549071979">
      <w:marLeft w:val="0"/>
      <w:marRight w:val="0"/>
      <w:marTop w:val="0"/>
      <w:marBottom w:val="0"/>
      <w:divBdr>
        <w:top w:val="none" w:sz="0" w:space="0" w:color="auto"/>
        <w:left w:val="none" w:sz="0" w:space="0" w:color="auto"/>
        <w:bottom w:val="none" w:sz="0" w:space="0" w:color="auto"/>
        <w:right w:val="none" w:sz="0" w:space="0" w:color="auto"/>
      </w:divBdr>
      <w:divsChild>
        <w:div w:id="280767158">
          <w:marLeft w:val="0"/>
          <w:marRight w:val="0"/>
          <w:marTop w:val="0"/>
          <w:marBottom w:val="0"/>
          <w:divBdr>
            <w:top w:val="none" w:sz="0" w:space="0" w:color="auto"/>
            <w:left w:val="none" w:sz="0" w:space="0" w:color="auto"/>
            <w:bottom w:val="none" w:sz="0" w:space="0" w:color="auto"/>
            <w:right w:val="none" w:sz="0" w:space="0" w:color="auto"/>
          </w:divBdr>
        </w:div>
      </w:divsChild>
    </w:div>
    <w:div w:id="551386510">
      <w:marLeft w:val="0"/>
      <w:marRight w:val="0"/>
      <w:marTop w:val="0"/>
      <w:marBottom w:val="0"/>
      <w:divBdr>
        <w:top w:val="none" w:sz="0" w:space="0" w:color="auto"/>
        <w:left w:val="none" w:sz="0" w:space="0" w:color="auto"/>
        <w:bottom w:val="none" w:sz="0" w:space="0" w:color="auto"/>
        <w:right w:val="none" w:sz="0" w:space="0" w:color="auto"/>
      </w:divBdr>
      <w:divsChild>
        <w:div w:id="1308390896">
          <w:marLeft w:val="0"/>
          <w:marRight w:val="0"/>
          <w:marTop w:val="0"/>
          <w:marBottom w:val="0"/>
          <w:divBdr>
            <w:top w:val="none" w:sz="0" w:space="0" w:color="auto"/>
            <w:left w:val="none" w:sz="0" w:space="0" w:color="auto"/>
            <w:bottom w:val="none" w:sz="0" w:space="0" w:color="auto"/>
            <w:right w:val="none" w:sz="0" w:space="0" w:color="auto"/>
          </w:divBdr>
        </w:div>
      </w:divsChild>
    </w:div>
    <w:div w:id="565191502">
      <w:marLeft w:val="0"/>
      <w:marRight w:val="0"/>
      <w:marTop w:val="0"/>
      <w:marBottom w:val="0"/>
      <w:divBdr>
        <w:top w:val="none" w:sz="0" w:space="0" w:color="auto"/>
        <w:left w:val="none" w:sz="0" w:space="0" w:color="auto"/>
        <w:bottom w:val="none" w:sz="0" w:space="0" w:color="auto"/>
        <w:right w:val="none" w:sz="0" w:space="0" w:color="auto"/>
      </w:divBdr>
      <w:divsChild>
        <w:div w:id="360591988">
          <w:marLeft w:val="0"/>
          <w:marRight w:val="0"/>
          <w:marTop w:val="0"/>
          <w:marBottom w:val="0"/>
          <w:divBdr>
            <w:top w:val="none" w:sz="0" w:space="0" w:color="auto"/>
            <w:left w:val="none" w:sz="0" w:space="0" w:color="auto"/>
            <w:bottom w:val="none" w:sz="0" w:space="0" w:color="auto"/>
            <w:right w:val="none" w:sz="0" w:space="0" w:color="auto"/>
          </w:divBdr>
        </w:div>
      </w:divsChild>
    </w:div>
    <w:div w:id="566190226">
      <w:marLeft w:val="0"/>
      <w:marRight w:val="0"/>
      <w:marTop w:val="0"/>
      <w:marBottom w:val="0"/>
      <w:divBdr>
        <w:top w:val="none" w:sz="0" w:space="0" w:color="auto"/>
        <w:left w:val="none" w:sz="0" w:space="0" w:color="auto"/>
        <w:bottom w:val="none" w:sz="0" w:space="0" w:color="auto"/>
        <w:right w:val="none" w:sz="0" w:space="0" w:color="auto"/>
      </w:divBdr>
      <w:divsChild>
        <w:div w:id="1865485624">
          <w:marLeft w:val="0"/>
          <w:marRight w:val="0"/>
          <w:marTop w:val="0"/>
          <w:marBottom w:val="0"/>
          <w:divBdr>
            <w:top w:val="none" w:sz="0" w:space="0" w:color="auto"/>
            <w:left w:val="none" w:sz="0" w:space="0" w:color="auto"/>
            <w:bottom w:val="none" w:sz="0" w:space="0" w:color="auto"/>
            <w:right w:val="none" w:sz="0" w:space="0" w:color="auto"/>
          </w:divBdr>
        </w:div>
      </w:divsChild>
    </w:div>
    <w:div w:id="571085090">
      <w:marLeft w:val="0"/>
      <w:marRight w:val="0"/>
      <w:marTop w:val="0"/>
      <w:marBottom w:val="0"/>
      <w:divBdr>
        <w:top w:val="none" w:sz="0" w:space="0" w:color="auto"/>
        <w:left w:val="none" w:sz="0" w:space="0" w:color="auto"/>
        <w:bottom w:val="none" w:sz="0" w:space="0" w:color="auto"/>
        <w:right w:val="none" w:sz="0" w:space="0" w:color="auto"/>
      </w:divBdr>
      <w:divsChild>
        <w:div w:id="1743672961">
          <w:marLeft w:val="0"/>
          <w:marRight w:val="0"/>
          <w:marTop w:val="0"/>
          <w:marBottom w:val="0"/>
          <w:divBdr>
            <w:top w:val="none" w:sz="0" w:space="0" w:color="auto"/>
            <w:left w:val="none" w:sz="0" w:space="0" w:color="auto"/>
            <w:bottom w:val="none" w:sz="0" w:space="0" w:color="auto"/>
            <w:right w:val="none" w:sz="0" w:space="0" w:color="auto"/>
          </w:divBdr>
        </w:div>
      </w:divsChild>
    </w:div>
    <w:div w:id="584461562">
      <w:marLeft w:val="0"/>
      <w:marRight w:val="0"/>
      <w:marTop w:val="0"/>
      <w:marBottom w:val="0"/>
      <w:divBdr>
        <w:top w:val="none" w:sz="0" w:space="0" w:color="auto"/>
        <w:left w:val="none" w:sz="0" w:space="0" w:color="auto"/>
        <w:bottom w:val="none" w:sz="0" w:space="0" w:color="auto"/>
        <w:right w:val="none" w:sz="0" w:space="0" w:color="auto"/>
      </w:divBdr>
      <w:divsChild>
        <w:div w:id="852956142">
          <w:marLeft w:val="0"/>
          <w:marRight w:val="0"/>
          <w:marTop w:val="0"/>
          <w:marBottom w:val="0"/>
          <w:divBdr>
            <w:top w:val="none" w:sz="0" w:space="0" w:color="auto"/>
            <w:left w:val="none" w:sz="0" w:space="0" w:color="auto"/>
            <w:bottom w:val="none" w:sz="0" w:space="0" w:color="auto"/>
            <w:right w:val="none" w:sz="0" w:space="0" w:color="auto"/>
          </w:divBdr>
        </w:div>
      </w:divsChild>
    </w:div>
    <w:div w:id="587925621">
      <w:marLeft w:val="0"/>
      <w:marRight w:val="0"/>
      <w:marTop w:val="0"/>
      <w:marBottom w:val="0"/>
      <w:divBdr>
        <w:top w:val="none" w:sz="0" w:space="0" w:color="auto"/>
        <w:left w:val="none" w:sz="0" w:space="0" w:color="auto"/>
        <w:bottom w:val="none" w:sz="0" w:space="0" w:color="auto"/>
        <w:right w:val="none" w:sz="0" w:space="0" w:color="auto"/>
      </w:divBdr>
      <w:divsChild>
        <w:div w:id="663119533">
          <w:marLeft w:val="0"/>
          <w:marRight w:val="0"/>
          <w:marTop w:val="0"/>
          <w:marBottom w:val="0"/>
          <w:divBdr>
            <w:top w:val="none" w:sz="0" w:space="0" w:color="auto"/>
            <w:left w:val="none" w:sz="0" w:space="0" w:color="auto"/>
            <w:bottom w:val="none" w:sz="0" w:space="0" w:color="auto"/>
            <w:right w:val="none" w:sz="0" w:space="0" w:color="auto"/>
          </w:divBdr>
        </w:div>
      </w:divsChild>
    </w:div>
    <w:div w:id="613101986">
      <w:marLeft w:val="0"/>
      <w:marRight w:val="0"/>
      <w:marTop w:val="0"/>
      <w:marBottom w:val="0"/>
      <w:divBdr>
        <w:top w:val="none" w:sz="0" w:space="0" w:color="auto"/>
        <w:left w:val="none" w:sz="0" w:space="0" w:color="auto"/>
        <w:bottom w:val="none" w:sz="0" w:space="0" w:color="auto"/>
        <w:right w:val="none" w:sz="0" w:space="0" w:color="auto"/>
      </w:divBdr>
      <w:divsChild>
        <w:div w:id="829714331">
          <w:marLeft w:val="0"/>
          <w:marRight w:val="0"/>
          <w:marTop w:val="0"/>
          <w:marBottom w:val="0"/>
          <w:divBdr>
            <w:top w:val="none" w:sz="0" w:space="0" w:color="auto"/>
            <w:left w:val="none" w:sz="0" w:space="0" w:color="auto"/>
            <w:bottom w:val="none" w:sz="0" w:space="0" w:color="auto"/>
            <w:right w:val="none" w:sz="0" w:space="0" w:color="auto"/>
          </w:divBdr>
        </w:div>
      </w:divsChild>
    </w:div>
    <w:div w:id="616521928">
      <w:marLeft w:val="0"/>
      <w:marRight w:val="0"/>
      <w:marTop w:val="0"/>
      <w:marBottom w:val="0"/>
      <w:divBdr>
        <w:top w:val="none" w:sz="0" w:space="0" w:color="auto"/>
        <w:left w:val="none" w:sz="0" w:space="0" w:color="auto"/>
        <w:bottom w:val="none" w:sz="0" w:space="0" w:color="auto"/>
        <w:right w:val="none" w:sz="0" w:space="0" w:color="auto"/>
      </w:divBdr>
      <w:divsChild>
        <w:div w:id="1987860143">
          <w:marLeft w:val="0"/>
          <w:marRight w:val="0"/>
          <w:marTop w:val="0"/>
          <w:marBottom w:val="0"/>
          <w:divBdr>
            <w:top w:val="none" w:sz="0" w:space="0" w:color="auto"/>
            <w:left w:val="none" w:sz="0" w:space="0" w:color="auto"/>
            <w:bottom w:val="none" w:sz="0" w:space="0" w:color="auto"/>
            <w:right w:val="none" w:sz="0" w:space="0" w:color="auto"/>
          </w:divBdr>
        </w:div>
      </w:divsChild>
    </w:div>
    <w:div w:id="616913161">
      <w:marLeft w:val="0"/>
      <w:marRight w:val="0"/>
      <w:marTop w:val="0"/>
      <w:marBottom w:val="0"/>
      <w:divBdr>
        <w:top w:val="none" w:sz="0" w:space="0" w:color="auto"/>
        <w:left w:val="none" w:sz="0" w:space="0" w:color="auto"/>
        <w:bottom w:val="none" w:sz="0" w:space="0" w:color="auto"/>
        <w:right w:val="none" w:sz="0" w:space="0" w:color="auto"/>
      </w:divBdr>
      <w:divsChild>
        <w:div w:id="1182628510">
          <w:marLeft w:val="0"/>
          <w:marRight w:val="0"/>
          <w:marTop w:val="0"/>
          <w:marBottom w:val="0"/>
          <w:divBdr>
            <w:top w:val="none" w:sz="0" w:space="0" w:color="auto"/>
            <w:left w:val="none" w:sz="0" w:space="0" w:color="auto"/>
            <w:bottom w:val="none" w:sz="0" w:space="0" w:color="auto"/>
            <w:right w:val="none" w:sz="0" w:space="0" w:color="auto"/>
          </w:divBdr>
        </w:div>
      </w:divsChild>
    </w:div>
    <w:div w:id="618992317">
      <w:marLeft w:val="0"/>
      <w:marRight w:val="150"/>
      <w:marTop w:val="0"/>
      <w:marBottom w:val="0"/>
      <w:divBdr>
        <w:top w:val="none" w:sz="0" w:space="0" w:color="auto"/>
        <w:left w:val="none" w:sz="0" w:space="0" w:color="auto"/>
        <w:bottom w:val="none" w:sz="0" w:space="0" w:color="auto"/>
        <w:right w:val="none" w:sz="0" w:space="0" w:color="auto"/>
      </w:divBdr>
      <w:divsChild>
        <w:div w:id="234626698">
          <w:marLeft w:val="0"/>
          <w:marRight w:val="150"/>
          <w:marTop w:val="0"/>
          <w:marBottom w:val="0"/>
          <w:divBdr>
            <w:top w:val="none" w:sz="0" w:space="0" w:color="auto"/>
            <w:left w:val="none" w:sz="0" w:space="0" w:color="auto"/>
            <w:bottom w:val="none" w:sz="0" w:space="0" w:color="auto"/>
            <w:right w:val="none" w:sz="0" w:space="0" w:color="auto"/>
          </w:divBdr>
        </w:div>
      </w:divsChild>
    </w:div>
    <w:div w:id="619216716">
      <w:marLeft w:val="0"/>
      <w:marRight w:val="0"/>
      <w:marTop w:val="0"/>
      <w:marBottom w:val="0"/>
      <w:divBdr>
        <w:top w:val="none" w:sz="0" w:space="0" w:color="auto"/>
        <w:left w:val="none" w:sz="0" w:space="0" w:color="auto"/>
        <w:bottom w:val="none" w:sz="0" w:space="0" w:color="auto"/>
        <w:right w:val="none" w:sz="0" w:space="0" w:color="auto"/>
      </w:divBdr>
      <w:divsChild>
        <w:div w:id="1833056508">
          <w:marLeft w:val="0"/>
          <w:marRight w:val="0"/>
          <w:marTop w:val="0"/>
          <w:marBottom w:val="0"/>
          <w:divBdr>
            <w:top w:val="none" w:sz="0" w:space="0" w:color="auto"/>
            <w:left w:val="none" w:sz="0" w:space="0" w:color="auto"/>
            <w:bottom w:val="none" w:sz="0" w:space="0" w:color="auto"/>
            <w:right w:val="none" w:sz="0" w:space="0" w:color="auto"/>
          </w:divBdr>
        </w:div>
      </w:divsChild>
    </w:div>
    <w:div w:id="619529627">
      <w:marLeft w:val="0"/>
      <w:marRight w:val="0"/>
      <w:marTop w:val="0"/>
      <w:marBottom w:val="0"/>
      <w:divBdr>
        <w:top w:val="none" w:sz="0" w:space="0" w:color="auto"/>
        <w:left w:val="none" w:sz="0" w:space="0" w:color="auto"/>
        <w:bottom w:val="none" w:sz="0" w:space="0" w:color="auto"/>
        <w:right w:val="none" w:sz="0" w:space="0" w:color="auto"/>
      </w:divBdr>
      <w:divsChild>
        <w:div w:id="840967769">
          <w:marLeft w:val="0"/>
          <w:marRight w:val="0"/>
          <w:marTop w:val="0"/>
          <w:marBottom w:val="0"/>
          <w:divBdr>
            <w:top w:val="none" w:sz="0" w:space="0" w:color="auto"/>
            <w:left w:val="none" w:sz="0" w:space="0" w:color="auto"/>
            <w:bottom w:val="none" w:sz="0" w:space="0" w:color="auto"/>
            <w:right w:val="none" w:sz="0" w:space="0" w:color="auto"/>
          </w:divBdr>
        </w:div>
      </w:divsChild>
    </w:div>
    <w:div w:id="627275857">
      <w:marLeft w:val="0"/>
      <w:marRight w:val="0"/>
      <w:marTop w:val="0"/>
      <w:marBottom w:val="0"/>
      <w:divBdr>
        <w:top w:val="none" w:sz="0" w:space="0" w:color="auto"/>
        <w:left w:val="none" w:sz="0" w:space="0" w:color="auto"/>
        <w:bottom w:val="none" w:sz="0" w:space="0" w:color="auto"/>
        <w:right w:val="none" w:sz="0" w:space="0" w:color="auto"/>
      </w:divBdr>
      <w:divsChild>
        <w:div w:id="71321629">
          <w:marLeft w:val="0"/>
          <w:marRight w:val="0"/>
          <w:marTop w:val="0"/>
          <w:marBottom w:val="0"/>
          <w:divBdr>
            <w:top w:val="none" w:sz="0" w:space="0" w:color="auto"/>
            <w:left w:val="none" w:sz="0" w:space="0" w:color="auto"/>
            <w:bottom w:val="none" w:sz="0" w:space="0" w:color="auto"/>
            <w:right w:val="none" w:sz="0" w:space="0" w:color="auto"/>
          </w:divBdr>
        </w:div>
      </w:divsChild>
    </w:div>
    <w:div w:id="630281228">
      <w:marLeft w:val="0"/>
      <w:marRight w:val="0"/>
      <w:marTop w:val="0"/>
      <w:marBottom w:val="0"/>
      <w:divBdr>
        <w:top w:val="none" w:sz="0" w:space="0" w:color="auto"/>
        <w:left w:val="none" w:sz="0" w:space="0" w:color="auto"/>
        <w:bottom w:val="none" w:sz="0" w:space="0" w:color="auto"/>
        <w:right w:val="none" w:sz="0" w:space="0" w:color="auto"/>
      </w:divBdr>
      <w:divsChild>
        <w:div w:id="154809485">
          <w:marLeft w:val="0"/>
          <w:marRight w:val="0"/>
          <w:marTop w:val="0"/>
          <w:marBottom w:val="0"/>
          <w:divBdr>
            <w:top w:val="none" w:sz="0" w:space="0" w:color="auto"/>
            <w:left w:val="none" w:sz="0" w:space="0" w:color="auto"/>
            <w:bottom w:val="none" w:sz="0" w:space="0" w:color="auto"/>
            <w:right w:val="none" w:sz="0" w:space="0" w:color="auto"/>
          </w:divBdr>
        </w:div>
      </w:divsChild>
    </w:div>
    <w:div w:id="632172344">
      <w:marLeft w:val="0"/>
      <w:marRight w:val="0"/>
      <w:marTop w:val="0"/>
      <w:marBottom w:val="0"/>
      <w:divBdr>
        <w:top w:val="none" w:sz="0" w:space="0" w:color="auto"/>
        <w:left w:val="none" w:sz="0" w:space="0" w:color="auto"/>
        <w:bottom w:val="none" w:sz="0" w:space="0" w:color="auto"/>
        <w:right w:val="none" w:sz="0" w:space="0" w:color="auto"/>
      </w:divBdr>
      <w:divsChild>
        <w:div w:id="881089383">
          <w:marLeft w:val="0"/>
          <w:marRight w:val="0"/>
          <w:marTop w:val="0"/>
          <w:marBottom w:val="0"/>
          <w:divBdr>
            <w:top w:val="none" w:sz="0" w:space="0" w:color="auto"/>
            <w:left w:val="none" w:sz="0" w:space="0" w:color="auto"/>
            <w:bottom w:val="none" w:sz="0" w:space="0" w:color="auto"/>
            <w:right w:val="none" w:sz="0" w:space="0" w:color="auto"/>
          </w:divBdr>
        </w:div>
      </w:divsChild>
    </w:div>
    <w:div w:id="637102910">
      <w:marLeft w:val="0"/>
      <w:marRight w:val="0"/>
      <w:marTop w:val="0"/>
      <w:marBottom w:val="0"/>
      <w:divBdr>
        <w:top w:val="none" w:sz="0" w:space="0" w:color="auto"/>
        <w:left w:val="none" w:sz="0" w:space="0" w:color="auto"/>
        <w:bottom w:val="none" w:sz="0" w:space="0" w:color="auto"/>
        <w:right w:val="none" w:sz="0" w:space="0" w:color="auto"/>
      </w:divBdr>
      <w:divsChild>
        <w:div w:id="943659458">
          <w:marLeft w:val="0"/>
          <w:marRight w:val="0"/>
          <w:marTop w:val="0"/>
          <w:marBottom w:val="0"/>
          <w:divBdr>
            <w:top w:val="none" w:sz="0" w:space="0" w:color="auto"/>
            <w:left w:val="none" w:sz="0" w:space="0" w:color="auto"/>
            <w:bottom w:val="none" w:sz="0" w:space="0" w:color="auto"/>
            <w:right w:val="none" w:sz="0" w:space="0" w:color="auto"/>
          </w:divBdr>
        </w:div>
      </w:divsChild>
    </w:div>
    <w:div w:id="642270669">
      <w:marLeft w:val="0"/>
      <w:marRight w:val="0"/>
      <w:marTop w:val="0"/>
      <w:marBottom w:val="0"/>
      <w:divBdr>
        <w:top w:val="none" w:sz="0" w:space="0" w:color="auto"/>
        <w:left w:val="none" w:sz="0" w:space="0" w:color="auto"/>
        <w:bottom w:val="none" w:sz="0" w:space="0" w:color="auto"/>
        <w:right w:val="none" w:sz="0" w:space="0" w:color="auto"/>
      </w:divBdr>
      <w:divsChild>
        <w:div w:id="1690058557">
          <w:marLeft w:val="0"/>
          <w:marRight w:val="0"/>
          <w:marTop w:val="0"/>
          <w:marBottom w:val="0"/>
          <w:divBdr>
            <w:top w:val="none" w:sz="0" w:space="0" w:color="auto"/>
            <w:left w:val="none" w:sz="0" w:space="0" w:color="auto"/>
            <w:bottom w:val="none" w:sz="0" w:space="0" w:color="auto"/>
            <w:right w:val="none" w:sz="0" w:space="0" w:color="auto"/>
          </w:divBdr>
        </w:div>
      </w:divsChild>
    </w:div>
    <w:div w:id="648748413">
      <w:marLeft w:val="0"/>
      <w:marRight w:val="0"/>
      <w:marTop w:val="0"/>
      <w:marBottom w:val="0"/>
      <w:divBdr>
        <w:top w:val="none" w:sz="0" w:space="0" w:color="auto"/>
        <w:left w:val="none" w:sz="0" w:space="0" w:color="auto"/>
        <w:bottom w:val="none" w:sz="0" w:space="0" w:color="auto"/>
        <w:right w:val="none" w:sz="0" w:space="0" w:color="auto"/>
      </w:divBdr>
      <w:divsChild>
        <w:div w:id="88815094">
          <w:marLeft w:val="0"/>
          <w:marRight w:val="0"/>
          <w:marTop w:val="0"/>
          <w:marBottom w:val="0"/>
          <w:divBdr>
            <w:top w:val="none" w:sz="0" w:space="0" w:color="auto"/>
            <w:left w:val="none" w:sz="0" w:space="0" w:color="auto"/>
            <w:bottom w:val="none" w:sz="0" w:space="0" w:color="auto"/>
            <w:right w:val="none" w:sz="0" w:space="0" w:color="auto"/>
          </w:divBdr>
        </w:div>
      </w:divsChild>
    </w:div>
    <w:div w:id="649022098">
      <w:marLeft w:val="0"/>
      <w:marRight w:val="0"/>
      <w:marTop w:val="0"/>
      <w:marBottom w:val="0"/>
      <w:divBdr>
        <w:top w:val="none" w:sz="0" w:space="0" w:color="auto"/>
        <w:left w:val="none" w:sz="0" w:space="0" w:color="auto"/>
        <w:bottom w:val="none" w:sz="0" w:space="0" w:color="auto"/>
        <w:right w:val="none" w:sz="0" w:space="0" w:color="auto"/>
      </w:divBdr>
      <w:divsChild>
        <w:div w:id="1826319879">
          <w:marLeft w:val="0"/>
          <w:marRight w:val="0"/>
          <w:marTop w:val="0"/>
          <w:marBottom w:val="0"/>
          <w:divBdr>
            <w:top w:val="none" w:sz="0" w:space="0" w:color="auto"/>
            <w:left w:val="none" w:sz="0" w:space="0" w:color="auto"/>
            <w:bottom w:val="none" w:sz="0" w:space="0" w:color="auto"/>
            <w:right w:val="none" w:sz="0" w:space="0" w:color="auto"/>
          </w:divBdr>
        </w:div>
      </w:divsChild>
    </w:div>
    <w:div w:id="653024282">
      <w:marLeft w:val="0"/>
      <w:marRight w:val="0"/>
      <w:marTop w:val="0"/>
      <w:marBottom w:val="0"/>
      <w:divBdr>
        <w:top w:val="none" w:sz="0" w:space="0" w:color="auto"/>
        <w:left w:val="none" w:sz="0" w:space="0" w:color="auto"/>
        <w:bottom w:val="none" w:sz="0" w:space="0" w:color="auto"/>
        <w:right w:val="none" w:sz="0" w:space="0" w:color="auto"/>
      </w:divBdr>
      <w:divsChild>
        <w:div w:id="1267738604">
          <w:marLeft w:val="0"/>
          <w:marRight w:val="0"/>
          <w:marTop w:val="0"/>
          <w:marBottom w:val="0"/>
          <w:divBdr>
            <w:top w:val="none" w:sz="0" w:space="0" w:color="auto"/>
            <w:left w:val="none" w:sz="0" w:space="0" w:color="auto"/>
            <w:bottom w:val="none" w:sz="0" w:space="0" w:color="auto"/>
            <w:right w:val="none" w:sz="0" w:space="0" w:color="auto"/>
          </w:divBdr>
        </w:div>
      </w:divsChild>
    </w:div>
    <w:div w:id="654140498">
      <w:marLeft w:val="0"/>
      <w:marRight w:val="0"/>
      <w:marTop w:val="0"/>
      <w:marBottom w:val="0"/>
      <w:divBdr>
        <w:top w:val="none" w:sz="0" w:space="0" w:color="auto"/>
        <w:left w:val="none" w:sz="0" w:space="0" w:color="auto"/>
        <w:bottom w:val="none" w:sz="0" w:space="0" w:color="auto"/>
        <w:right w:val="none" w:sz="0" w:space="0" w:color="auto"/>
      </w:divBdr>
      <w:divsChild>
        <w:div w:id="1678998481">
          <w:marLeft w:val="0"/>
          <w:marRight w:val="0"/>
          <w:marTop w:val="0"/>
          <w:marBottom w:val="0"/>
          <w:divBdr>
            <w:top w:val="none" w:sz="0" w:space="0" w:color="auto"/>
            <w:left w:val="none" w:sz="0" w:space="0" w:color="auto"/>
            <w:bottom w:val="none" w:sz="0" w:space="0" w:color="auto"/>
            <w:right w:val="none" w:sz="0" w:space="0" w:color="auto"/>
          </w:divBdr>
        </w:div>
      </w:divsChild>
    </w:div>
    <w:div w:id="655691535">
      <w:marLeft w:val="0"/>
      <w:marRight w:val="0"/>
      <w:marTop w:val="0"/>
      <w:marBottom w:val="0"/>
      <w:divBdr>
        <w:top w:val="none" w:sz="0" w:space="0" w:color="auto"/>
        <w:left w:val="none" w:sz="0" w:space="0" w:color="auto"/>
        <w:bottom w:val="none" w:sz="0" w:space="0" w:color="auto"/>
        <w:right w:val="none" w:sz="0" w:space="0" w:color="auto"/>
      </w:divBdr>
      <w:divsChild>
        <w:div w:id="1028797778">
          <w:marLeft w:val="0"/>
          <w:marRight w:val="0"/>
          <w:marTop w:val="0"/>
          <w:marBottom w:val="0"/>
          <w:divBdr>
            <w:top w:val="none" w:sz="0" w:space="0" w:color="auto"/>
            <w:left w:val="none" w:sz="0" w:space="0" w:color="auto"/>
            <w:bottom w:val="none" w:sz="0" w:space="0" w:color="auto"/>
            <w:right w:val="none" w:sz="0" w:space="0" w:color="auto"/>
          </w:divBdr>
        </w:div>
      </w:divsChild>
    </w:div>
    <w:div w:id="657811729">
      <w:marLeft w:val="0"/>
      <w:marRight w:val="0"/>
      <w:marTop w:val="0"/>
      <w:marBottom w:val="0"/>
      <w:divBdr>
        <w:top w:val="none" w:sz="0" w:space="0" w:color="auto"/>
        <w:left w:val="none" w:sz="0" w:space="0" w:color="auto"/>
        <w:bottom w:val="none" w:sz="0" w:space="0" w:color="auto"/>
        <w:right w:val="none" w:sz="0" w:space="0" w:color="auto"/>
      </w:divBdr>
      <w:divsChild>
        <w:div w:id="952327976">
          <w:marLeft w:val="0"/>
          <w:marRight w:val="0"/>
          <w:marTop w:val="0"/>
          <w:marBottom w:val="0"/>
          <w:divBdr>
            <w:top w:val="none" w:sz="0" w:space="0" w:color="auto"/>
            <w:left w:val="none" w:sz="0" w:space="0" w:color="auto"/>
            <w:bottom w:val="none" w:sz="0" w:space="0" w:color="auto"/>
            <w:right w:val="none" w:sz="0" w:space="0" w:color="auto"/>
          </w:divBdr>
        </w:div>
      </w:divsChild>
    </w:div>
    <w:div w:id="663313157">
      <w:marLeft w:val="0"/>
      <w:marRight w:val="0"/>
      <w:marTop w:val="0"/>
      <w:marBottom w:val="0"/>
      <w:divBdr>
        <w:top w:val="none" w:sz="0" w:space="0" w:color="auto"/>
        <w:left w:val="none" w:sz="0" w:space="0" w:color="auto"/>
        <w:bottom w:val="none" w:sz="0" w:space="0" w:color="auto"/>
        <w:right w:val="none" w:sz="0" w:space="0" w:color="auto"/>
      </w:divBdr>
      <w:divsChild>
        <w:div w:id="948849727">
          <w:marLeft w:val="0"/>
          <w:marRight w:val="0"/>
          <w:marTop w:val="0"/>
          <w:marBottom w:val="0"/>
          <w:divBdr>
            <w:top w:val="none" w:sz="0" w:space="0" w:color="auto"/>
            <w:left w:val="none" w:sz="0" w:space="0" w:color="auto"/>
            <w:bottom w:val="none" w:sz="0" w:space="0" w:color="auto"/>
            <w:right w:val="none" w:sz="0" w:space="0" w:color="auto"/>
          </w:divBdr>
        </w:div>
      </w:divsChild>
    </w:div>
    <w:div w:id="664866668">
      <w:marLeft w:val="0"/>
      <w:marRight w:val="0"/>
      <w:marTop w:val="0"/>
      <w:marBottom w:val="0"/>
      <w:divBdr>
        <w:top w:val="none" w:sz="0" w:space="0" w:color="auto"/>
        <w:left w:val="none" w:sz="0" w:space="0" w:color="auto"/>
        <w:bottom w:val="none" w:sz="0" w:space="0" w:color="auto"/>
        <w:right w:val="none" w:sz="0" w:space="0" w:color="auto"/>
      </w:divBdr>
      <w:divsChild>
        <w:div w:id="1791780725">
          <w:marLeft w:val="0"/>
          <w:marRight w:val="0"/>
          <w:marTop w:val="0"/>
          <w:marBottom w:val="0"/>
          <w:divBdr>
            <w:top w:val="none" w:sz="0" w:space="0" w:color="auto"/>
            <w:left w:val="none" w:sz="0" w:space="0" w:color="auto"/>
            <w:bottom w:val="none" w:sz="0" w:space="0" w:color="auto"/>
            <w:right w:val="none" w:sz="0" w:space="0" w:color="auto"/>
          </w:divBdr>
        </w:div>
      </w:divsChild>
    </w:div>
    <w:div w:id="669212013">
      <w:marLeft w:val="0"/>
      <w:marRight w:val="0"/>
      <w:marTop w:val="0"/>
      <w:marBottom w:val="0"/>
      <w:divBdr>
        <w:top w:val="none" w:sz="0" w:space="0" w:color="auto"/>
        <w:left w:val="none" w:sz="0" w:space="0" w:color="auto"/>
        <w:bottom w:val="none" w:sz="0" w:space="0" w:color="auto"/>
        <w:right w:val="none" w:sz="0" w:space="0" w:color="auto"/>
      </w:divBdr>
      <w:divsChild>
        <w:div w:id="399210709">
          <w:marLeft w:val="0"/>
          <w:marRight w:val="0"/>
          <w:marTop w:val="0"/>
          <w:marBottom w:val="0"/>
          <w:divBdr>
            <w:top w:val="none" w:sz="0" w:space="0" w:color="auto"/>
            <w:left w:val="none" w:sz="0" w:space="0" w:color="auto"/>
            <w:bottom w:val="none" w:sz="0" w:space="0" w:color="auto"/>
            <w:right w:val="none" w:sz="0" w:space="0" w:color="auto"/>
          </w:divBdr>
        </w:div>
      </w:divsChild>
    </w:div>
    <w:div w:id="673609125">
      <w:marLeft w:val="0"/>
      <w:marRight w:val="0"/>
      <w:marTop w:val="0"/>
      <w:marBottom w:val="0"/>
      <w:divBdr>
        <w:top w:val="none" w:sz="0" w:space="0" w:color="auto"/>
        <w:left w:val="none" w:sz="0" w:space="0" w:color="auto"/>
        <w:bottom w:val="none" w:sz="0" w:space="0" w:color="auto"/>
        <w:right w:val="none" w:sz="0" w:space="0" w:color="auto"/>
      </w:divBdr>
      <w:divsChild>
        <w:div w:id="1587231295">
          <w:marLeft w:val="0"/>
          <w:marRight w:val="0"/>
          <w:marTop w:val="0"/>
          <w:marBottom w:val="0"/>
          <w:divBdr>
            <w:top w:val="none" w:sz="0" w:space="0" w:color="auto"/>
            <w:left w:val="none" w:sz="0" w:space="0" w:color="auto"/>
            <w:bottom w:val="none" w:sz="0" w:space="0" w:color="auto"/>
            <w:right w:val="none" w:sz="0" w:space="0" w:color="auto"/>
          </w:divBdr>
        </w:div>
      </w:divsChild>
    </w:div>
    <w:div w:id="674848770">
      <w:marLeft w:val="0"/>
      <w:marRight w:val="0"/>
      <w:marTop w:val="0"/>
      <w:marBottom w:val="0"/>
      <w:divBdr>
        <w:top w:val="none" w:sz="0" w:space="0" w:color="auto"/>
        <w:left w:val="none" w:sz="0" w:space="0" w:color="auto"/>
        <w:bottom w:val="none" w:sz="0" w:space="0" w:color="auto"/>
        <w:right w:val="none" w:sz="0" w:space="0" w:color="auto"/>
      </w:divBdr>
      <w:divsChild>
        <w:div w:id="684215622">
          <w:marLeft w:val="0"/>
          <w:marRight w:val="0"/>
          <w:marTop w:val="0"/>
          <w:marBottom w:val="0"/>
          <w:divBdr>
            <w:top w:val="none" w:sz="0" w:space="0" w:color="auto"/>
            <w:left w:val="none" w:sz="0" w:space="0" w:color="auto"/>
            <w:bottom w:val="none" w:sz="0" w:space="0" w:color="auto"/>
            <w:right w:val="none" w:sz="0" w:space="0" w:color="auto"/>
          </w:divBdr>
        </w:div>
      </w:divsChild>
    </w:div>
    <w:div w:id="675809871">
      <w:marLeft w:val="0"/>
      <w:marRight w:val="0"/>
      <w:marTop w:val="0"/>
      <w:marBottom w:val="0"/>
      <w:divBdr>
        <w:top w:val="none" w:sz="0" w:space="0" w:color="auto"/>
        <w:left w:val="none" w:sz="0" w:space="0" w:color="auto"/>
        <w:bottom w:val="none" w:sz="0" w:space="0" w:color="auto"/>
        <w:right w:val="none" w:sz="0" w:space="0" w:color="auto"/>
      </w:divBdr>
      <w:divsChild>
        <w:div w:id="681515611">
          <w:marLeft w:val="0"/>
          <w:marRight w:val="0"/>
          <w:marTop w:val="0"/>
          <w:marBottom w:val="0"/>
          <w:divBdr>
            <w:top w:val="none" w:sz="0" w:space="0" w:color="auto"/>
            <w:left w:val="none" w:sz="0" w:space="0" w:color="auto"/>
            <w:bottom w:val="none" w:sz="0" w:space="0" w:color="auto"/>
            <w:right w:val="none" w:sz="0" w:space="0" w:color="auto"/>
          </w:divBdr>
        </w:div>
      </w:divsChild>
    </w:div>
    <w:div w:id="676273632">
      <w:marLeft w:val="0"/>
      <w:marRight w:val="0"/>
      <w:marTop w:val="0"/>
      <w:marBottom w:val="0"/>
      <w:divBdr>
        <w:top w:val="none" w:sz="0" w:space="0" w:color="auto"/>
        <w:left w:val="none" w:sz="0" w:space="0" w:color="auto"/>
        <w:bottom w:val="none" w:sz="0" w:space="0" w:color="auto"/>
        <w:right w:val="none" w:sz="0" w:space="0" w:color="auto"/>
      </w:divBdr>
      <w:divsChild>
        <w:div w:id="1017973605">
          <w:marLeft w:val="0"/>
          <w:marRight w:val="0"/>
          <w:marTop w:val="0"/>
          <w:marBottom w:val="0"/>
          <w:divBdr>
            <w:top w:val="none" w:sz="0" w:space="0" w:color="auto"/>
            <w:left w:val="none" w:sz="0" w:space="0" w:color="auto"/>
            <w:bottom w:val="none" w:sz="0" w:space="0" w:color="auto"/>
            <w:right w:val="none" w:sz="0" w:space="0" w:color="auto"/>
          </w:divBdr>
        </w:div>
      </w:divsChild>
    </w:div>
    <w:div w:id="677536521">
      <w:marLeft w:val="0"/>
      <w:marRight w:val="0"/>
      <w:marTop w:val="0"/>
      <w:marBottom w:val="0"/>
      <w:divBdr>
        <w:top w:val="none" w:sz="0" w:space="0" w:color="auto"/>
        <w:left w:val="none" w:sz="0" w:space="0" w:color="auto"/>
        <w:bottom w:val="none" w:sz="0" w:space="0" w:color="auto"/>
        <w:right w:val="none" w:sz="0" w:space="0" w:color="auto"/>
      </w:divBdr>
      <w:divsChild>
        <w:div w:id="1235627192">
          <w:marLeft w:val="0"/>
          <w:marRight w:val="0"/>
          <w:marTop w:val="0"/>
          <w:marBottom w:val="0"/>
          <w:divBdr>
            <w:top w:val="none" w:sz="0" w:space="0" w:color="auto"/>
            <w:left w:val="none" w:sz="0" w:space="0" w:color="auto"/>
            <w:bottom w:val="none" w:sz="0" w:space="0" w:color="auto"/>
            <w:right w:val="none" w:sz="0" w:space="0" w:color="auto"/>
          </w:divBdr>
        </w:div>
      </w:divsChild>
    </w:div>
    <w:div w:id="680084434">
      <w:marLeft w:val="0"/>
      <w:marRight w:val="0"/>
      <w:marTop w:val="0"/>
      <w:marBottom w:val="0"/>
      <w:divBdr>
        <w:top w:val="none" w:sz="0" w:space="0" w:color="auto"/>
        <w:left w:val="none" w:sz="0" w:space="0" w:color="auto"/>
        <w:bottom w:val="none" w:sz="0" w:space="0" w:color="auto"/>
        <w:right w:val="none" w:sz="0" w:space="0" w:color="auto"/>
      </w:divBdr>
      <w:divsChild>
        <w:div w:id="1253852009">
          <w:marLeft w:val="0"/>
          <w:marRight w:val="0"/>
          <w:marTop w:val="0"/>
          <w:marBottom w:val="0"/>
          <w:divBdr>
            <w:top w:val="none" w:sz="0" w:space="0" w:color="auto"/>
            <w:left w:val="none" w:sz="0" w:space="0" w:color="auto"/>
            <w:bottom w:val="none" w:sz="0" w:space="0" w:color="auto"/>
            <w:right w:val="none" w:sz="0" w:space="0" w:color="auto"/>
          </w:divBdr>
        </w:div>
      </w:divsChild>
    </w:div>
    <w:div w:id="681207259">
      <w:marLeft w:val="0"/>
      <w:marRight w:val="0"/>
      <w:marTop w:val="0"/>
      <w:marBottom w:val="0"/>
      <w:divBdr>
        <w:top w:val="none" w:sz="0" w:space="0" w:color="auto"/>
        <w:left w:val="none" w:sz="0" w:space="0" w:color="auto"/>
        <w:bottom w:val="none" w:sz="0" w:space="0" w:color="auto"/>
        <w:right w:val="none" w:sz="0" w:space="0" w:color="auto"/>
      </w:divBdr>
      <w:divsChild>
        <w:div w:id="1828548136">
          <w:marLeft w:val="0"/>
          <w:marRight w:val="0"/>
          <w:marTop w:val="0"/>
          <w:marBottom w:val="0"/>
          <w:divBdr>
            <w:top w:val="none" w:sz="0" w:space="0" w:color="auto"/>
            <w:left w:val="none" w:sz="0" w:space="0" w:color="auto"/>
            <w:bottom w:val="none" w:sz="0" w:space="0" w:color="auto"/>
            <w:right w:val="none" w:sz="0" w:space="0" w:color="auto"/>
          </w:divBdr>
        </w:div>
      </w:divsChild>
    </w:div>
    <w:div w:id="683945947">
      <w:marLeft w:val="0"/>
      <w:marRight w:val="0"/>
      <w:marTop w:val="0"/>
      <w:marBottom w:val="0"/>
      <w:divBdr>
        <w:top w:val="none" w:sz="0" w:space="0" w:color="auto"/>
        <w:left w:val="none" w:sz="0" w:space="0" w:color="auto"/>
        <w:bottom w:val="none" w:sz="0" w:space="0" w:color="auto"/>
        <w:right w:val="none" w:sz="0" w:space="0" w:color="auto"/>
      </w:divBdr>
      <w:divsChild>
        <w:div w:id="1261570286">
          <w:marLeft w:val="0"/>
          <w:marRight w:val="0"/>
          <w:marTop w:val="0"/>
          <w:marBottom w:val="0"/>
          <w:divBdr>
            <w:top w:val="none" w:sz="0" w:space="0" w:color="auto"/>
            <w:left w:val="none" w:sz="0" w:space="0" w:color="auto"/>
            <w:bottom w:val="none" w:sz="0" w:space="0" w:color="auto"/>
            <w:right w:val="none" w:sz="0" w:space="0" w:color="auto"/>
          </w:divBdr>
        </w:div>
      </w:divsChild>
    </w:div>
    <w:div w:id="684945445">
      <w:marLeft w:val="0"/>
      <w:marRight w:val="0"/>
      <w:marTop w:val="0"/>
      <w:marBottom w:val="0"/>
      <w:divBdr>
        <w:top w:val="none" w:sz="0" w:space="0" w:color="auto"/>
        <w:left w:val="none" w:sz="0" w:space="0" w:color="auto"/>
        <w:bottom w:val="none" w:sz="0" w:space="0" w:color="auto"/>
        <w:right w:val="none" w:sz="0" w:space="0" w:color="auto"/>
      </w:divBdr>
      <w:divsChild>
        <w:div w:id="1168133490">
          <w:marLeft w:val="0"/>
          <w:marRight w:val="0"/>
          <w:marTop w:val="0"/>
          <w:marBottom w:val="0"/>
          <w:divBdr>
            <w:top w:val="none" w:sz="0" w:space="0" w:color="auto"/>
            <w:left w:val="none" w:sz="0" w:space="0" w:color="auto"/>
            <w:bottom w:val="none" w:sz="0" w:space="0" w:color="auto"/>
            <w:right w:val="none" w:sz="0" w:space="0" w:color="auto"/>
          </w:divBdr>
        </w:div>
      </w:divsChild>
    </w:div>
    <w:div w:id="685324856">
      <w:marLeft w:val="0"/>
      <w:marRight w:val="0"/>
      <w:marTop w:val="0"/>
      <w:marBottom w:val="0"/>
      <w:divBdr>
        <w:top w:val="none" w:sz="0" w:space="0" w:color="auto"/>
        <w:left w:val="none" w:sz="0" w:space="0" w:color="auto"/>
        <w:bottom w:val="none" w:sz="0" w:space="0" w:color="auto"/>
        <w:right w:val="none" w:sz="0" w:space="0" w:color="auto"/>
      </w:divBdr>
      <w:divsChild>
        <w:div w:id="320164080">
          <w:marLeft w:val="0"/>
          <w:marRight w:val="0"/>
          <w:marTop w:val="0"/>
          <w:marBottom w:val="0"/>
          <w:divBdr>
            <w:top w:val="none" w:sz="0" w:space="0" w:color="auto"/>
            <w:left w:val="none" w:sz="0" w:space="0" w:color="auto"/>
            <w:bottom w:val="none" w:sz="0" w:space="0" w:color="auto"/>
            <w:right w:val="none" w:sz="0" w:space="0" w:color="auto"/>
          </w:divBdr>
        </w:div>
      </w:divsChild>
    </w:div>
    <w:div w:id="686948836">
      <w:marLeft w:val="0"/>
      <w:marRight w:val="0"/>
      <w:marTop w:val="0"/>
      <w:marBottom w:val="0"/>
      <w:divBdr>
        <w:top w:val="none" w:sz="0" w:space="0" w:color="auto"/>
        <w:left w:val="none" w:sz="0" w:space="0" w:color="auto"/>
        <w:bottom w:val="none" w:sz="0" w:space="0" w:color="auto"/>
        <w:right w:val="none" w:sz="0" w:space="0" w:color="auto"/>
      </w:divBdr>
      <w:divsChild>
        <w:div w:id="1258445144">
          <w:marLeft w:val="0"/>
          <w:marRight w:val="0"/>
          <w:marTop w:val="0"/>
          <w:marBottom w:val="0"/>
          <w:divBdr>
            <w:top w:val="none" w:sz="0" w:space="0" w:color="auto"/>
            <w:left w:val="none" w:sz="0" w:space="0" w:color="auto"/>
            <w:bottom w:val="none" w:sz="0" w:space="0" w:color="auto"/>
            <w:right w:val="none" w:sz="0" w:space="0" w:color="auto"/>
          </w:divBdr>
        </w:div>
      </w:divsChild>
    </w:div>
    <w:div w:id="688216743">
      <w:marLeft w:val="0"/>
      <w:marRight w:val="0"/>
      <w:marTop w:val="0"/>
      <w:marBottom w:val="0"/>
      <w:divBdr>
        <w:top w:val="none" w:sz="0" w:space="0" w:color="auto"/>
        <w:left w:val="none" w:sz="0" w:space="0" w:color="auto"/>
        <w:bottom w:val="none" w:sz="0" w:space="0" w:color="auto"/>
        <w:right w:val="none" w:sz="0" w:space="0" w:color="auto"/>
      </w:divBdr>
      <w:divsChild>
        <w:div w:id="2075662816">
          <w:marLeft w:val="0"/>
          <w:marRight w:val="0"/>
          <w:marTop w:val="0"/>
          <w:marBottom w:val="0"/>
          <w:divBdr>
            <w:top w:val="none" w:sz="0" w:space="0" w:color="auto"/>
            <w:left w:val="none" w:sz="0" w:space="0" w:color="auto"/>
            <w:bottom w:val="none" w:sz="0" w:space="0" w:color="auto"/>
            <w:right w:val="none" w:sz="0" w:space="0" w:color="auto"/>
          </w:divBdr>
        </w:div>
      </w:divsChild>
    </w:div>
    <w:div w:id="689836968">
      <w:marLeft w:val="0"/>
      <w:marRight w:val="0"/>
      <w:marTop w:val="0"/>
      <w:marBottom w:val="0"/>
      <w:divBdr>
        <w:top w:val="none" w:sz="0" w:space="0" w:color="auto"/>
        <w:left w:val="none" w:sz="0" w:space="0" w:color="auto"/>
        <w:bottom w:val="none" w:sz="0" w:space="0" w:color="auto"/>
        <w:right w:val="none" w:sz="0" w:space="0" w:color="auto"/>
      </w:divBdr>
      <w:divsChild>
        <w:div w:id="1419714159">
          <w:marLeft w:val="0"/>
          <w:marRight w:val="0"/>
          <w:marTop w:val="0"/>
          <w:marBottom w:val="0"/>
          <w:divBdr>
            <w:top w:val="none" w:sz="0" w:space="0" w:color="auto"/>
            <w:left w:val="none" w:sz="0" w:space="0" w:color="auto"/>
            <w:bottom w:val="none" w:sz="0" w:space="0" w:color="auto"/>
            <w:right w:val="none" w:sz="0" w:space="0" w:color="auto"/>
          </w:divBdr>
        </w:div>
      </w:divsChild>
    </w:div>
    <w:div w:id="695086063">
      <w:marLeft w:val="0"/>
      <w:marRight w:val="0"/>
      <w:marTop w:val="0"/>
      <w:marBottom w:val="0"/>
      <w:divBdr>
        <w:top w:val="none" w:sz="0" w:space="0" w:color="auto"/>
        <w:left w:val="none" w:sz="0" w:space="0" w:color="auto"/>
        <w:bottom w:val="none" w:sz="0" w:space="0" w:color="auto"/>
        <w:right w:val="none" w:sz="0" w:space="0" w:color="auto"/>
      </w:divBdr>
      <w:divsChild>
        <w:div w:id="704208984">
          <w:marLeft w:val="0"/>
          <w:marRight w:val="0"/>
          <w:marTop w:val="0"/>
          <w:marBottom w:val="0"/>
          <w:divBdr>
            <w:top w:val="none" w:sz="0" w:space="0" w:color="auto"/>
            <w:left w:val="none" w:sz="0" w:space="0" w:color="auto"/>
            <w:bottom w:val="none" w:sz="0" w:space="0" w:color="auto"/>
            <w:right w:val="none" w:sz="0" w:space="0" w:color="auto"/>
          </w:divBdr>
        </w:div>
      </w:divsChild>
    </w:div>
    <w:div w:id="695695855">
      <w:marLeft w:val="0"/>
      <w:marRight w:val="0"/>
      <w:marTop w:val="0"/>
      <w:marBottom w:val="0"/>
      <w:divBdr>
        <w:top w:val="none" w:sz="0" w:space="0" w:color="auto"/>
        <w:left w:val="none" w:sz="0" w:space="0" w:color="auto"/>
        <w:bottom w:val="none" w:sz="0" w:space="0" w:color="auto"/>
        <w:right w:val="none" w:sz="0" w:space="0" w:color="auto"/>
      </w:divBdr>
      <w:divsChild>
        <w:div w:id="1771462657">
          <w:marLeft w:val="0"/>
          <w:marRight w:val="0"/>
          <w:marTop w:val="0"/>
          <w:marBottom w:val="0"/>
          <w:divBdr>
            <w:top w:val="none" w:sz="0" w:space="0" w:color="auto"/>
            <w:left w:val="none" w:sz="0" w:space="0" w:color="auto"/>
            <w:bottom w:val="none" w:sz="0" w:space="0" w:color="auto"/>
            <w:right w:val="none" w:sz="0" w:space="0" w:color="auto"/>
          </w:divBdr>
        </w:div>
      </w:divsChild>
    </w:div>
    <w:div w:id="696542786">
      <w:marLeft w:val="0"/>
      <w:marRight w:val="0"/>
      <w:marTop w:val="0"/>
      <w:marBottom w:val="0"/>
      <w:divBdr>
        <w:top w:val="none" w:sz="0" w:space="0" w:color="auto"/>
        <w:left w:val="none" w:sz="0" w:space="0" w:color="auto"/>
        <w:bottom w:val="none" w:sz="0" w:space="0" w:color="auto"/>
        <w:right w:val="none" w:sz="0" w:space="0" w:color="auto"/>
      </w:divBdr>
      <w:divsChild>
        <w:div w:id="1065227353">
          <w:marLeft w:val="0"/>
          <w:marRight w:val="0"/>
          <w:marTop w:val="0"/>
          <w:marBottom w:val="0"/>
          <w:divBdr>
            <w:top w:val="none" w:sz="0" w:space="0" w:color="auto"/>
            <w:left w:val="none" w:sz="0" w:space="0" w:color="auto"/>
            <w:bottom w:val="none" w:sz="0" w:space="0" w:color="auto"/>
            <w:right w:val="none" w:sz="0" w:space="0" w:color="auto"/>
          </w:divBdr>
        </w:div>
      </w:divsChild>
    </w:div>
    <w:div w:id="701439743">
      <w:marLeft w:val="0"/>
      <w:marRight w:val="0"/>
      <w:marTop w:val="0"/>
      <w:marBottom w:val="0"/>
      <w:divBdr>
        <w:top w:val="none" w:sz="0" w:space="0" w:color="auto"/>
        <w:left w:val="none" w:sz="0" w:space="0" w:color="auto"/>
        <w:bottom w:val="none" w:sz="0" w:space="0" w:color="auto"/>
        <w:right w:val="none" w:sz="0" w:space="0" w:color="auto"/>
      </w:divBdr>
      <w:divsChild>
        <w:div w:id="637564634">
          <w:marLeft w:val="0"/>
          <w:marRight w:val="0"/>
          <w:marTop w:val="0"/>
          <w:marBottom w:val="0"/>
          <w:divBdr>
            <w:top w:val="none" w:sz="0" w:space="0" w:color="auto"/>
            <w:left w:val="none" w:sz="0" w:space="0" w:color="auto"/>
            <w:bottom w:val="none" w:sz="0" w:space="0" w:color="auto"/>
            <w:right w:val="none" w:sz="0" w:space="0" w:color="auto"/>
          </w:divBdr>
        </w:div>
      </w:divsChild>
    </w:div>
    <w:div w:id="702753187">
      <w:marLeft w:val="0"/>
      <w:marRight w:val="0"/>
      <w:marTop w:val="0"/>
      <w:marBottom w:val="0"/>
      <w:divBdr>
        <w:top w:val="none" w:sz="0" w:space="0" w:color="auto"/>
        <w:left w:val="none" w:sz="0" w:space="0" w:color="auto"/>
        <w:bottom w:val="none" w:sz="0" w:space="0" w:color="auto"/>
        <w:right w:val="none" w:sz="0" w:space="0" w:color="auto"/>
      </w:divBdr>
      <w:divsChild>
        <w:div w:id="1129973511">
          <w:marLeft w:val="0"/>
          <w:marRight w:val="0"/>
          <w:marTop w:val="0"/>
          <w:marBottom w:val="0"/>
          <w:divBdr>
            <w:top w:val="none" w:sz="0" w:space="0" w:color="auto"/>
            <w:left w:val="none" w:sz="0" w:space="0" w:color="auto"/>
            <w:bottom w:val="none" w:sz="0" w:space="0" w:color="auto"/>
            <w:right w:val="none" w:sz="0" w:space="0" w:color="auto"/>
          </w:divBdr>
        </w:div>
      </w:divsChild>
    </w:div>
    <w:div w:id="706638288">
      <w:marLeft w:val="0"/>
      <w:marRight w:val="0"/>
      <w:marTop w:val="0"/>
      <w:marBottom w:val="0"/>
      <w:divBdr>
        <w:top w:val="none" w:sz="0" w:space="0" w:color="auto"/>
        <w:left w:val="none" w:sz="0" w:space="0" w:color="auto"/>
        <w:bottom w:val="none" w:sz="0" w:space="0" w:color="auto"/>
        <w:right w:val="none" w:sz="0" w:space="0" w:color="auto"/>
      </w:divBdr>
      <w:divsChild>
        <w:div w:id="1377966016">
          <w:marLeft w:val="0"/>
          <w:marRight w:val="0"/>
          <w:marTop w:val="0"/>
          <w:marBottom w:val="0"/>
          <w:divBdr>
            <w:top w:val="none" w:sz="0" w:space="0" w:color="auto"/>
            <w:left w:val="none" w:sz="0" w:space="0" w:color="auto"/>
            <w:bottom w:val="none" w:sz="0" w:space="0" w:color="auto"/>
            <w:right w:val="none" w:sz="0" w:space="0" w:color="auto"/>
          </w:divBdr>
        </w:div>
      </w:divsChild>
    </w:div>
    <w:div w:id="707340499">
      <w:marLeft w:val="0"/>
      <w:marRight w:val="0"/>
      <w:marTop w:val="0"/>
      <w:marBottom w:val="0"/>
      <w:divBdr>
        <w:top w:val="none" w:sz="0" w:space="0" w:color="auto"/>
        <w:left w:val="none" w:sz="0" w:space="0" w:color="auto"/>
        <w:bottom w:val="none" w:sz="0" w:space="0" w:color="auto"/>
        <w:right w:val="none" w:sz="0" w:space="0" w:color="auto"/>
      </w:divBdr>
      <w:divsChild>
        <w:div w:id="2070035004">
          <w:marLeft w:val="0"/>
          <w:marRight w:val="150"/>
          <w:marTop w:val="0"/>
          <w:marBottom w:val="0"/>
          <w:divBdr>
            <w:top w:val="none" w:sz="0" w:space="0" w:color="auto"/>
            <w:left w:val="none" w:sz="0" w:space="0" w:color="auto"/>
            <w:bottom w:val="none" w:sz="0" w:space="0" w:color="auto"/>
            <w:right w:val="none" w:sz="0" w:space="0" w:color="auto"/>
          </w:divBdr>
          <w:divsChild>
            <w:div w:id="1691784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4542621">
      <w:marLeft w:val="0"/>
      <w:marRight w:val="0"/>
      <w:marTop w:val="0"/>
      <w:marBottom w:val="0"/>
      <w:divBdr>
        <w:top w:val="none" w:sz="0" w:space="0" w:color="auto"/>
        <w:left w:val="none" w:sz="0" w:space="0" w:color="auto"/>
        <w:bottom w:val="none" w:sz="0" w:space="0" w:color="auto"/>
        <w:right w:val="none" w:sz="0" w:space="0" w:color="auto"/>
      </w:divBdr>
      <w:divsChild>
        <w:div w:id="1323705394">
          <w:marLeft w:val="0"/>
          <w:marRight w:val="0"/>
          <w:marTop w:val="0"/>
          <w:marBottom w:val="0"/>
          <w:divBdr>
            <w:top w:val="none" w:sz="0" w:space="0" w:color="auto"/>
            <w:left w:val="none" w:sz="0" w:space="0" w:color="auto"/>
            <w:bottom w:val="none" w:sz="0" w:space="0" w:color="auto"/>
            <w:right w:val="none" w:sz="0" w:space="0" w:color="auto"/>
          </w:divBdr>
        </w:div>
      </w:divsChild>
    </w:div>
    <w:div w:id="714935217">
      <w:marLeft w:val="0"/>
      <w:marRight w:val="0"/>
      <w:marTop w:val="0"/>
      <w:marBottom w:val="0"/>
      <w:divBdr>
        <w:top w:val="none" w:sz="0" w:space="0" w:color="auto"/>
        <w:left w:val="none" w:sz="0" w:space="0" w:color="auto"/>
        <w:bottom w:val="none" w:sz="0" w:space="0" w:color="auto"/>
        <w:right w:val="none" w:sz="0" w:space="0" w:color="auto"/>
      </w:divBdr>
      <w:divsChild>
        <w:div w:id="1418668897">
          <w:marLeft w:val="0"/>
          <w:marRight w:val="0"/>
          <w:marTop w:val="0"/>
          <w:marBottom w:val="0"/>
          <w:divBdr>
            <w:top w:val="none" w:sz="0" w:space="0" w:color="auto"/>
            <w:left w:val="none" w:sz="0" w:space="0" w:color="auto"/>
            <w:bottom w:val="none" w:sz="0" w:space="0" w:color="auto"/>
            <w:right w:val="none" w:sz="0" w:space="0" w:color="auto"/>
          </w:divBdr>
        </w:div>
      </w:divsChild>
    </w:div>
    <w:div w:id="718821162">
      <w:marLeft w:val="0"/>
      <w:marRight w:val="0"/>
      <w:marTop w:val="0"/>
      <w:marBottom w:val="0"/>
      <w:divBdr>
        <w:top w:val="none" w:sz="0" w:space="0" w:color="auto"/>
        <w:left w:val="none" w:sz="0" w:space="0" w:color="auto"/>
        <w:bottom w:val="none" w:sz="0" w:space="0" w:color="auto"/>
        <w:right w:val="none" w:sz="0" w:space="0" w:color="auto"/>
      </w:divBdr>
      <w:divsChild>
        <w:div w:id="726563162">
          <w:marLeft w:val="0"/>
          <w:marRight w:val="0"/>
          <w:marTop w:val="0"/>
          <w:marBottom w:val="0"/>
          <w:divBdr>
            <w:top w:val="none" w:sz="0" w:space="0" w:color="auto"/>
            <w:left w:val="none" w:sz="0" w:space="0" w:color="auto"/>
            <w:bottom w:val="none" w:sz="0" w:space="0" w:color="auto"/>
            <w:right w:val="none" w:sz="0" w:space="0" w:color="auto"/>
          </w:divBdr>
        </w:div>
      </w:divsChild>
    </w:div>
    <w:div w:id="721094979">
      <w:marLeft w:val="0"/>
      <w:marRight w:val="0"/>
      <w:marTop w:val="0"/>
      <w:marBottom w:val="0"/>
      <w:divBdr>
        <w:top w:val="none" w:sz="0" w:space="0" w:color="auto"/>
        <w:left w:val="none" w:sz="0" w:space="0" w:color="auto"/>
        <w:bottom w:val="none" w:sz="0" w:space="0" w:color="auto"/>
        <w:right w:val="none" w:sz="0" w:space="0" w:color="auto"/>
      </w:divBdr>
      <w:divsChild>
        <w:div w:id="1095519779">
          <w:marLeft w:val="0"/>
          <w:marRight w:val="0"/>
          <w:marTop w:val="0"/>
          <w:marBottom w:val="0"/>
          <w:divBdr>
            <w:top w:val="none" w:sz="0" w:space="0" w:color="auto"/>
            <w:left w:val="none" w:sz="0" w:space="0" w:color="auto"/>
            <w:bottom w:val="none" w:sz="0" w:space="0" w:color="auto"/>
            <w:right w:val="none" w:sz="0" w:space="0" w:color="auto"/>
          </w:divBdr>
        </w:div>
      </w:divsChild>
    </w:div>
    <w:div w:id="722869308">
      <w:marLeft w:val="0"/>
      <w:marRight w:val="0"/>
      <w:marTop w:val="0"/>
      <w:marBottom w:val="0"/>
      <w:divBdr>
        <w:top w:val="none" w:sz="0" w:space="0" w:color="auto"/>
        <w:left w:val="none" w:sz="0" w:space="0" w:color="auto"/>
        <w:bottom w:val="none" w:sz="0" w:space="0" w:color="auto"/>
        <w:right w:val="none" w:sz="0" w:space="0" w:color="auto"/>
      </w:divBdr>
      <w:divsChild>
        <w:div w:id="728767074">
          <w:marLeft w:val="0"/>
          <w:marRight w:val="0"/>
          <w:marTop w:val="0"/>
          <w:marBottom w:val="0"/>
          <w:divBdr>
            <w:top w:val="none" w:sz="0" w:space="0" w:color="auto"/>
            <w:left w:val="none" w:sz="0" w:space="0" w:color="auto"/>
            <w:bottom w:val="none" w:sz="0" w:space="0" w:color="auto"/>
            <w:right w:val="none" w:sz="0" w:space="0" w:color="auto"/>
          </w:divBdr>
        </w:div>
      </w:divsChild>
    </w:div>
    <w:div w:id="727339334">
      <w:marLeft w:val="0"/>
      <w:marRight w:val="0"/>
      <w:marTop w:val="0"/>
      <w:marBottom w:val="0"/>
      <w:divBdr>
        <w:top w:val="none" w:sz="0" w:space="0" w:color="auto"/>
        <w:left w:val="none" w:sz="0" w:space="0" w:color="auto"/>
        <w:bottom w:val="none" w:sz="0" w:space="0" w:color="auto"/>
        <w:right w:val="none" w:sz="0" w:space="0" w:color="auto"/>
      </w:divBdr>
      <w:divsChild>
        <w:div w:id="1950357907">
          <w:marLeft w:val="0"/>
          <w:marRight w:val="0"/>
          <w:marTop w:val="0"/>
          <w:marBottom w:val="0"/>
          <w:divBdr>
            <w:top w:val="none" w:sz="0" w:space="0" w:color="auto"/>
            <w:left w:val="none" w:sz="0" w:space="0" w:color="auto"/>
            <w:bottom w:val="none" w:sz="0" w:space="0" w:color="auto"/>
            <w:right w:val="none" w:sz="0" w:space="0" w:color="auto"/>
          </w:divBdr>
        </w:div>
      </w:divsChild>
    </w:div>
    <w:div w:id="732848957">
      <w:marLeft w:val="0"/>
      <w:marRight w:val="0"/>
      <w:marTop w:val="0"/>
      <w:marBottom w:val="0"/>
      <w:divBdr>
        <w:top w:val="none" w:sz="0" w:space="0" w:color="auto"/>
        <w:left w:val="none" w:sz="0" w:space="0" w:color="auto"/>
        <w:bottom w:val="none" w:sz="0" w:space="0" w:color="auto"/>
        <w:right w:val="none" w:sz="0" w:space="0" w:color="auto"/>
      </w:divBdr>
      <w:divsChild>
        <w:div w:id="360934675">
          <w:marLeft w:val="0"/>
          <w:marRight w:val="0"/>
          <w:marTop w:val="0"/>
          <w:marBottom w:val="0"/>
          <w:divBdr>
            <w:top w:val="none" w:sz="0" w:space="0" w:color="auto"/>
            <w:left w:val="none" w:sz="0" w:space="0" w:color="auto"/>
            <w:bottom w:val="none" w:sz="0" w:space="0" w:color="auto"/>
            <w:right w:val="none" w:sz="0" w:space="0" w:color="auto"/>
          </w:divBdr>
        </w:div>
      </w:divsChild>
    </w:div>
    <w:div w:id="733703157">
      <w:marLeft w:val="0"/>
      <w:marRight w:val="0"/>
      <w:marTop w:val="0"/>
      <w:marBottom w:val="0"/>
      <w:divBdr>
        <w:top w:val="none" w:sz="0" w:space="0" w:color="auto"/>
        <w:left w:val="none" w:sz="0" w:space="0" w:color="auto"/>
        <w:bottom w:val="none" w:sz="0" w:space="0" w:color="auto"/>
        <w:right w:val="none" w:sz="0" w:space="0" w:color="auto"/>
      </w:divBdr>
      <w:divsChild>
        <w:div w:id="892891388">
          <w:marLeft w:val="0"/>
          <w:marRight w:val="0"/>
          <w:marTop w:val="0"/>
          <w:marBottom w:val="0"/>
          <w:divBdr>
            <w:top w:val="none" w:sz="0" w:space="0" w:color="auto"/>
            <w:left w:val="none" w:sz="0" w:space="0" w:color="auto"/>
            <w:bottom w:val="none" w:sz="0" w:space="0" w:color="auto"/>
            <w:right w:val="none" w:sz="0" w:space="0" w:color="auto"/>
          </w:divBdr>
        </w:div>
      </w:divsChild>
    </w:div>
    <w:div w:id="744035753">
      <w:marLeft w:val="0"/>
      <w:marRight w:val="0"/>
      <w:marTop w:val="0"/>
      <w:marBottom w:val="0"/>
      <w:divBdr>
        <w:top w:val="none" w:sz="0" w:space="0" w:color="auto"/>
        <w:left w:val="none" w:sz="0" w:space="0" w:color="auto"/>
        <w:bottom w:val="none" w:sz="0" w:space="0" w:color="auto"/>
        <w:right w:val="none" w:sz="0" w:space="0" w:color="auto"/>
      </w:divBdr>
      <w:divsChild>
        <w:div w:id="1169560905">
          <w:marLeft w:val="0"/>
          <w:marRight w:val="0"/>
          <w:marTop w:val="0"/>
          <w:marBottom w:val="0"/>
          <w:divBdr>
            <w:top w:val="none" w:sz="0" w:space="0" w:color="auto"/>
            <w:left w:val="none" w:sz="0" w:space="0" w:color="auto"/>
            <w:bottom w:val="none" w:sz="0" w:space="0" w:color="auto"/>
            <w:right w:val="none" w:sz="0" w:space="0" w:color="auto"/>
          </w:divBdr>
        </w:div>
      </w:divsChild>
    </w:div>
    <w:div w:id="759181526">
      <w:marLeft w:val="0"/>
      <w:marRight w:val="0"/>
      <w:marTop w:val="0"/>
      <w:marBottom w:val="0"/>
      <w:divBdr>
        <w:top w:val="none" w:sz="0" w:space="0" w:color="auto"/>
        <w:left w:val="none" w:sz="0" w:space="0" w:color="auto"/>
        <w:bottom w:val="none" w:sz="0" w:space="0" w:color="auto"/>
        <w:right w:val="none" w:sz="0" w:space="0" w:color="auto"/>
      </w:divBdr>
      <w:divsChild>
        <w:div w:id="1437093678">
          <w:marLeft w:val="0"/>
          <w:marRight w:val="0"/>
          <w:marTop w:val="0"/>
          <w:marBottom w:val="0"/>
          <w:divBdr>
            <w:top w:val="none" w:sz="0" w:space="0" w:color="auto"/>
            <w:left w:val="none" w:sz="0" w:space="0" w:color="auto"/>
            <w:bottom w:val="none" w:sz="0" w:space="0" w:color="auto"/>
            <w:right w:val="none" w:sz="0" w:space="0" w:color="auto"/>
          </w:divBdr>
        </w:div>
      </w:divsChild>
    </w:div>
    <w:div w:id="764037492">
      <w:marLeft w:val="0"/>
      <w:marRight w:val="0"/>
      <w:marTop w:val="0"/>
      <w:marBottom w:val="0"/>
      <w:divBdr>
        <w:top w:val="none" w:sz="0" w:space="0" w:color="auto"/>
        <w:left w:val="none" w:sz="0" w:space="0" w:color="auto"/>
        <w:bottom w:val="none" w:sz="0" w:space="0" w:color="auto"/>
        <w:right w:val="none" w:sz="0" w:space="0" w:color="auto"/>
      </w:divBdr>
      <w:divsChild>
        <w:div w:id="1746803228">
          <w:marLeft w:val="0"/>
          <w:marRight w:val="0"/>
          <w:marTop w:val="0"/>
          <w:marBottom w:val="0"/>
          <w:divBdr>
            <w:top w:val="none" w:sz="0" w:space="0" w:color="auto"/>
            <w:left w:val="none" w:sz="0" w:space="0" w:color="auto"/>
            <w:bottom w:val="none" w:sz="0" w:space="0" w:color="auto"/>
            <w:right w:val="none" w:sz="0" w:space="0" w:color="auto"/>
          </w:divBdr>
        </w:div>
      </w:divsChild>
    </w:div>
    <w:div w:id="765737792">
      <w:marLeft w:val="0"/>
      <w:marRight w:val="0"/>
      <w:marTop w:val="0"/>
      <w:marBottom w:val="0"/>
      <w:divBdr>
        <w:top w:val="none" w:sz="0" w:space="0" w:color="auto"/>
        <w:left w:val="none" w:sz="0" w:space="0" w:color="auto"/>
        <w:bottom w:val="none" w:sz="0" w:space="0" w:color="auto"/>
        <w:right w:val="none" w:sz="0" w:space="0" w:color="auto"/>
      </w:divBdr>
      <w:divsChild>
        <w:div w:id="8912974">
          <w:marLeft w:val="0"/>
          <w:marRight w:val="0"/>
          <w:marTop w:val="0"/>
          <w:marBottom w:val="0"/>
          <w:divBdr>
            <w:top w:val="none" w:sz="0" w:space="0" w:color="auto"/>
            <w:left w:val="none" w:sz="0" w:space="0" w:color="auto"/>
            <w:bottom w:val="none" w:sz="0" w:space="0" w:color="auto"/>
            <w:right w:val="none" w:sz="0" w:space="0" w:color="auto"/>
          </w:divBdr>
        </w:div>
      </w:divsChild>
    </w:div>
    <w:div w:id="768698660">
      <w:marLeft w:val="0"/>
      <w:marRight w:val="0"/>
      <w:marTop w:val="0"/>
      <w:marBottom w:val="0"/>
      <w:divBdr>
        <w:top w:val="none" w:sz="0" w:space="0" w:color="auto"/>
        <w:left w:val="none" w:sz="0" w:space="0" w:color="auto"/>
        <w:bottom w:val="none" w:sz="0" w:space="0" w:color="auto"/>
        <w:right w:val="none" w:sz="0" w:space="0" w:color="auto"/>
      </w:divBdr>
      <w:divsChild>
        <w:div w:id="525600499">
          <w:marLeft w:val="0"/>
          <w:marRight w:val="0"/>
          <w:marTop w:val="0"/>
          <w:marBottom w:val="0"/>
          <w:divBdr>
            <w:top w:val="none" w:sz="0" w:space="0" w:color="auto"/>
            <w:left w:val="none" w:sz="0" w:space="0" w:color="auto"/>
            <w:bottom w:val="none" w:sz="0" w:space="0" w:color="auto"/>
            <w:right w:val="none" w:sz="0" w:space="0" w:color="auto"/>
          </w:divBdr>
        </w:div>
      </w:divsChild>
    </w:div>
    <w:div w:id="769162847">
      <w:marLeft w:val="0"/>
      <w:marRight w:val="0"/>
      <w:marTop w:val="0"/>
      <w:marBottom w:val="0"/>
      <w:divBdr>
        <w:top w:val="none" w:sz="0" w:space="0" w:color="auto"/>
        <w:left w:val="none" w:sz="0" w:space="0" w:color="auto"/>
        <w:bottom w:val="none" w:sz="0" w:space="0" w:color="auto"/>
        <w:right w:val="none" w:sz="0" w:space="0" w:color="auto"/>
      </w:divBdr>
      <w:divsChild>
        <w:div w:id="1486049620">
          <w:marLeft w:val="0"/>
          <w:marRight w:val="0"/>
          <w:marTop w:val="0"/>
          <w:marBottom w:val="0"/>
          <w:divBdr>
            <w:top w:val="none" w:sz="0" w:space="0" w:color="auto"/>
            <w:left w:val="none" w:sz="0" w:space="0" w:color="auto"/>
            <w:bottom w:val="none" w:sz="0" w:space="0" w:color="auto"/>
            <w:right w:val="none" w:sz="0" w:space="0" w:color="auto"/>
          </w:divBdr>
        </w:div>
      </w:divsChild>
    </w:div>
    <w:div w:id="774204407">
      <w:bodyDiv w:val="1"/>
      <w:marLeft w:val="0"/>
      <w:marRight w:val="0"/>
      <w:marTop w:val="0"/>
      <w:marBottom w:val="0"/>
      <w:divBdr>
        <w:top w:val="none" w:sz="0" w:space="0" w:color="auto"/>
        <w:left w:val="none" w:sz="0" w:space="0" w:color="auto"/>
        <w:bottom w:val="none" w:sz="0" w:space="0" w:color="auto"/>
        <w:right w:val="none" w:sz="0" w:space="0" w:color="auto"/>
      </w:divBdr>
      <w:divsChild>
        <w:div w:id="201982545">
          <w:marLeft w:val="0"/>
          <w:marRight w:val="0"/>
          <w:marTop w:val="0"/>
          <w:marBottom w:val="0"/>
          <w:divBdr>
            <w:top w:val="none" w:sz="0" w:space="0" w:color="auto"/>
            <w:left w:val="none" w:sz="0" w:space="0" w:color="auto"/>
            <w:bottom w:val="none" w:sz="0" w:space="0" w:color="auto"/>
            <w:right w:val="none" w:sz="0" w:space="0" w:color="auto"/>
          </w:divBdr>
          <w:divsChild>
            <w:div w:id="1936939992">
              <w:marLeft w:val="0"/>
              <w:marRight w:val="0"/>
              <w:marTop w:val="0"/>
              <w:marBottom w:val="0"/>
              <w:divBdr>
                <w:top w:val="none" w:sz="0" w:space="0" w:color="auto"/>
                <w:left w:val="none" w:sz="0" w:space="0" w:color="auto"/>
                <w:bottom w:val="none" w:sz="0" w:space="0" w:color="auto"/>
                <w:right w:val="none" w:sz="0" w:space="0" w:color="auto"/>
              </w:divBdr>
            </w:div>
          </w:divsChild>
        </w:div>
        <w:div w:id="294676372">
          <w:marLeft w:val="0"/>
          <w:marRight w:val="0"/>
          <w:marTop w:val="0"/>
          <w:marBottom w:val="0"/>
          <w:divBdr>
            <w:top w:val="none" w:sz="0" w:space="0" w:color="auto"/>
            <w:left w:val="none" w:sz="0" w:space="0" w:color="auto"/>
            <w:bottom w:val="none" w:sz="0" w:space="0" w:color="auto"/>
            <w:right w:val="none" w:sz="0" w:space="0" w:color="auto"/>
          </w:divBdr>
          <w:divsChild>
            <w:div w:id="1331830740">
              <w:marLeft w:val="0"/>
              <w:marRight w:val="0"/>
              <w:marTop w:val="0"/>
              <w:marBottom w:val="0"/>
              <w:divBdr>
                <w:top w:val="none" w:sz="0" w:space="0" w:color="auto"/>
                <w:left w:val="none" w:sz="0" w:space="0" w:color="auto"/>
                <w:bottom w:val="none" w:sz="0" w:space="0" w:color="auto"/>
                <w:right w:val="none" w:sz="0" w:space="0" w:color="auto"/>
              </w:divBdr>
            </w:div>
          </w:divsChild>
        </w:div>
        <w:div w:id="341979617">
          <w:marLeft w:val="0"/>
          <w:marRight w:val="0"/>
          <w:marTop w:val="0"/>
          <w:marBottom w:val="0"/>
          <w:divBdr>
            <w:top w:val="none" w:sz="0" w:space="0" w:color="auto"/>
            <w:left w:val="none" w:sz="0" w:space="0" w:color="auto"/>
            <w:bottom w:val="none" w:sz="0" w:space="0" w:color="auto"/>
            <w:right w:val="none" w:sz="0" w:space="0" w:color="auto"/>
          </w:divBdr>
          <w:divsChild>
            <w:div w:id="50004899">
              <w:marLeft w:val="0"/>
              <w:marRight w:val="0"/>
              <w:marTop w:val="0"/>
              <w:marBottom w:val="0"/>
              <w:divBdr>
                <w:top w:val="none" w:sz="0" w:space="0" w:color="auto"/>
                <w:left w:val="none" w:sz="0" w:space="0" w:color="auto"/>
                <w:bottom w:val="none" w:sz="0" w:space="0" w:color="auto"/>
                <w:right w:val="none" w:sz="0" w:space="0" w:color="auto"/>
              </w:divBdr>
              <w:divsChild>
                <w:div w:id="56326476">
                  <w:marLeft w:val="0"/>
                  <w:marRight w:val="150"/>
                  <w:marTop w:val="0"/>
                  <w:marBottom w:val="0"/>
                  <w:divBdr>
                    <w:top w:val="none" w:sz="0" w:space="0" w:color="auto"/>
                    <w:left w:val="none" w:sz="0" w:space="0" w:color="auto"/>
                    <w:bottom w:val="none" w:sz="0" w:space="0" w:color="auto"/>
                    <w:right w:val="none" w:sz="0" w:space="0" w:color="auto"/>
                  </w:divBdr>
                  <w:divsChild>
                    <w:div w:id="1395157540">
                      <w:marLeft w:val="0"/>
                      <w:marRight w:val="150"/>
                      <w:marTop w:val="0"/>
                      <w:marBottom w:val="0"/>
                      <w:divBdr>
                        <w:top w:val="none" w:sz="0" w:space="0" w:color="auto"/>
                        <w:left w:val="none" w:sz="0" w:space="0" w:color="auto"/>
                        <w:bottom w:val="none" w:sz="0" w:space="0" w:color="auto"/>
                        <w:right w:val="none" w:sz="0" w:space="0" w:color="auto"/>
                      </w:divBdr>
                    </w:div>
                  </w:divsChild>
                </w:div>
                <w:div w:id="205142926">
                  <w:marLeft w:val="0"/>
                  <w:marRight w:val="150"/>
                  <w:marTop w:val="0"/>
                  <w:marBottom w:val="0"/>
                  <w:divBdr>
                    <w:top w:val="none" w:sz="0" w:space="0" w:color="auto"/>
                    <w:left w:val="none" w:sz="0" w:space="0" w:color="auto"/>
                    <w:bottom w:val="none" w:sz="0" w:space="0" w:color="auto"/>
                    <w:right w:val="none" w:sz="0" w:space="0" w:color="auto"/>
                  </w:divBdr>
                  <w:divsChild>
                    <w:div w:id="671225134">
                      <w:marLeft w:val="0"/>
                      <w:marRight w:val="150"/>
                      <w:marTop w:val="0"/>
                      <w:marBottom w:val="0"/>
                      <w:divBdr>
                        <w:top w:val="none" w:sz="0" w:space="0" w:color="auto"/>
                        <w:left w:val="none" w:sz="0" w:space="0" w:color="auto"/>
                        <w:bottom w:val="none" w:sz="0" w:space="0" w:color="auto"/>
                        <w:right w:val="none" w:sz="0" w:space="0" w:color="auto"/>
                      </w:divBdr>
                    </w:div>
                  </w:divsChild>
                </w:div>
                <w:div w:id="535774344">
                  <w:marLeft w:val="0"/>
                  <w:marRight w:val="150"/>
                  <w:marTop w:val="0"/>
                  <w:marBottom w:val="0"/>
                  <w:divBdr>
                    <w:top w:val="none" w:sz="0" w:space="0" w:color="auto"/>
                    <w:left w:val="none" w:sz="0" w:space="0" w:color="auto"/>
                    <w:bottom w:val="none" w:sz="0" w:space="0" w:color="auto"/>
                    <w:right w:val="none" w:sz="0" w:space="0" w:color="auto"/>
                  </w:divBdr>
                  <w:divsChild>
                    <w:div w:id="228006835">
                      <w:marLeft w:val="0"/>
                      <w:marRight w:val="150"/>
                      <w:marTop w:val="0"/>
                      <w:marBottom w:val="0"/>
                      <w:divBdr>
                        <w:top w:val="none" w:sz="0" w:space="0" w:color="auto"/>
                        <w:left w:val="none" w:sz="0" w:space="0" w:color="auto"/>
                        <w:bottom w:val="none" w:sz="0" w:space="0" w:color="auto"/>
                        <w:right w:val="none" w:sz="0" w:space="0" w:color="auto"/>
                      </w:divBdr>
                    </w:div>
                  </w:divsChild>
                </w:div>
                <w:div w:id="756907754">
                  <w:marLeft w:val="0"/>
                  <w:marRight w:val="150"/>
                  <w:marTop w:val="0"/>
                  <w:marBottom w:val="0"/>
                  <w:divBdr>
                    <w:top w:val="none" w:sz="0" w:space="0" w:color="auto"/>
                    <w:left w:val="none" w:sz="0" w:space="0" w:color="auto"/>
                    <w:bottom w:val="none" w:sz="0" w:space="0" w:color="auto"/>
                    <w:right w:val="none" w:sz="0" w:space="0" w:color="auto"/>
                  </w:divBdr>
                  <w:divsChild>
                    <w:div w:id="651179333">
                      <w:marLeft w:val="0"/>
                      <w:marRight w:val="150"/>
                      <w:marTop w:val="0"/>
                      <w:marBottom w:val="0"/>
                      <w:divBdr>
                        <w:top w:val="none" w:sz="0" w:space="0" w:color="auto"/>
                        <w:left w:val="none" w:sz="0" w:space="0" w:color="auto"/>
                        <w:bottom w:val="none" w:sz="0" w:space="0" w:color="auto"/>
                        <w:right w:val="none" w:sz="0" w:space="0" w:color="auto"/>
                      </w:divBdr>
                    </w:div>
                  </w:divsChild>
                </w:div>
                <w:div w:id="811754361">
                  <w:marLeft w:val="0"/>
                  <w:marRight w:val="150"/>
                  <w:marTop w:val="0"/>
                  <w:marBottom w:val="0"/>
                  <w:divBdr>
                    <w:top w:val="none" w:sz="0" w:space="0" w:color="auto"/>
                    <w:left w:val="none" w:sz="0" w:space="0" w:color="auto"/>
                    <w:bottom w:val="none" w:sz="0" w:space="0" w:color="auto"/>
                    <w:right w:val="none" w:sz="0" w:space="0" w:color="auto"/>
                  </w:divBdr>
                  <w:divsChild>
                    <w:div w:id="739865079">
                      <w:marLeft w:val="0"/>
                      <w:marRight w:val="150"/>
                      <w:marTop w:val="0"/>
                      <w:marBottom w:val="0"/>
                      <w:divBdr>
                        <w:top w:val="none" w:sz="0" w:space="0" w:color="auto"/>
                        <w:left w:val="none" w:sz="0" w:space="0" w:color="auto"/>
                        <w:bottom w:val="none" w:sz="0" w:space="0" w:color="auto"/>
                        <w:right w:val="none" w:sz="0" w:space="0" w:color="auto"/>
                      </w:divBdr>
                    </w:div>
                  </w:divsChild>
                </w:div>
                <w:div w:id="912155637">
                  <w:marLeft w:val="0"/>
                  <w:marRight w:val="150"/>
                  <w:marTop w:val="0"/>
                  <w:marBottom w:val="0"/>
                  <w:divBdr>
                    <w:top w:val="none" w:sz="0" w:space="0" w:color="auto"/>
                    <w:left w:val="none" w:sz="0" w:space="0" w:color="auto"/>
                    <w:bottom w:val="none" w:sz="0" w:space="0" w:color="auto"/>
                    <w:right w:val="none" w:sz="0" w:space="0" w:color="auto"/>
                  </w:divBdr>
                  <w:divsChild>
                    <w:div w:id="1238249306">
                      <w:marLeft w:val="0"/>
                      <w:marRight w:val="150"/>
                      <w:marTop w:val="0"/>
                      <w:marBottom w:val="0"/>
                      <w:divBdr>
                        <w:top w:val="none" w:sz="0" w:space="0" w:color="auto"/>
                        <w:left w:val="none" w:sz="0" w:space="0" w:color="auto"/>
                        <w:bottom w:val="none" w:sz="0" w:space="0" w:color="auto"/>
                        <w:right w:val="none" w:sz="0" w:space="0" w:color="auto"/>
                      </w:divBdr>
                    </w:div>
                  </w:divsChild>
                </w:div>
                <w:div w:id="965425314">
                  <w:marLeft w:val="0"/>
                  <w:marRight w:val="150"/>
                  <w:marTop w:val="0"/>
                  <w:marBottom w:val="0"/>
                  <w:divBdr>
                    <w:top w:val="none" w:sz="0" w:space="0" w:color="auto"/>
                    <w:left w:val="none" w:sz="0" w:space="0" w:color="auto"/>
                    <w:bottom w:val="none" w:sz="0" w:space="0" w:color="auto"/>
                    <w:right w:val="none" w:sz="0" w:space="0" w:color="auto"/>
                  </w:divBdr>
                  <w:divsChild>
                    <w:div w:id="961108019">
                      <w:marLeft w:val="0"/>
                      <w:marRight w:val="150"/>
                      <w:marTop w:val="0"/>
                      <w:marBottom w:val="0"/>
                      <w:divBdr>
                        <w:top w:val="none" w:sz="0" w:space="0" w:color="auto"/>
                        <w:left w:val="none" w:sz="0" w:space="0" w:color="auto"/>
                        <w:bottom w:val="none" w:sz="0" w:space="0" w:color="auto"/>
                        <w:right w:val="none" w:sz="0" w:space="0" w:color="auto"/>
                      </w:divBdr>
                    </w:div>
                  </w:divsChild>
                </w:div>
                <w:div w:id="973635533">
                  <w:marLeft w:val="0"/>
                  <w:marRight w:val="150"/>
                  <w:marTop w:val="0"/>
                  <w:marBottom w:val="0"/>
                  <w:divBdr>
                    <w:top w:val="none" w:sz="0" w:space="0" w:color="auto"/>
                    <w:left w:val="none" w:sz="0" w:space="0" w:color="auto"/>
                    <w:bottom w:val="none" w:sz="0" w:space="0" w:color="auto"/>
                    <w:right w:val="none" w:sz="0" w:space="0" w:color="auto"/>
                  </w:divBdr>
                  <w:divsChild>
                    <w:div w:id="138304660">
                      <w:marLeft w:val="0"/>
                      <w:marRight w:val="150"/>
                      <w:marTop w:val="0"/>
                      <w:marBottom w:val="0"/>
                      <w:divBdr>
                        <w:top w:val="none" w:sz="0" w:space="0" w:color="auto"/>
                        <w:left w:val="none" w:sz="0" w:space="0" w:color="auto"/>
                        <w:bottom w:val="none" w:sz="0" w:space="0" w:color="auto"/>
                        <w:right w:val="none" w:sz="0" w:space="0" w:color="auto"/>
                      </w:divBdr>
                    </w:div>
                  </w:divsChild>
                </w:div>
                <w:div w:id="1195925412">
                  <w:marLeft w:val="0"/>
                  <w:marRight w:val="150"/>
                  <w:marTop w:val="0"/>
                  <w:marBottom w:val="0"/>
                  <w:divBdr>
                    <w:top w:val="none" w:sz="0" w:space="0" w:color="auto"/>
                    <w:left w:val="none" w:sz="0" w:space="0" w:color="auto"/>
                    <w:bottom w:val="none" w:sz="0" w:space="0" w:color="auto"/>
                    <w:right w:val="none" w:sz="0" w:space="0" w:color="auto"/>
                  </w:divBdr>
                  <w:divsChild>
                    <w:div w:id="1214195947">
                      <w:marLeft w:val="0"/>
                      <w:marRight w:val="150"/>
                      <w:marTop w:val="0"/>
                      <w:marBottom w:val="0"/>
                      <w:divBdr>
                        <w:top w:val="none" w:sz="0" w:space="0" w:color="auto"/>
                        <w:left w:val="none" w:sz="0" w:space="0" w:color="auto"/>
                        <w:bottom w:val="none" w:sz="0" w:space="0" w:color="auto"/>
                        <w:right w:val="none" w:sz="0" w:space="0" w:color="auto"/>
                      </w:divBdr>
                    </w:div>
                  </w:divsChild>
                </w:div>
                <w:div w:id="1465587996">
                  <w:marLeft w:val="0"/>
                  <w:marRight w:val="150"/>
                  <w:marTop w:val="0"/>
                  <w:marBottom w:val="0"/>
                  <w:divBdr>
                    <w:top w:val="none" w:sz="0" w:space="0" w:color="auto"/>
                    <w:left w:val="none" w:sz="0" w:space="0" w:color="auto"/>
                    <w:bottom w:val="none" w:sz="0" w:space="0" w:color="auto"/>
                    <w:right w:val="none" w:sz="0" w:space="0" w:color="auto"/>
                  </w:divBdr>
                  <w:divsChild>
                    <w:div w:id="907378686">
                      <w:marLeft w:val="0"/>
                      <w:marRight w:val="150"/>
                      <w:marTop w:val="0"/>
                      <w:marBottom w:val="0"/>
                      <w:divBdr>
                        <w:top w:val="none" w:sz="0" w:space="0" w:color="auto"/>
                        <w:left w:val="none" w:sz="0" w:space="0" w:color="auto"/>
                        <w:bottom w:val="none" w:sz="0" w:space="0" w:color="auto"/>
                        <w:right w:val="none" w:sz="0" w:space="0" w:color="auto"/>
                      </w:divBdr>
                    </w:div>
                  </w:divsChild>
                </w:div>
                <w:div w:id="1473447568">
                  <w:marLeft w:val="0"/>
                  <w:marRight w:val="150"/>
                  <w:marTop w:val="0"/>
                  <w:marBottom w:val="0"/>
                  <w:divBdr>
                    <w:top w:val="none" w:sz="0" w:space="0" w:color="auto"/>
                    <w:left w:val="none" w:sz="0" w:space="0" w:color="auto"/>
                    <w:bottom w:val="none" w:sz="0" w:space="0" w:color="auto"/>
                    <w:right w:val="none" w:sz="0" w:space="0" w:color="auto"/>
                  </w:divBdr>
                  <w:divsChild>
                    <w:div w:id="1124537461">
                      <w:marLeft w:val="0"/>
                      <w:marRight w:val="150"/>
                      <w:marTop w:val="0"/>
                      <w:marBottom w:val="0"/>
                      <w:divBdr>
                        <w:top w:val="none" w:sz="0" w:space="0" w:color="auto"/>
                        <w:left w:val="none" w:sz="0" w:space="0" w:color="auto"/>
                        <w:bottom w:val="none" w:sz="0" w:space="0" w:color="auto"/>
                        <w:right w:val="none" w:sz="0" w:space="0" w:color="auto"/>
                      </w:divBdr>
                    </w:div>
                  </w:divsChild>
                </w:div>
                <w:div w:id="1623851393">
                  <w:marLeft w:val="0"/>
                  <w:marRight w:val="150"/>
                  <w:marTop w:val="0"/>
                  <w:marBottom w:val="0"/>
                  <w:divBdr>
                    <w:top w:val="none" w:sz="0" w:space="0" w:color="auto"/>
                    <w:left w:val="none" w:sz="0" w:space="0" w:color="auto"/>
                    <w:bottom w:val="none" w:sz="0" w:space="0" w:color="auto"/>
                    <w:right w:val="none" w:sz="0" w:space="0" w:color="auto"/>
                  </w:divBdr>
                  <w:divsChild>
                    <w:div w:id="1079717190">
                      <w:marLeft w:val="0"/>
                      <w:marRight w:val="150"/>
                      <w:marTop w:val="0"/>
                      <w:marBottom w:val="0"/>
                      <w:divBdr>
                        <w:top w:val="none" w:sz="0" w:space="0" w:color="auto"/>
                        <w:left w:val="none" w:sz="0" w:space="0" w:color="auto"/>
                        <w:bottom w:val="none" w:sz="0" w:space="0" w:color="auto"/>
                        <w:right w:val="none" w:sz="0" w:space="0" w:color="auto"/>
                      </w:divBdr>
                    </w:div>
                  </w:divsChild>
                </w:div>
                <w:div w:id="1712539132">
                  <w:marLeft w:val="0"/>
                  <w:marRight w:val="150"/>
                  <w:marTop w:val="0"/>
                  <w:marBottom w:val="0"/>
                  <w:divBdr>
                    <w:top w:val="none" w:sz="0" w:space="0" w:color="auto"/>
                    <w:left w:val="none" w:sz="0" w:space="0" w:color="auto"/>
                    <w:bottom w:val="none" w:sz="0" w:space="0" w:color="auto"/>
                    <w:right w:val="none" w:sz="0" w:space="0" w:color="auto"/>
                  </w:divBdr>
                  <w:divsChild>
                    <w:div w:id="789085162">
                      <w:marLeft w:val="0"/>
                      <w:marRight w:val="150"/>
                      <w:marTop w:val="0"/>
                      <w:marBottom w:val="0"/>
                      <w:divBdr>
                        <w:top w:val="none" w:sz="0" w:space="0" w:color="auto"/>
                        <w:left w:val="none" w:sz="0" w:space="0" w:color="auto"/>
                        <w:bottom w:val="none" w:sz="0" w:space="0" w:color="auto"/>
                        <w:right w:val="none" w:sz="0" w:space="0" w:color="auto"/>
                      </w:divBdr>
                    </w:div>
                  </w:divsChild>
                </w:div>
                <w:div w:id="1757897716">
                  <w:marLeft w:val="0"/>
                  <w:marRight w:val="150"/>
                  <w:marTop w:val="0"/>
                  <w:marBottom w:val="0"/>
                  <w:divBdr>
                    <w:top w:val="none" w:sz="0" w:space="0" w:color="auto"/>
                    <w:left w:val="none" w:sz="0" w:space="0" w:color="auto"/>
                    <w:bottom w:val="none" w:sz="0" w:space="0" w:color="auto"/>
                    <w:right w:val="none" w:sz="0" w:space="0" w:color="auto"/>
                  </w:divBdr>
                  <w:divsChild>
                    <w:div w:id="16279252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65760035">
          <w:marLeft w:val="0"/>
          <w:marRight w:val="0"/>
          <w:marTop w:val="0"/>
          <w:marBottom w:val="0"/>
          <w:divBdr>
            <w:top w:val="none" w:sz="0" w:space="0" w:color="auto"/>
            <w:left w:val="none" w:sz="0" w:space="0" w:color="auto"/>
            <w:bottom w:val="none" w:sz="0" w:space="0" w:color="auto"/>
            <w:right w:val="none" w:sz="0" w:space="0" w:color="auto"/>
          </w:divBdr>
          <w:divsChild>
            <w:div w:id="1442214874">
              <w:marLeft w:val="0"/>
              <w:marRight w:val="0"/>
              <w:marTop w:val="0"/>
              <w:marBottom w:val="0"/>
              <w:divBdr>
                <w:top w:val="none" w:sz="0" w:space="0" w:color="auto"/>
                <w:left w:val="none" w:sz="0" w:space="0" w:color="auto"/>
                <w:bottom w:val="none" w:sz="0" w:space="0" w:color="auto"/>
                <w:right w:val="none" w:sz="0" w:space="0" w:color="auto"/>
              </w:divBdr>
            </w:div>
          </w:divsChild>
        </w:div>
        <w:div w:id="484859767">
          <w:marLeft w:val="0"/>
          <w:marRight w:val="0"/>
          <w:marTop w:val="0"/>
          <w:marBottom w:val="0"/>
          <w:divBdr>
            <w:top w:val="none" w:sz="0" w:space="0" w:color="auto"/>
            <w:left w:val="none" w:sz="0" w:space="0" w:color="auto"/>
            <w:bottom w:val="none" w:sz="0" w:space="0" w:color="auto"/>
            <w:right w:val="none" w:sz="0" w:space="0" w:color="auto"/>
          </w:divBdr>
          <w:divsChild>
            <w:div w:id="508448491">
              <w:marLeft w:val="0"/>
              <w:marRight w:val="0"/>
              <w:marTop w:val="0"/>
              <w:marBottom w:val="0"/>
              <w:divBdr>
                <w:top w:val="none" w:sz="0" w:space="0" w:color="auto"/>
                <w:left w:val="none" w:sz="0" w:space="0" w:color="auto"/>
                <w:bottom w:val="none" w:sz="0" w:space="0" w:color="auto"/>
                <w:right w:val="none" w:sz="0" w:space="0" w:color="auto"/>
              </w:divBdr>
            </w:div>
          </w:divsChild>
        </w:div>
        <w:div w:id="689452828">
          <w:marLeft w:val="0"/>
          <w:marRight w:val="0"/>
          <w:marTop w:val="0"/>
          <w:marBottom w:val="0"/>
          <w:divBdr>
            <w:top w:val="none" w:sz="0" w:space="0" w:color="auto"/>
            <w:left w:val="none" w:sz="0" w:space="0" w:color="auto"/>
            <w:bottom w:val="none" w:sz="0" w:space="0" w:color="auto"/>
            <w:right w:val="none" w:sz="0" w:space="0" w:color="auto"/>
          </w:divBdr>
          <w:divsChild>
            <w:div w:id="234317008">
              <w:marLeft w:val="0"/>
              <w:marRight w:val="0"/>
              <w:marTop w:val="0"/>
              <w:marBottom w:val="0"/>
              <w:divBdr>
                <w:top w:val="none" w:sz="0" w:space="0" w:color="auto"/>
                <w:left w:val="none" w:sz="0" w:space="0" w:color="auto"/>
                <w:bottom w:val="none" w:sz="0" w:space="0" w:color="auto"/>
                <w:right w:val="none" w:sz="0" w:space="0" w:color="auto"/>
              </w:divBdr>
            </w:div>
          </w:divsChild>
        </w:div>
        <w:div w:id="731543385">
          <w:marLeft w:val="0"/>
          <w:marRight w:val="0"/>
          <w:marTop w:val="0"/>
          <w:marBottom w:val="0"/>
          <w:divBdr>
            <w:top w:val="none" w:sz="0" w:space="0" w:color="auto"/>
            <w:left w:val="none" w:sz="0" w:space="0" w:color="auto"/>
            <w:bottom w:val="none" w:sz="0" w:space="0" w:color="auto"/>
            <w:right w:val="none" w:sz="0" w:space="0" w:color="auto"/>
          </w:divBdr>
          <w:divsChild>
            <w:div w:id="228460769">
              <w:marLeft w:val="0"/>
              <w:marRight w:val="0"/>
              <w:marTop w:val="0"/>
              <w:marBottom w:val="0"/>
              <w:divBdr>
                <w:top w:val="none" w:sz="0" w:space="0" w:color="auto"/>
                <w:left w:val="none" w:sz="0" w:space="0" w:color="auto"/>
                <w:bottom w:val="none" w:sz="0" w:space="0" w:color="auto"/>
                <w:right w:val="none" w:sz="0" w:space="0" w:color="auto"/>
              </w:divBdr>
            </w:div>
          </w:divsChild>
        </w:div>
        <w:div w:id="763304078">
          <w:marLeft w:val="0"/>
          <w:marRight w:val="0"/>
          <w:marTop w:val="0"/>
          <w:marBottom w:val="0"/>
          <w:divBdr>
            <w:top w:val="none" w:sz="0" w:space="0" w:color="auto"/>
            <w:left w:val="none" w:sz="0" w:space="0" w:color="auto"/>
            <w:bottom w:val="none" w:sz="0" w:space="0" w:color="auto"/>
            <w:right w:val="none" w:sz="0" w:space="0" w:color="auto"/>
          </w:divBdr>
          <w:divsChild>
            <w:div w:id="126970225">
              <w:marLeft w:val="0"/>
              <w:marRight w:val="0"/>
              <w:marTop w:val="0"/>
              <w:marBottom w:val="0"/>
              <w:divBdr>
                <w:top w:val="none" w:sz="0" w:space="0" w:color="auto"/>
                <w:left w:val="none" w:sz="0" w:space="0" w:color="auto"/>
                <w:bottom w:val="none" w:sz="0" w:space="0" w:color="auto"/>
                <w:right w:val="none" w:sz="0" w:space="0" w:color="auto"/>
              </w:divBdr>
            </w:div>
          </w:divsChild>
        </w:div>
        <w:div w:id="810095310">
          <w:marLeft w:val="0"/>
          <w:marRight w:val="0"/>
          <w:marTop w:val="0"/>
          <w:marBottom w:val="0"/>
          <w:divBdr>
            <w:top w:val="none" w:sz="0" w:space="0" w:color="auto"/>
            <w:left w:val="none" w:sz="0" w:space="0" w:color="auto"/>
            <w:bottom w:val="none" w:sz="0" w:space="0" w:color="auto"/>
            <w:right w:val="none" w:sz="0" w:space="0" w:color="auto"/>
          </w:divBdr>
          <w:divsChild>
            <w:div w:id="179245749">
              <w:marLeft w:val="0"/>
              <w:marRight w:val="0"/>
              <w:marTop w:val="0"/>
              <w:marBottom w:val="0"/>
              <w:divBdr>
                <w:top w:val="none" w:sz="0" w:space="0" w:color="auto"/>
                <w:left w:val="none" w:sz="0" w:space="0" w:color="auto"/>
                <w:bottom w:val="none" w:sz="0" w:space="0" w:color="auto"/>
                <w:right w:val="none" w:sz="0" w:space="0" w:color="auto"/>
              </w:divBdr>
            </w:div>
          </w:divsChild>
        </w:div>
        <w:div w:id="1433357380">
          <w:marLeft w:val="0"/>
          <w:marRight w:val="0"/>
          <w:marTop w:val="0"/>
          <w:marBottom w:val="0"/>
          <w:divBdr>
            <w:top w:val="none" w:sz="0" w:space="0" w:color="auto"/>
            <w:left w:val="none" w:sz="0" w:space="0" w:color="auto"/>
            <w:bottom w:val="none" w:sz="0" w:space="0" w:color="auto"/>
            <w:right w:val="none" w:sz="0" w:space="0" w:color="auto"/>
          </w:divBdr>
          <w:divsChild>
            <w:div w:id="895971211">
              <w:marLeft w:val="0"/>
              <w:marRight w:val="0"/>
              <w:marTop w:val="0"/>
              <w:marBottom w:val="0"/>
              <w:divBdr>
                <w:top w:val="none" w:sz="0" w:space="0" w:color="auto"/>
                <w:left w:val="none" w:sz="0" w:space="0" w:color="auto"/>
                <w:bottom w:val="none" w:sz="0" w:space="0" w:color="auto"/>
                <w:right w:val="none" w:sz="0" w:space="0" w:color="auto"/>
              </w:divBdr>
            </w:div>
          </w:divsChild>
        </w:div>
        <w:div w:id="1446534825">
          <w:marLeft w:val="0"/>
          <w:marRight w:val="0"/>
          <w:marTop w:val="0"/>
          <w:marBottom w:val="0"/>
          <w:divBdr>
            <w:top w:val="none" w:sz="0" w:space="0" w:color="auto"/>
            <w:left w:val="none" w:sz="0" w:space="0" w:color="auto"/>
            <w:bottom w:val="none" w:sz="0" w:space="0" w:color="auto"/>
            <w:right w:val="none" w:sz="0" w:space="0" w:color="auto"/>
          </w:divBdr>
          <w:divsChild>
            <w:div w:id="897202853">
              <w:marLeft w:val="0"/>
              <w:marRight w:val="0"/>
              <w:marTop w:val="0"/>
              <w:marBottom w:val="0"/>
              <w:divBdr>
                <w:top w:val="none" w:sz="0" w:space="0" w:color="auto"/>
                <w:left w:val="none" w:sz="0" w:space="0" w:color="auto"/>
                <w:bottom w:val="none" w:sz="0" w:space="0" w:color="auto"/>
                <w:right w:val="none" w:sz="0" w:space="0" w:color="auto"/>
              </w:divBdr>
            </w:div>
          </w:divsChild>
        </w:div>
        <w:div w:id="1447390510">
          <w:marLeft w:val="0"/>
          <w:marRight w:val="0"/>
          <w:marTop w:val="0"/>
          <w:marBottom w:val="0"/>
          <w:divBdr>
            <w:top w:val="none" w:sz="0" w:space="0" w:color="auto"/>
            <w:left w:val="none" w:sz="0" w:space="0" w:color="auto"/>
            <w:bottom w:val="none" w:sz="0" w:space="0" w:color="auto"/>
            <w:right w:val="none" w:sz="0" w:space="0" w:color="auto"/>
          </w:divBdr>
          <w:divsChild>
            <w:div w:id="207955009">
              <w:marLeft w:val="0"/>
              <w:marRight w:val="0"/>
              <w:marTop w:val="0"/>
              <w:marBottom w:val="0"/>
              <w:divBdr>
                <w:top w:val="none" w:sz="0" w:space="0" w:color="auto"/>
                <w:left w:val="none" w:sz="0" w:space="0" w:color="auto"/>
                <w:bottom w:val="none" w:sz="0" w:space="0" w:color="auto"/>
                <w:right w:val="none" w:sz="0" w:space="0" w:color="auto"/>
              </w:divBdr>
            </w:div>
          </w:divsChild>
        </w:div>
        <w:div w:id="1592934314">
          <w:marLeft w:val="0"/>
          <w:marRight w:val="0"/>
          <w:marTop w:val="0"/>
          <w:marBottom w:val="0"/>
          <w:divBdr>
            <w:top w:val="none" w:sz="0" w:space="0" w:color="auto"/>
            <w:left w:val="none" w:sz="0" w:space="0" w:color="auto"/>
            <w:bottom w:val="none" w:sz="0" w:space="0" w:color="auto"/>
            <w:right w:val="none" w:sz="0" w:space="0" w:color="auto"/>
          </w:divBdr>
          <w:divsChild>
            <w:div w:id="1517840447">
              <w:marLeft w:val="0"/>
              <w:marRight w:val="0"/>
              <w:marTop w:val="0"/>
              <w:marBottom w:val="0"/>
              <w:divBdr>
                <w:top w:val="none" w:sz="0" w:space="0" w:color="auto"/>
                <w:left w:val="none" w:sz="0" w:space="0" w:color="auto"/>
                <w:bottom w:val="none" w:sz="0" w:space="0" w:color="auto"/>
                <w:right w:val="none" w:sz="0" w:space="0" w:color="auto"/>
              </w:divBdr>
            </w:div>
          </w:divsChild>
        </w:div>
        <w:div w:id="1899394986">
          <w:marLeft w:val="0"/>
          <w:marRight w:val="0"/>
          <w:marTop w:val="0"/>
          <w:marBottom w:val="0"/>
          <w:divBdr>
            <w:top w:val="none" w:sz="0" w:space="0" w:color="auto"/>
            <w:left w:val="none" w:sz="0" w:space="0" w:color="auto"/>
            <w:bottom w:val="none" w:sz="0" w:space="0" w:color="auto"/>
            <w:right w:val="none" w:sz="0" w:space="0" w:color="auto"/>
          </w:divBdr>
          <w:divsChild>
            <w:div w:id="855390882">
              <w:marLeft w:val="0"/>
              <w:marRight w:val="0"/>
              <w:marTop w:val="0"/>
              <w:marBottom w:val="0"/>
              <w:divBdr>
                <w:top w:val="none" w:sz="0" w:space="0" w:color="auto"/>
                <w:left w:val="none" w:sz="0" w:space="0" w:color="auto"/>
                <w:bottom w:val="none" w:sz="0" w:space="0" w:color="auto"/>
                <w:right w:val="none" w:sz="0" w:space="0" w:color="auto"/>
              </w:divBdr>
            </w:div>
          </w:divsChild>
        </w:div>
        <w:div w:id="1988316459">
          <w:marLeft w:val="0"/>
          <w:marRight w:val="0"/>
          <w:marTop w:val="0"/>
          <w:marBottom w:val="0"/>
          <w:divBdr>
            <w:top w:val="none" w:sz="0" w:space="0" w:color="auto"/>
            <w:left w:val="none" w:sz="0" w:space="0" w:color="auto"/>
            <w:bottom w:val="none" w:sz="0" w:space="0" w:color="auto"/>
            <w:right w:val="none" w:sz="0" w:space="0" w:color="auto"/>
          </w:divBdr>
          <w:divsChild>
            <w:div w:id="527375592">
              <w:marLeft w:val="0"/>
              <w:marRight w:val="0"/>
              <w:marTop w:val="0"/>
              <w:marBottom w:val="0"/>
              <w:divBdr>
                <w:top w:val="none" w:sz="0" w:space="0" w:color="auto"/>
                <w:left w:val="none" w:sz="0" w:space="0" w:color="auto"/>
                <w:bottom w:val="none" w:sz="0" w:space="0" w:color="auto"/>
                <w:right w:val="none" w:sz="0" w:space="0" w:color="auto"/>
              </w:divBdr>
            </w:div>
          </w:divsChild>
        </w:div>
        <w:div w:id="2088577993">
          <w:marLeft w:val="0"/>
          <w:marRight w:val="0"/>
          <w:marTop w:val="0"/>
          <w:marBottom w:val="0"/>
          <w:divBdr>
            <w:top w:val="none" w:sz="0" w:space="0" w:color="auto"/>
            <w:left w:val="none" w:sz="0" w:space="0" w:color="auto"/>
            <w:bottom w:val="none" w:sz="0" w:space="0" w:color="auto"/>
            <w:right w:val="none" w:sz="0" w:space="0" w:color="auto"/>
          </w:divBdr>
          <w:divsChild>
            <w:div w:id="14926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264">
      <w:marLeft w:val="0"/>
      <w:marRight w:val="0"/>
      <w:marTop w:val="0"/>
      <w:marBottom w:val="0"/>
      <w:divBdr>
        <w:top w:val="none" w:sz="0" w:space="0" w:color="auto"/>
        <w:left w:val="none" w:sz="0" w:space="0" w:color="auto"/>
        <w:bottom w:val="none" w:sz="0" w:space="0" w:color="auto"/>
        <w:right w:val="none" w:sz="0" w:space="0" w:color="auto"/>
      </w:divBdr>
      <w:divsChild>
        <w:div w:id="239025781">
          <w:marLeft w:val="0"/>
          <w:marRight w:val="0"/>
          <w:marTop w:val="0"/>
          <w:marBottom w:val="0"/>
          <w:divBdr>
            <w:top w:val="none" w:sz="0" w:space="0" w:color="auto"/>
            <w:left w:val="none" w:sz="0" w:space="0" w:color="auto"/>
            <w:bottom w:val="none" w:sz="0" w:space="0" w:color="auto"/>
            <w:right w:val="none" w:sz="0" w:space="0" w:color="auto"/>
          </w:divBdr>
        </w:div>
      </w:divsChild>
    </w:div>
    <w:div w:id="779372836">
      <w:marLeft w:val="0"/>
      <w:marRight w:val="0"/>
      <w:marTop w:val="0"/>
      <w:marBottom w:val="0"/>
      <w:divBdr>
        <w:top w:val="none" w:sz="0" w:space="0" w:color="auto"/>
        <w:left w:val="none" w:sz="0" w:space="0" w:color="auto"/>
        <w:bottom w:val="none" w:sz="0" w:space="0" w:color="auto"/>
        <w:right w:val="none" w:sz="0" w:space="0" w:color="auto"/>
      </w:divBdr>
      <w:divsChild>
        <w:div w:id="2017882458">
          <w:marLeft w:val="0"/>
          <w:marRight w:val="0"/>
          <w:marTop w:val="0"/>
          <w:marBottom w:val="0"/>
          <w:divBdr>
            <w:top w:val="none" w:sz="0" w:space="0" w:color="auto"/>
            <w:left w:val="none" w:sz="0" w:space="0" w:color="auto"/>
            <w:bottom w:val="none" w:sz="0" w:space="0" w:color="auto"/>
            <w:right w:val="none" w:sz="0" w:space="0" w:color="auto"/>
          </w:divBdr>
        </w:div>
      </w:divsChild>
    </w:div>
    <w:div w:id="780421664">
      <w:marLeft w:val="0"/>
      <w:marRight w:val="0"/>
      <w:marTop w:val="0"/>
      <w:marBottom w:val="0"/>
      <w:divBdr>
        <w:top w:val="none" w:sz="0" w:space="0" w:color="auto"/>
        <w:left w:val="none" w:sz="0" w:space="0" w:color="auto"/>
        <w:bottom w:val="none" w:sz="0" w:space="0" w:color="auto"/>
        <w:right w:val="none" w:sz="0" w:space="0" w:color="auto"/>
      </w:divBdr>
      <w:divsChild>
        <w:div w:id="857617416">
          <w:marLeft w:val="0"/>
          <w:marRight w:val="0"/>
          <w:marTop w:val="0"/>
          <w:marBottom w:val="0"/>
          <w:divBdr>
            <w:top w:val="none" w:sz="0" w:space="0" w:color="auto"/>
            <w:left w:val="none" w:sz="0" w:space="0" w:color="auto"/>
            <w:bottom w:val="none" w:sz="0" w:space="0" w:color="auto"/>
            <w:right w:val="none" w:sz="0" w:space="0" w:color="auto"/>
          </w:divBdr>
        </w:div>
      </w:divsChild>
    </w:div>
    <w:div w:id="781917531">
      <w:marLeft w:val="0"/>
      <w:marRight w:val="0"/>
      <w:marTop w:val="0"/>
      <w:marBottom w:val="0"/>
      <w:divBdr>
        <w:top w:val="none" w:sz="0" w:space="0" w:color="auto"/>
        <w:left w:val="none" w:sz="0" w:space="0" w:color="auto"/>
        <w:bottom w:val="none" w:sz="0" w:space="0" w:color="auto"/>
        <w:right w:val="none" w:sz="0" w:space="0" w:color="auto"/>
      </w:divBdr>
      <w:divsChild>
        <w:div w:id="315961175">
          <w:marLeft w:val="0"/>
          <w:marRight w:val="0"/>
          <w:marTop w:val="0"/>
          <w:marBottom w:val="0"/>
          <w:divBdr>
            <w:top w:val="none" w:sz="0" w:space="0" w:color="auto"/>
            <w:left w:val="none" w:sz="0" w:space="0" w:color="auto"/>
            <w:bottom w:val="none" w:sz="0" w:space="0" w:color="auto"/>
            <w:right w:val="none" w:sz="0" w:space="0" w:color="auto"/>
          </w:divBdr>
        </w:div>
      </w:divsChild>
    </w:div>
    <w:div w:id="790591614">
      <w:marLeft w:val="0"/>
      <w:marRight w:val="0"/>
      <w:marTop w:val="0"/>
      <w:marBottom w:val="0"/>
      <w:divBdr>
        <w:top w:val="none" w:sz="0" w:space="0" w:color="auto"/>
        <w:left w:val="none" w:sz="0" w:space="0" w:color="auto"/>
        <w:bottom w:val="none" w:sz="0" w:space="0" w:color="auto"/>
        <w:right w:val="none" w:sz="0" w:space="0" w:color="auto"/>
      </w:divBdr>
      <w:divsChild>
        <w:div w:id="1932928200">
          <w:marLeft w:val="0"/>
          <w:marRight w:val="0"/>
          <w:marTop w:val="0"/>
          <w:marBottom w:val="0"/>
          <w:divBdr>
            <w:top w:val="none" w:sz="0" w:space="0" w:color="auto"/>
            <w:left w:val="none" w:sz="0" w:space="0" w:color="auto"/>
            <w:bottom w:val="none" w:sz="0" w:space="0" w:color="auto"/>
            <w:right w:val="none" w:sz="0" w:space="0" w:color="auto"/>
          </w:divBdr>
        </w:div>
      </w:divsChild>
    </w:div>
    <w:div w:id="800920817">
      <w:marLeft w:val="0"/>
      <w:marRight w:val="0"/>
      <w:marTop w:val="0"/>
      <w:marBottom w:val="0"/>
      <w:divBdr>
        <w:top w:val="none" w:sz="0" w:space="0" w:color="auto"/>
        <w:left w:val="none" w:sz="0" w:space="0" w:color="auto"/>
        <w:bottom w:val="none" w:sz="0" w:space="0" w:color="auto"/>
        <w:right w:val="none" w:sz="0" w:space="0" w:color="auto"/>
      </w:divBdr>
      <w:divsChild>
        <w:div w:id="2048292867">
          <w:marLeft w:val="0"/>
          <w:marRight w:val="0"/>
          <w:marTop w:val="0"/>
          <w:marBottom w:val="0"/>
          <w:divBdr>
            <w:top w:val="none" w:sz="0" w:space="0" w:color="auto"/>
            <w:left w:val="none" w:sz="0" w:space="0" w:color="auto"/>
            <w:bottom w:val="none" w:sz="0" w:space="0" w:color="auto"/>
            <w:right w:val="none" w:sz="0" w:space="0" w:color="auto"/>
          </w:divBdr>
        </w:div>
      </w:divsChild>
    </w:div>
    <w:div w:id="803161007">
      <w:marLeft w:val="0"/>
      <w:marRight w:val="0"/>
      <w:marTop w:val="0"/>
      <w:marBottom w:val="0"/>
      <w:divBdr>
        <w:top w:val="none" w:sz="0" w:space="0" w:color="auto"/>
        <w:left w:val="none" w:sz="0" w:space="0" w:color="auto"/>
        <w:bottom w:val="none" w:sz="0" w:space="0" w:color="auto"/>
        <w:right w:val="none" w:sz="0" w:space="0" w:color="auto"/>
      </w:divBdr>
      <w:divsChild>
        <w:div w:id="996959924">
          <w:marLeft w:val="0"/>
          <w:marRight w:val="0"/>
          <w:marTop w:val="0"/>
          <w:marBottom w:val="0"/>
          <w:divBdr>
            <w:top w:val="none" w:sz="0" w:space="0" w:color="auto"/>
            <w:left w:val="none" w:sz="0" w:space="0" w:color="auto"/>
            <w:bottom w:val="none" w:sz="0" w:space="0" w:color="auto"/>
            <w:right w:val="none" w:sz="0" w:space="0" w:color="auto"/>
          </w:divBdr>
        </w:div>
      </w:divsChild>
    </w:div>
    <w:div w:id="811019122">
      <w:marLeft w:val="0"/>
      <w:marRight w:val="0"/>
      <w:marTop w:val="0"/>
      <w:marBottom w:val="0"/>
      <w:divBdr>
        <w:top w:val="none" w:sz="0" w:space="0" w:color="auto"/>
        <w:left w:val="none" w:sz="0" w:space="0" w:color="auto"/>
        <w:bottom w:val="none" w:sz="0" w:space="0" w:color="auto"/>
        <w:right w:val="none" w:sz="0" w:space="0" w:color="auto"/>
      </w:divBdr>
      <w:divsChild>
        <w:div w:id="1773629469">
          <w:marLeft w:val="0"/>
          <w:marRight w:val="0"/>
          <w:marTop w:val="0"/>
          <w:marBottom w:val="0"/>
          <w:divBdr>
            <w:top w:val="none" w:sz="0" w:space="0" w:color="auto"/>
            <w:left w:val="none" w:sz="0" w:space="0" w:color="auto"/>
            <w:bottom w:val="none" w:sz="0" w:space="0" w:color="auto"/>
            <w:right w:val="none" w:sz="0" w:space="0" w:color="auto"/>
          </w:divBdr>
        </w:div>
      </w:divsChild>
    </w:div>
    <w:div w:id="817724975">
      <w:marLeft w:val="0"/>
      <w:marRight w:val="0"/>
      <w:marTop w:val="0"/>
      <w:marBottom w:val="0"/>
      <w:divBdr>
        <w:top w:val="none" w:sz="0" w:space="0" w:color="auto"/>
        <w:left w:val="none" w:sz="0" w:space="0" w:color="auto"/>
        <w:bottom w:val="none" w:sz="0" w:space="0" w:color="auto"/>
        <w:right w:val="none" w:sz="0" w:space="0" w:color="auto"/>
      </w:divBdr>
      <w:divsChild>
        <w:div w:id="1941404528">
          <w:marLeft w:val="0"/>
          <w:marRight w:val="0"/>
          <w:marTop w:val="0"/>
          <w:marBottom w:val="0"/>
          <w:divBdr>
            <w:top w:val="none" w:sz="0" w:space="0" w:color="auto"/>
            <w:left w:val="none" w:sz="0" w:space="0" w:color="auto"/>
            <w:bottom w:val="none" w:sz="0" w:space="0" w:color="auto"/>
            <w:right w:val="none" w:sz="0" w:space="0" w:color="auto"/>
          </w:divBdr>
        </w:div>
      </w:divsChild>
    </w:div>
    <w:div w:id="829827405">
      <w:marLeft w:val="0"/>
      <w:marRight w:val="0"/>
      <w:marTop w:val="0"/>
      <w:marBottom w:val="0"/>
      <w:divBdr>
        <w:top w:val="none" w:sz="0" w:space="0" w:color="auto"/>
        <w:left w:val="none" w:sz="0" w:space="0" w:color="auto"/>
        <w:bottom w:val="none" w:sz="0" w:space="0" w:color="auto"/>
        <w:right w:val="none" w:sz="0" w:space="0" w:color="auto"/>
      </w:divBdr>
      <w:divsChild>
        <w:div w:id="628433850">
          <w:marLeft w:val="0"/>
          <w:marRight w:val="0"/>
          <w:marTop w:val="0"/>
          <w:marBottom w:val="0"/>
          <w:divBdr>
            <w:top w:val="none" w:sz="0" w:space="0" w:color="auto"/>
            <w:left w:val="none" w:sz="0" w:space="0" w:color="auto"/>
            <w:bottom w:val="none" w:sz="0" w:space="0" w:color="auto"/>
            <w:right w:val="none" w:sz="0" w:space="0" w:color="auto"/>
          </w:divBdr>
        </w:div>
      </w:divsChild>
    </w:div>
    <w:div w:id="830365224">
      <w:marLeft w:val="0"/>
      <w:marRight w:val="0"/>
      <w:marTop w:val="0"/>
      <w:marBottom w:val="0"/>
      <w:divBdr>
        <w:top w:val="none" w:sz="0" w:space="0" w:color="auto"/>
        <w:left w:val="none" w:sz="0" w:space="0" w:color="auto"/>
        <w:bottom w:val="none" w:sz="0" w:space="0" w:color="auto"/>
        <w:right w:val="none" w:sz="0" w:space="0" w:color="auto"/>
      </w:divBdr>
      <w:divsChild>
        <w:div w:id="1803305346">
          <w:marLeft w:val="0"/>
          <w:marRight w:val="0"/>
          <w:marTop w:val="0"/>
          <w:marBottom w:val="0"/>
          <w:divBdr>
            <w:top w:val="none" w:sz="0" w:space="0" w:color="auto"/>
            <w:left w:val="none" w:sz="0" w:space="0" w:color="auto"/>
            <w:bottom w:val="none" w:sz="0" w:space="0" w:color="auto"/>
            <w:right w:val="none" w:sz="0" w:space="0" w:color="auto"/>
          </w:divBdr>
        </w:div>
      </w:divsChild>
    </w:div>
    <w:div w:id="833301106">
      <w:marLeft w:val="0"/>
      <w:marRight w:val="0"/>
      <w:marTop w:val="0"/>
      <w:marBottom w:val="0"/>
      <w:divBdr>
        <w:top w:val="none" w:sz="0" w:space="0" w:color="auto"/>
        <w:left w:val="none" w:sz="0" w:space="0" w:color="auto"/>
        <w:bottom w:val="none" w:sz="0" w:space="0" w:color="auto"/>
        <w:right w:val="none" w:sz="0" w:space="0" w:color="auto"/>
      </w:divBdr>
      <w:divsChild>
        <w:div w:id="913471024">
          <w:marLeft w:val="0"/>
          <w:marRight w:val="0"/>
          <w:marTop w:val="0"/>
          <w:marBottom w:val="0"/>
          <w:divBdr>
            <w:top w:val="none" w:sz="0" w:space="0" w:color="auto"/>
            <w:left w:val="none" w:sz="0" w:space="0" w:color="auto"/>
            <w:bottom w:val="none" w:sz="0" w:space="0" w:color="auto"/>
            <w:right w:val="none" w:sz="0" w:space="0" w:color="auto"/>
          </w:divBdr>
        </w:div>
      </w:divsChild>
    </w:div>
    <w:div w:id="835808534">
      <w:marLeft w:val="0"/>
      <w:marRight w:val="0"/>
      <w:marTop w:val="0"/>
      <w:marBottom w:val="0"/>
      <w:divBdr>
        <w:top w:val="none" w:sz="0" w:space="0" w:color="auto"/>
        <w:left w:val="none" w:sz="0" w:space="0" w:color="auto"/>
        <w:bottom w:val="none" w:sz="0" w:space="0" w:color="auto"/>
        <w:right w:val="none" w:sz="0" w:space="0" w:color="auto"/>
      </w:divBdr>
      <w:divsChild>
        <w:div w:id="1493450240">
          <w:marLeft w:val="0"/>
          <w:marRight w:val="0"/>
          <w:marTop w:val="0"/>
          <w:marBottom w:val="0"/>
          <w:divBdr>
            <w:top w:val="none" w:sz="0" w:space="0" w:color="auto"/>
            <w:left w:val="none" w:sz="0" w:space="0" w:color="auto"/>
            <w:bottom w:val="none" w:sz="0" w:space="0" w:color="auto"/>
            <w:right w:val="none" w:sz="0" w:space="0" w:color="auto"/>
          </w:divBdr>
        </w:div>
      </w:divsChild>
    </w:div>
    <w:div w:id="836070427">
      <w:marLeft w:val="0"/>
      <w:marRight w:val="0"/>
      <w:marTop w:val="0"/>
      <w:marBottom w:val="0"/>
      <w:divBdr>
        <w:top w:val="none" w:sz="0" w:space="0" w:color="auto"/>
        <w:left w:val="none" w:sz="0" w:space="0" w:color="auto"/>
        <w:bottom w:val="none" w:sz="0" w:space="0" w:color="auto"/>
        <w:right w:val="none" w:sz="0" w:space="0" w:color="auto"/>
      </w:divBdr>
      <w:divsChild>
        <w:div w:id="331612685">
          <w:marLeft w:val="0"/>
          <w:marRight w:val="0"/>
          <w:marTop w:val="0"/>
          <w:marBottom w:val="0"/>
          <w:divBdr>
            <w:top w:val="none" w:sz="0" w:space="0" w:color="auto"/>
            <w:left w:val="none" w:sz="0" w:space="0" w:color="auto"/>
            <w:bottom w:val="none" w:sz="0" w:space="0" w:color="auto"/>
            <w:right w:val="none" w:sz="0" w:space="0" w:color="auto"/>
          </w:divBdr>
        </w:div>
      </w:divsChild>
    </w:div>
    <w:div w:id="836655172">
      <w:marLeft w:val="0"/>
      <w:marRight w:val="0"/>
      <w:marTop w:val="0"/>
      <w:marBottom w:val="0"/>
      <w:divBdr>
        <w:top w:val="none" w:sz="0" w:space="0" w:color="auto"/>
        <w:left w:val="none" w:sz="0" w:space="0" w:color="auto"/>
        <w:bottom w:val="none" w:sz="0" w:space="0" w:color="auto"/>
        <w:right w:val="none" w:sz="0" w:space="0" w:color="auto"/>
      </w:divBdr>
      <w:divsChild>
        <w:div w:id="816603761">
          <w:marLeft w:val="0"/>
          <w:marRight w:val="0"/>
          <w:marTop w:val="0"/>
          <w:marBottom w:val="0"/>
          <w:divBdr>
            <w:top w:val="none" w:sz="0" w:space="0" w:color="auto"/>
            <w:left w:val="none" w:sz="0" w:space="0" w:color="auto"/>
            <w:bottom w:val="none" w:sz="0" w:space="0" w:color="auto"/>
            <w:right w:val="none" w:sz="0" w:space="0" w:color="auto"/>
          </w:divBdr>
        </w:div>
      </w:divsChild>
    </w:div>
    <w:div w:id="841428676">
      <w:marLeft w:val="0"/>
      <w:marRight w:val="0"/>
      <w:marTop w:val="0"/>
      <w:marBottom w:val="0"/>
      <w:divBdr>
        <w:top w:val="none" w:sz="0" w:space="0" w:color="auto"/>
        <w:left w:val="none" w:sz="0" w:space="0" w:color="auto"/>
        <w:bottom w:val="none" w:sz="0" w:space="0" w:color="auto"/>
        <w:right w:val="none" w:sz="0" w:space="0" w:color="auto"/>
      </w:divBdr>
      <w:divsChild>
        <w:div w:id="1186749391">
          <w:marLeft w:val="0"/>
          <w:marRight w:val="0"/>
          <w:marTop w:val="0"/>
          <w:marBottom w:val="0"/>
          <w:divBdr>
            <w:top w:val="none" w:sz="0" w:space="0" w:color="auto"/>
            <w:left w:val="none" w:sz="0" w:space="0" w:color="auto"/>
            <w:bottom w:val="none" w:sz="0" w:space="0" w:color="auto"/>
            <w:right w:val="none" w:sz="0" w:space="0" w:color="auto"/>
          </w:divBdr>
        </w:div>
      </w:divsChild>
    </w:div>
    <w:div w:id="844518936">
      <w:marLeft w:val="0"/>
      <w:marRight w:val="0"/>
      <w:marTop w:val="0"/>
      <w:marBottom w:val="0"/>
      <w:divBdr>
        <w:top w:val="none" w:sz="0" w:space="0" w:color="auto"/>
        <w:left w:val="none" w:sz="0" w:space="0" w:color="auto"/>
        <w:bottom w:val="none" w:sz="0" w:space="0" w:color="auto"/>
        <w:right w:val="none" w:sz="0" w:space="0" w:color="auto"/>
      </w:divBdr>
      <w:divsChild>
        <w:div w:id="440955877">
          <w:marLeft w:val="0"/>
          <w:marRight w:val="0"/>
          <w:marTop w:val="0"/>
          <w:marBottom w:val="0"/>
          <w:divBdr>
            <w:top w:val="none" w:sz="0" w:space="0" w:color="auto"/>
            <w:left w:val="none" w:sz="0" w:space="0" w:color="auto"/>
            <w:bottom w:val="none" w:sz="0" w:space="0" w:color="auto"/>
            <w:right w:val="none" w:sz="0" w:space="0" w:color="auto"/>
          </w:divBdr>
        </w:div>
      </w:divsChild>
    </w:div>
    <w:div w:id="855190521">
      <w:marLeft w:val="0"/>
      <w:marRight w:val="0"/>
      <w:marTop w:val="0"/>
      <w:marBottom w:val="0"/>
      <w:divBdr>
        <w:top w:val="none" w:sz="0" w:space="0" w:color="auto"/>
        <w:left w:val="none" w:sz="0" w:space="0" w:color="auto"/>
        <w:bottom w:val="none" w:sz="0" w:space="0" w:color="auto"/>
        <w:right w:val="none" w:sz="0" w:space="0" w:color="auto"/>
      </w:divBdr>
      <w:divsChild>
        <w:div w:id="877281359">
          <w:marLeft w:val="0"/>
          <w:marRight w:val="0"/>
          <w:marTop w:val="0"/>
          <w:marBottom w:val="0"/>
          <w:divBdr>
            <w:top w:val="none" w:sz="0" w:space="0" w:color="auto"/>
            <w:left w:val="none" w:sz="0" w:space="0" w:color="auto"/>
            <w:bottom w:val="none" w:sz="0" w:space="0" w:color="auto"/>
            <w:right w:val="none" w:sz="0" w:space="0" w:color="auto"/>
          </w:divBdr>
        </w:div>
      </w:divsChild>
    </w:div>
    <w:div w:id="856844601">
      <w:marLeft w:val="0"/>
      <w:marRight w:val="0"/>
      <w:marTop w:val="0"/>
      <w:marBottom w:val="0"/>
      <w:divBdr>
        <w:top w:val="none" w:sz="0" w:space="0" w:color="auto"/>
        <w:left w:val="none" w:sz="0" w:space="0" w:color="auto"/>
        <w:bottom w:val="none" w:sz="0" w:space="0" w:color="auto"/>
        <w:right w:val="none" w:sz="0" w:space="0" w:color="auto"/>
      </w:divBdr>
      <w:divsChild>
        <w:div w:id="426967071">
          <w:marLeft w:val="0"/>
          <w:marRight w:val="0"/>
          <w:marTop w:val="0"/>
          <w:marBottom w:val="0"/>
          <w:divBdr>
            <w:top w:val="none" w:sz="0" w:space="0" w:color="auto"/>
            <w:left w:val="none" w:sz="0" w:space="0" w:color="auto"/>
            <w:bottom w:val="none" w:sz="0" w:space="0" w:color="auto"/>
            <w:right w:val="none" w:sz="0" w:space="0" w:color="auto"/>
          </w:divBdr>
        </w:div>
      </w:divsChild>
    </w:div>
    <w:div w:id="861476737">
      <w:marLeft w:val="0"/>
      <w:marRight w:val="0"/>
      <w:marTop w:val="0"/>
      <w:marBottom w:val="0"/>
      <w:divBdr>
        <w:top w:val="none" w:sz="0" w:space="0" w:color="auto"/>
        <w:left w:val="none" w:sz="0" w:space="0" w:color="auto"/>
        <w:bottom w:val="none" w:sz="0" w:space="0" w:color="auto"/>
        <w:right w:val="none" w:sz="0" w:space="0" w:color="auto"/>
      </w:divBdr>
      <w:divsChild>
        <w:div w:id="955259283">
          <w:marLeft w:val="0"/>
          <w:marRight w:val="0"/>
          <w:marTop w:val="0"/>
          <w:marBottom w:val="0"/>
          <w:divBdr>
            <w:top w:val="none" w:sz="0" w:space="0" w:color="auto"/>
            <w:left w:val="none" w:sz="0" w:space="0" w:color="auto"/>
            <w:bottom w:val="none" w:sz="0" w:space="0" w:color="auto"/>
            <w:right w:val="none" w:sz="0" w:space="0" w:color="auto"/>
          </w:divBdr>
        </w:div>
      </w:divsChild>
    </w:div>
    <w:div w:id="863978988">
      <w:marLeft w:val="0"/>
      <w:marRight w:val="0"/>
      <w:marTop w:val="0"/>
      <w:marBottom w:val="0"/>
      <w:divBdr>
        <w:top w:val="none" w:sz="0" w:space="0" w:color="auto"/>
        <w:left w:val="none" w:sz="0" w:space="0" w:color="auto"/>
        <w:bottom w:val="none" w:sz="0" w:space="0" w:color="auto"/>
        <w:right w:val="none" w:sz="0" w:space="0" w:color="auto"/>
      </w:divBdr>
      <w:divsChild>
        <w:div w:id="1184438832">
          <w:marLeft w:val="0"/>
          <w:marRight w:val="0"/>
          <w:marTop w:val="0"/>
          <w:marBottom w:val="0"/>
          <w:divBdr>
            <w:top w:val="none" w:sz="0" w:space="0" w:color="auto"/>
            <w:left w:val="none" w:sz="0" w:space="0" w:color="auto"/>
            <w:bottom w:val="none" w:sz="0" w:space="0" w:color="auto"/>
            <w:right w:val="none" w:sz="0" w:space="0" w:color="auto"/>
          </w:divBdr>
        </w:div>
      </w:divsChild>
    </w:div>
    <w:div w:id="872308339">
      <w:marLeft w:val="0"/>
      <w:marRight w:val="0"/>
      <w:marTop w:val="0"/>
      <w:marBottom w:val="0"/>
      <w:divBdr>
        <w:top w:val="none" w:sz="0" w:space="0" w:color="auto"/>
        <w:left w:val="none" w:sz="0" w:space="0" w:color="auto"/>
        <w:bottom w:val="none" w:sz="0" w:space="0" w:color="auto"/>
        <w:right w:val="none" w:sz="0" w:space="0" w:color="auto"/>
      </w:divBdr>
      <w:divsChild>
        <w:div w:id="1010597301">
          <w:marLeft w:val="0"/>
          <w:marRight w:val="0"/>
          <w:marTop w:val="0"/>
          <w:marBottom w:val="0"/>
          <w:divBdr>
            <w:top w:val="none" w:sz="0" w:space="0" w:color="auto"/>
            <w:left w:val="none" w:sz="0" w:space="0" w:color="auto"/>
            <w:bottom w:val="none" w:sz="0" w:space="0" w:color="auto"/>
            <w:right w:val="none" w:sz="0" w:space="0" w:color="auto"/>
          </w:divBdr>
        </w:div>
      </w:divsChild>
    </w:div>
    <w:div w:id="875971727">
      <w:marLeft w:val="0"/>
      <w:marRight w:val="0"/>
      <w:marTop w:val="0"/>
      <w:marBottom w:val="0"/>
      <w:divBdr>
        <w:top w:val="none" w:sz="0" w:space="0" w:color="auto"/>
        <w:left w:val="none" w:sz="0" w:space="0" w:color="auto"/>
        <w:bottom w:val="none" w:sz="0" w:space="0" w:color="auto"/>
        <w:right w:val="none" w:sz="0" w:space="0" w:color="auto"/>
      </w:divBdr>
      <w:divsChild>
        <w:div w:id="1364945068">
          <w:marLeft w:val="0"/>
          <w:marRight w:val="0"/>
          <w:marTop w:val="0"/>
          <w:marBottom w:val="0"/>
          <w:divBdr>
            <w:top w:val="none" w:sz="0" w:space="0" w:color="auto"/>
            <w:left w:val="none" w:sz="0" w:space="0" w:color="auto"/>
            <w:bottom w:val="none" w:sz="0" w:space="0" w:color="auto"/>
            <w:right w:val="none" w:sz="0" w:space="0" w:color="auto"/>
          </w:divBdr>
        </w:div>
      </w:divsChild>
    </w:div>
    <w:div w:id="881597010">
      <w:marLeft w:val="0"/>
      <w:marRight w:val="0"/>
      <w:marTop w:val="0"/>
      <w:marBottom w:val="0"/>
      <w:divBdr>
        <w:top w:val="none" w:sz="0" w:space="0" w:color="auto"/>
        <w:left w:val="none" w:sz="0" w:space="0" w:color="auto"/>
        <w:bottom w:val="none" w:sz="0" w:space="0" w:color="auto"/>
        <w:right w:val="none" w:sz="0" w:space="0" w:color="auto"/>
      </w:divBdr>
      <w:divsChild>
        <w:div w:id="1724720235">
          <w:marLeft w:val="0"/>
          <w:marRight w:val="0"/>
          <w:marTop w:val="0"/>
          <w:marBottom w:val="0"/>
          <w:divBdr>
            <w:top w:val="none" w:sz="0" w:space="0" w:color="auto"/>
            <w:left w:val="none" w:sz="0" w:space="0" w:color="auto"/>
            <w:bottom w:val="none" w:sz="0" w:space="0" w:color="auto"/>
            <w:right w:val="none" w:sz="0" w:space="0" w:color="auto"/>
          </w:divBdr>
        </w:div>
      </w:divsChild>
    </w:div>
    <w:div w:id="882253089">
      <w:bodyDiv w:val="1"/>
      <w:marLeft w:val="0"/>
      <w:marRight w:val="0"/>
      <w:marTop w:val="0"/>
      <w:marBottom w:val="0"/>
      <w:divBdr>
        <w:top w:val="none" w:sz="0" w:space="0" w:color="auto"/>
        <w:left w:val="none" w:sz="0" w:space="0" w:color="auto"/>
        <w:bottom w:val="none" w:sz="0" w:space="0" w:color="auto"/>
        <w:right w:val="none" w:sz="0" w:space="0" w:color="auto"/>
      </w:divBdr>
    </w:div>
    <w:div w:id="884802850">
      <w:marLeft w:val="0"/>
      <w:marRight w:val="0"/>
      <w:marTop w:val="0"/>
      <w:marBottom w:val="0"/>
      <w:divBdr>
        <w:top w:val="none" w:sz="0" w:space="0" w:color="auto"/>
        <w:left w:val="none" w:sz="0" w:space="0" w:color="auto"/>
        <w:bottom w:val="none" w:sz="0" w:space="0" w:color="auto"/>
        <w:right w:val="none" w:sz="0" w:space="0" w:color="auto"/>
      </w:divBdr>
      <w:divsChild>
        <w:div w:id="1336416716">
          <w:marLeft w:val="0"/>
          <w:marRight w:val="0"/>
          <w:marTop w:val="0"/>
          <w:marBottom w:val="0"/>
          <w:divBdr>
            <w:top w:val="none" w:sz="0" w:space="0" w:color="auto"/>
            <w:left w:val="none" w:sz="0" w:space="0" w:color="auto"/>
            <w:bottom w:val="none" w:sz="0" w:space="0" w:color="auto"/>
            <w:right w:val="none" w:sz="0" w:space="0" w:color="auto"/>
          </w:divBdr>
        </w:div>
      </w:divsChild>
    </w:div>
    <w:div w:id="885406633">
      <w:marLeft w:val="0"/>
      <w:marRight w:val="0"/>
      <w:marTop w:val="0"/>
      <w:marBottom w:val="0"/>
      <w:divBdr>
        <w:top w:val="none" w:sz="0" w:space="0" w:color="auto"/>
        <w:left w:val="none" w:sz="0" w:space="0" w:color="auto"/>
        <w:bottom w:val="none" w:sz="0" w:space="0" w:color="auto"/>
        <w:right w:val="none" w:sz="0" w:space="0" w:color="auto"/>
      </w:divBdr>
      <w:divsChild>
        <w:div w:id="486476038">
          <w:marLeft w:val="0"/>
          <w:marRight w:val="0"/>
          <w:marTop w:val="0"/>
          <w:marBottom w:val="0"/>
          <w:divBdr>
            <w:top w:val="none" w:sz="0" w:space="0" w:color="auto"/>
            <w:left w:val="none" w:sz="0" w:space="0" w:color="auto"/>
            <w:bottom w:val="none" w:sz="0" w:space="0" w:color="auto"/>
            <w:right w:val="none" w:sz="0" w:space="0" w:color="auto"/>
          </w:divBdr>
        </w:div>
      </w:divsChild>
    </w:div>
    <w:div w:id="885796406">
      <w:marLeft w:val="0"/>
      <w:marRight w:val="0"/>
      <w:marTop w:val="0"/>
      <w:marBottom w:val="0"/>
      <w:divBdr>
        <w:top w:val="none" w:sz="0" w:space="0" w:color="auto"/>
        <w:left w:val="none" w:sz="0" w:space="0" w:color="auto"/>
        <w:bottom w:val="none" w:sz="0" w:space="0" w:color="auto"/>
        <w:right w:val="none" w:sz="0" w:space="0" w:color="auto"/>
      </w:divBdr>
      <w:divsChild>
        <w:div w:id="307171180">
          <w:marLeft w:val="0"/>
          <w:marRight w:val="0"/>
          <w:marTop w:val="0"/>
          <w:marBottom w:val="0"/>
          <w:divBdr>
            <w:top w:val="none" w:sz="0" w:space="0" w:color="auto"/>
            <w:left w:val="none" w:sz="0" w:space="0" w:color="auto"/>
            <w:bottom w:val="none" w:sz="0" w:space="0" w:color="auto"/>
            <w:right w:val="none" w:sz="0" w:space="0" w:color="auto"/>
          </w:divBdr>
        </w:div>
      </w:divsChild>
    </w:div>
    <w:div w:id="887566814">
      <w:marLeft w:val="0"/>
      <w:marRight w:val="0"/>
      <w:marTop w:val="0"/>
      <w:marBottom w:val="0"/>
      <w:divBdr>
        <w:top w:val="none" w:sz="0" w:space="0" w:color="auto"/>
        <w:left w:val="none" w:sz="0" w:space="0" w:color="auto"/>
        <w:bottom w:val="none" w:sz="0" w:space="0" w:color="auto"/>
        <w:right w:val="none" w:sz="0" w:space="0" w:color="auto"/>
      </w:divBdr>
      <w:divsChild>
        <w:div w:id="1852643214">
          <w:marLeft w:val="0"/>
          <w:marRight w:val="0"/>
          <w:marTop w:val="0"/>
          <w:marBottom w:val="0"/>
          <w:divBdr>
            <w:top w:val="none" w:sz="0" w:space="0" w:color="auto"/>
            <w:left w:val="none" w:sz="0" w:space="0" w:color="auto"/>
            <w:bottom w:val="none" w:sz="0" w:space="0" w:color="auto"/>
            <w:right w:val="none" w:sz="0" w:space="0" w:color="auto"/>
          </w:divBdr>
        </w:div>
      </w:divsChild>
    </w:div>
    <w:div w:id="887911239">
      <w:marLeft w:val="0"/>
      <w:marRight w:val="0"/>
      <w:marTop w:val="0"/>
      <w:marBottom w:val="0"/>
      <w:divBdr>
        <w:top w:val="none" w:sz="0" w:space="0" w:color="auto"/>
        <w:left w:val="none" w:sz="0" w:space="0" w:color="auto"/>
        <w:bottom w:val="none" w:sz="0" w:space="0" w:color="auto"/>
        <w:right w:val="none" w:sz="0" w:space="0" w:color="auto"/>
      </w:divBdr>
      <w:divsChild>
        <w:div w:id="125972761">
          <w:marLeft w:val="0"/>
          <w:marRight w:val="0"/>
          <w:marTop w:val="0"/>
          <w:marBottom w:val="0"/>
          <w:divBdr>
            <w:top w:val="none" w:sz="0" w:space="0" w:color="auto"/>
            <w:left w:val="none" w:sz="0" w:space="0" w:color="auto"/>
            <w:bottom w:val="none" w:sz="0" w:space="0" w:color="auto"/>
            <w:right w:val="none" w:sz="0" w:space="0" w:color="auto"/>
          </w:divBdr>
        </w:div>
      </w:divsChild>
    </w:div>
    <w:div w:id="888109129">
      <w:marLeft w:val="0"/>
      <w:marRight w:val="150"/>
      <w:marTop w:val="0"/>
      <w:marBottom w:val="0"/>
      <w:divBdr>
        <w:top w:val="none" w:sz="0" w:space="0" w:color="auto"/>
        <w:left w:val="none" w:sz="0" w:space="0" w:color="auto"/>
        <w:bottom w:val="none" w:sz="0" w:space="0" w:color="auto"/>
        <w:right w:val="none" w:sz="0" w:space="0" w:color="auto"/>
      </w:divBdr>
      <w:divsChild>
        <w:div w:id="1276716990">
          <w:marLeft w:val="0"/>
          <w:marRight w:val="150"/>
          <w:marTop w:val="0"/>
          <w:marBottom w:val="0"/>
          <w:divBdr>
            <w:top w:val="none" w:sz="0" w:space="0" w:color="auto"/>
            <w:left w:val="none" w:sz="0" w:space="0" w:color="auto"/>
            <w:bottom w:val="none" w:sz="0" w:space="0" w:color="auto"/>
            <w:right w:val="none" w:sz="0" w:space="0" w:color="auto"/>
          </w:divBdr>
        </w:div>
      </w:divsChild>
    </w:div>
    <w:div w:id="890118765">
      <w:marLeft w:val="0"/>
      <w:marRight w:val="0"/>
      <w:marTop w:val="0"/>
      <w:marBottom w:val="0"/>
      <w:divBdr>
        <w:top w:val="none" w:sz="0" w:space="0" w:color="auto"/>
        <w:left w:val="none" w:sz="0" w:space="0" w:color="auto"/>
        <w:bottom w:val="none" w:sz="0" w:space="0" w:color="auto"/>
        <w:right w:val="none" w:sz="0" w:space="0" w:color="auto"/>
      </w:divBdr>
      <w:divsChild>
        <w:div w:id="1463378795">
          <w:marLeft w:val="0"/>
          <w:marRight w:val="0"/>
          <w:marTop w:val="0"/>
          <w:marBottom w:val="0"/>
          <w:divBdr>
            <w:top w:val="none" w:sz="0" w:space="0" w:color="auto"/>
            <w:left w:val="none" w:sz="0" w:space="0" w:color="auto"/>
            <w:bottom w:val="none" w:sz="0" w:space="0" w:color="auto"/>
            <w:right w:val="none" w:sz="0" w:space="0" w:color="auto"/>
          </w:divBdr>
        </w:div>
      </w:divsChild>
    </w:div>
    <w:div w:id="898974436">
      <w:marLeft w:val="0"/>
      <w:marRight w:val="0"/>
      <w:marTop w:val="0"/>
      <w:marBottom w:val="0"/>
      <w:divBdr>
        <w:top w:val="none" w:sz="0" w:space="0" w:color="auto"/>
        <w:left w:val="none" w:sz="0" w:space="0" w:color="auto"/>
        <w:bottom w:val="none" w:sz="0" w:space="0" w:color="auto"/>
        <w:right w:val="none" w:sz="0" w:space="0" w:color="auto"/>
      </w:divBdr>
      <w:divsChild>
        <w:div w:id="1870755172">
          <w:marLeft w:val="0"/>
          <w:marRight w:val="0"/>
          <w:marTop w:val="0"/>
          <w:marBottom w:val="0"/>
          <w:divBdr>
            <w:top w:val="none" w:sz="0" w:space="0" w:color="auto"/>
            <w:left w:val="none" w:sz="0" w:space="0" w:color="auto"/>
            <w:bottom w:val="none" w:sz="0" w:space="0" w:color="auto"/>
            <w:right w:val="none" w:sz="0" w:space="0" w:color="auto"/>
          </w:divBdr>
        </w:div>
      </w:divsChild>
    </w:div>
    <w:div w:id="900478689">
      <w:marLeft w:val="0"/>
      <w:marRight w:val="0"/>
      <w:marTop w:val="0"/>
      <w:marBottom w:val="0"/>
      <w:divBdr>
        <w:top w:val="none" w:sz="0" w:space="0" w:color="auto"/>
        <w:left w:val="none" w:sz="0" w:space="0" w:color="auto"/>
        <w:bottom w:val="none" w:sz="0" w:space="0" w:color="auto"/>
        <w:right w:val="none" w:sz="0" w:space="0" w:color="auto"/>
      </w:divBdr>
      <w:divsChild>
        <w:div w:id="777942646">
          <w:marLeft w:val="0"/>
          <w:marRight w:val="0"/>
          <w:marTop w:val="0"/>
          <w:marBottom w:val="0"/>
          <w:divBdr>
            <w:top w:val="none" w:sz="0" w:space="0" w:color="auto"/>
            <w:left w:val="none" w:sz="0" w:space="0" w:color="auto"/>
            <w:bottom w:val="none" w:sz="0" w:space="0" w:color="auto"/>
            <w:right w:val="none" w:sz="0" w:space="0" w:color="auto"/>
          </w:divBdr>
        </w:div>
      </w:divsChild>
    </w:div>
    <w:div w:id="905190942">
      <w:marLeft w:val="0"/>
      <w:marRight w:val="0"/>
      <w:marTop w:val="0"/>
      <w:marBottom w:val="0"/>
      <w:divBdr>
        <w:top w:val="none" w:sz="0" w:space="0" w:color="auto"/>
        <w:left w:val="none" w:sz="0" w:space="0" w:color="auto"/>
        <w:bottom w:val="none" w:sz="0" w:space="0" w:color="auto"/>
        <w:right w:val="none" w:sz="0" w:space="0" w:color="auto"/>
      </w:divBdr>
      <w:divsChild>
        <w:div w:id="41289633">
          <w:marLeft w:val="0"/>
          <w:marRight w:val="0"/>
          <w:marTop w:val="0"/>
          <w:marBottom w:val="0"/>
          <w:divBdr>
            <w:top w:val="none" w:sz="0" w:space="0" w:color="auto"/>
            <w:left w:val="none" w:sz="0" w:space="0" w:color="auto"/>
            <w:bottom w:val="none" w:sz="0" w:space="0" w:color="auto"/>
            <w:right w:val="none" w:sz="0" w:space="0" w:color="auto"/>
          </w:divBdr>
        </w:div>
      </w:divsChild>
    </w:div>
    <w:div w:id="908541118">
      <w:marLeft w:val="0"/>
      <w:marRight w:val="0"/>
      <w:marTop w:val="0"/>
      <w:marBottom w:val="0"/>
      <w:divBdr>
        <w:top w:val="none" w:sz="0" w:space="0" w:color="auto"/>
        <w:left w:val="none" w:sz="0" w:space="0" w:color="auto"/>
        <w:bottom w:val="none" w:sz="0" w:space="0" w:color="auto"/>
        <w:right w:val="none" w:sz="0" w:space="0" w:color="auto"/>
      </w:divBdr>
      <w:divsChild>
        <w:div w:id="1800605885">
          <w:marLeft w:val="0"/>
          <w:marRight w:val="0"/>
          <w:marTop w:val="0"/>
          <w:marBottom w:val="0"/>
          <w:divBdr>
            <w:top w:val="none" w:sz="0" w:space="0" w:color="auto"/>
            <w:left w:val="none" w:sz="0" w:space="0" w:color="auto"/>
            <w:bottom w:val="none" w:sz="0" w:space="0" w:color="auto"/>
            <w:right w:val="none" w:sz="0" w:space="0" w:color="auto"/>
          </w:divBdr>
        </w:div>
      </w:divsChild>
    </w:div>
    <w:div w:id="912618656">
      <w:marLeft w:val="0"/>
      <w:marRight w:val="0"/>
      <w:marTop w:val="0"/>
      <w:marBottom w:val="0"/>
      <w:divBdr>
        <w:top w:val="none" w:sz="0" w:space="0" w:color="auto"/>
        <w:left w:val="none" w:sz="0" w:space="0" w:color="auto"/>
        <w:bottom w:val="none" w:sz="0" w:space="0" w:color="auto"/>
        <w:right w:val="none" w:sz="0" w:space="0" w:color="auto"/>
      </w:divBdr>
      <w:divsChild>
        <w:div w:id="547113480">
          <w:marLeft w:val="0"/>
          <w:marRight w:val="0"/>
          <w:marTop w:val="0"/>
          <w:marBottom w:val="0"/>
          <w:divBdr>
            <w:top w:val="none" w:sz="0" w:space="0" w:color="auto"/>
            <w:left w:val="none" w:sz="0" w:space="0" w:color="auto"/>
            <w:bottom w:val="none" w:sz="0" w:space="0" w:color="auto"/>
            <w:right w:val="none" w:sz="0" w:space="0" w:color="auto"/>
          </w:divBdr>
        </w:div>
      </w:divsChild>
    </w:div>
    <w:div w:id="914978526">
      <w:marLeft w:val="0"/>
      <w:marRight w:val="0"/>
      <w:marTop w:val="0"/>
      <w:marBottom w:val="0"/>
      <w:divBdr>
        <w:top w:val="none" w:sz="0" w:space="0" w:color="auto"/>
        <w:left w:val="none" w:sz="0" w:space="0" w:color="auto"/>
        <w:bottom w:val="none" w:sz="0" w:space="0" w:color="auto"/>
        <w:right w:val="none" w:sz="0" w:space="0" w:color="auto"/>
      </w:divBdr>
      <w:divsChild>
        <w:div w:id="993922220">
          <w:marLeft w:val="0"/>
          <w:marRight w:val="0"/>
          <w:marTop w:val="0"/>
          <w:marBottom w:val="0"/>
          <w:divBdr>
            <w:top w:val="none" w:sz="0" w:space="0" w:color="auto"/>
            <w:left w:val="none" w:sz="0" w:space="0" w:color="auto"/>
            <w:bottom w:val="none" w:sz="0" w:space="0" w:color="auto"/>
            <w:right w:val="none" w:sz="0" w:space="0" w:color="auto"/>
          </w:divBdr>
        </w:div>
      </w:divsChild>
    </w:div>
    <w:div w:id="919289418">
      <w:marLeft w:val="0"/>
      <w:marRight w:val="0"/>
      <w:marTop w:val="0"/>
      <w:marBottom w:val="0"/>
      <w:divBdr>
        <w:top w:val="none" w:sz="0" w:space="0" w:color="auto"/>
        <w:left w:val="none" w:sz="0" w:space="0" w:color="auto"/>
        <w:bottom w:val="none" w:sz="0" w:space="0" w:color="auto"/>
        <w:right w:val="none" w:sz="0" w:space="0" w:color="auto"/>
      </w:divBdr>
      <w:divsChild>
        <w:div w:id="357777307">
          <w:marLeft w:val="0"/>
          <w:marRight w:val="0"/>
          <w:marTop w:val="0"/>
          <w:marBottom w:val="0"/>
          <w:divBdr>
            <w:top w:val="none" w:sz="0" w:space="0" w:color="auto"/>
            <w:left w:val="none" w:sz="0" w:space="0" w:color="auto"/>
            <w:bottom w:val="none" w:sz="0" w:space="0" w:color="auto"/>
            <w:right w:val="none" w:sz="0" w:space="0" w:color="auto"/>
          </w:divBdr>
        </w:div>
      </w:divsChild>
    </w:div>
    <w:div w:id="922223413">
      <w:marLeft w:val="0"/>
      <w:marRight w:val="0"/>
      <w:marTop w:val="0"/>
      <w:marBottom w:val="0"/>
      <w:divBdr>
        <w:top w:val="none" w:sz="0" w:space="0" w:color="auto"/>
        <w:left w:val="none" w:sz="0" w:space="0" w:color="auto"/>
        <w:bottom w:val="none" w:sz="0" w:space="0" w:color="auto"/>
        <w:right w:val="none" w:sz="0" w:space="0" w:color="auto"/>
      </w:divBdr>
      <w:divsChild>
        <w:div w:id="1076784060">
          <w:marLeft w:val="0"/>
          <w:marRight w:val="0"/>
          <w:marTop w:val="0"/>
          <w:marBottom w:val="0"/>
          <w:divBdr>
            <w:top w:val="none" w:sz="0" w:space="0" w:color="auto"/>
            <w:left w:val="none" w:sz="0" w:space="0" w:color="auto"/>
            <w:bottom w:val="none" w:sz="0" w:space="0" w:color="auto"/>
            <w:right w:val="none" w:sz="0" w:space="0" w:color="auto"/>
          </w:divBdr>
        </w:div>
      </w:divsChild>
    </w:div>
    <w:div w:id="924605670">
      <w:marLeft w:val="0"/>
      <w:marRight w:val="0"/>
      <w:marTop w:val="0"/>
      <w:marBottom w:val="0"/>
      <w:divBdr>
        <w:top w:val="none" w:sz="0" w:space="0" w:color="auto"/>
        <w:left w:val="none" w:sz="0" w:space="0" w:color="auto"/>
        <w:bottom w:val="none" w:sz="0" w:space="0" w:color="auto"/>
        <w:right w:val="none" w:sz="0" w:space="0" w:color="auto"/>
      </w:divBdr>
      <w:divsChild>
        <w:div w:id="1203858111">
          <w:marLeft w:val="0"/>
          <w:marRight w:val="0"/>
          <w:marTop w:val="0"/>
          <w:marBottom w:val="0"/>
          <w:divBdr>
            <w:top w:val="none" w:sz="0" w:space="0" w:color="auto"/>
            <w:left w:val="none" w:sz="0" w:space="0" w:color="auto"/>
            <w:bottom w:val="none" w:sz="0" w:space="0" w:color="auto"/>
            <w:right w:val="none" w:sz="0" w:space="0" w:color="auto"/>
          </w:divBdr>
        </w:div>
      </w:divsChild>
    </w:div>
    <w:div w:id="925531646">
      <w:marLeft w:val="0"/>
      <w:marRight w:val="0"/>
      <w:marTop w:val="0"/>
      <w:marBottom w:val="0"/>
      <w:divBdr>
        <w:top w:val="none" w:sz="0" w:space="0" w:color="auto"/>
        <w:left w:val="none" w:sz="0" w:space="0" w:color="auto"/>
        <w:bottom w:val="none" w:sz="0" w:space="0" w:color="auto"/>
        <w:right w:val="none" w:sz="0" w:space="0" w:color="auto"/>
      </w:divBdr>
      <w:divsChild>
        <w:div w:id="148329359">
          <w:marLeft w:val="0"/>
          <w:marRight w:val="0"/>
          <w:marTop w:val="0"/>
          <w:marBottom w:val="0"/>
          <w:divBdr>
            <w:top w:val="none" w:sz="0" w:space="0" w:color="auto"/>
            <w:left w:val="none" w:sz="0" w:space="0" w:color="auto"/>
            <w:bottom w:val="none" w:sz="0" w:space="0" w:color="auto"/>
            <w:right w:val="none" w:sz="0" w:space="0" w:color="auto"/>
          </w:divBdr>
        </w:div>
      </w:divsChild>
    </w:div>
    <w:div w:id="928466584">
      <w:bodyDiv w:val="1"/>
      <w:marLeft w:val="0"/>
      <w:marRight w:val="0"/>
      <w:marTop w:val="0"/>
      <w:marBottom w:val="0"/>
      <w:divBdr>
        <w:top w:val="none" w:sz="0" w:space="0" w:color="auto"/>
        <w:left w:val="none" w:sz="0" w:space="0" w:color="auto"/>
        <w:bottom w:val="none" w:sz="0" w:space="0" w:color="auto"/>
        <w:right w:val="none" w:sz="0" w:space="0" w:color="auto"/>
      </w:divBdr>
    </w:div>
    <w:div w:id="929628305">
      <w:marLeft w:val="0"/>
      <w:marRight w:val="0"/>
      <w:marTop w:val="0"/>
      <w:marBottom w:val="0"/>
      <w:divBdr>
        <w:top w:val="none" w:sz="0" w:space="0" w:color="auto"/>
        <w:left w:val="none" w:sz="0" w:space="0" w:color="auto"/>
        <w:bottom w:val="none" w:sz="0" w:space="0" w:color="auto"/>
        <w:right w:val="none" w:sz="0" w:space="0" w:color="auto"/>
      </w:divBdr>
      <w:divsChild>
        <w:div w:id="1719158573">
          <w:marLeft w:val="0"/>
          <w:marRight w:val="0"/>
          <w:marTop w:val="0"/>
          <w:marBottom w:val="0"/>
          <w:divBdr>
            <w:top w:val="none" w:sz="0" w:space="0" w:color="auto"/>
            <w:left w:val="none" w:sz="0" w:space="0" w:color="auto"/>
            <w:bottom w:val="none" w:sz="0" w:space="0" w:color="auto"/>
            <w:right w:val="none" w:sz="0" w:space="0" w:color="auto"/>
          </w:divBdr>
        </w:div>
      </w:divsChild>
    </w:div>
    <w:div w:id="930894946">
      <w:marLeft w:val="0"/>
      <w:marRight w:val="0"/>
      <w:marTop w:val="0"/>
      <w:marBottom w:val="0"/>
      <w:divBdr>
        <w:top w:val="none" w:sz="0" w:space="0" w:color="auto"/>
        <w:left w:val="none" w:sz="0" w:space="0" w:color="auto"/>
        <w:bottom w:val="none" w:sz="0" w:space="0" w:color="auto"/>
        <w:right w:val="none" w:sz="0" w:space="0" w:color="auto"/>
      </w:divBdr>
      <w:divsChild>
        <w:div w:id="1495684223">
          <w:marLeft w:val="0"/>
          <w:marRight w:val="0"/>
          <w:marTop w:val="0"/>
          <w:marBottom w:val="0"/>
          <w:divBdr>
            <w:top w:val="none" w:sz="0" w:space="0" w:color="auto"/>
            <w:left w:val="none" w:sz="0" w:space="0" w:color="auto"/>
            <w:bottom w:val="none" w:sz="0" w:space="0" w:color="auto"/>
            <w:right w:val="none" w:sz="0" w:space="0" w:color="auto"/>
          </w:divBdr>
        </w:div>
      </w:divsChild>
    </w:div>
    <w:div w:id="935015075">
      <w:marLeft w:val="0"/>
      <w:marRight w:val="0"/>
      <w:marTop w:val="0"/>
      <w:marBottom w:val="0"/>
      <w:divBdr>
        <w:top w:val="none" w:sz="0" w:space="0" w:color="auto"/>
        <w:left w:val="none" w:sz="0" w:space="0" w:color="auto"/>
        <w:bottom w:val="none" w:sz="0" w:space="0" w:color="auto"/>
        <w:right w:val="none" w:sz="0" w:space="0" w:color="auto"/>
      </w:divBdr>
      <w:divsChild>
        <w:div w:id="1117334155">
          <w:marLeft w:val="0"/>
          <w:marRight w:val="0"/>
          <w:marTop w:val="0"/>
          <w:marBottom w:val="0"/>
          <w:divBdr>
            <w:top w:val="none" w:sz="0" w:space="0" w:color="auto"/>
            <w:left w:val="none" w:sz="0" w:space="0" w:color="auto"/>
            <w:bottom w:val="none" w:sz="0" w:space="0" w:color="auto"/>
            <w:right w:val="none" w:sz="0" w:space="0" w:color="auto"/>
          </w:divBdr>
        </w:div>
      </w:divsChild>
    </w:div>
    <w:div w:id="935795156">
      <w:marLeft w:val="0"/>
      <w:marRight w:val="0"/>
      <w:marTop w:val="0"/>
      <w:marBottom w:val="0"/>
      <w:divBdr>
        <w:top w:val="none" w:sz="0" w:space="0" w:color="auto"/>
        <w:left w:val="none" w:sz="0" w:space="0" w:color="auto"/>
        <w:bottom w:val="none" w:sz="0" w:space="0" w:color="auto"/>
        <w:right w:val="none" w:sz="0" w:space="0" w:color="auto"/>
      </w:divBdr>
      <w:divsChild>
        <w:div w:id="2009360993">
          <w:marLeft w:val="0"/>
          <w:marRight w:val="0"/>
          <w:marTop w:val="0"/>
          <w:marBottom w:val="0"/>
          <w:divBdr>
            <w:top w:val="none" w:sz="0" w:space="0" w:color="auto"/>
            <w:left w:val="none" w:sz="0" w:space="0" w:color="auto"/>
            <w:bottom w:val="none" w:sz="0" w:space="0" w:color="auto"/>
            <w:right w:val="none" w:sz="0" w:space="0" w:color="auto"/>
          </w:divBdr>
        </w:div>
      </w:divsChild>
    </w:div>
    <w:div w:id="936445978">
      <w:marLeft w:val="0"/>
      <w:marRight w:val="0"/>
      <w:marTop w:val="0"/>
      <w:marBottom w:val="0"/>
      <w:divBdr>
        <w:top w:val="none" w:sz="0" w:space="0" w:color="auto"/>
        <w:left w:val="none" w:sz="0" w:space="0" w:color="auto"/>
        <w:bottom w:val="none" w:sz="0" w:space="0" w:color="auto"/>
        <w:right w:val="none" w:sz="0" w:space="0" w:color="auto"/>
      </w:divBdr>
      <w:divsChild>
        <w:div w:id="593831340">
          <w:marLeft w:val="0"/>
          <w:marRight w:val="0"/>
          <w:marTop w:val="0"/>
          <w:marBottom w:val="0"/>
          <w:divBdr>
            <w:top w:val="none" w:sz="0" w:space="0" w:color="auto"/>
            <w:left w:val="none" w:sz="0" w:space="0" w:color="auto"/>
            <w:bottom w:val="none" w:sz="0" w:space="0" w:color="auto"/>
            <w:right w:val="none" w:sz="0" w:space="0" w:color="auto"/>
          </w:divBdr>
        </w:div>
      </w:divsChild>
    </w:div>
    <w:div w:id="945575219">
      <w:marLeft w:val="0"/>
      <w:marRight w:val="0"/>
      <w:marTop w:val="0"/>
      <w:marBottom w:val="0"/>
      <w:divBdr>
        <w:top w:val="none" w:sz="0" w:space="0" w:color="auto"/>
        <w:left w:val="none" w:sz="0" w:space="0" w:color="auto"/>
        <w:bottom w:val="none" w:sz="0" w:space="0" w:color="auto"/>
        <w:right w:val="none" w:sz="0" w:space="0" w:color="auto"/>
      </w:divBdr>
      <w:divsChild>
        <w:div w:id="483816811">
          <w:marLeft w:val="0"/>
          <w:marRight w:val="0"/>
          <w:marTop w:val="0"/>
          <w:marBottom w:val="0"/>
          <w:divBdr>
            <w:top w:val="none" w:sz="0" w:space="0" w:color="auto"/>
            <w:left w:val="none" w:sz="0" w:space="0" w:color="auto"/>
            <w:bottom w:val="none" w:sz="0" w:space="0" w:color="auto"/>
            <w:right w:val="none" w:sz="0" w:space="0" w:color="auto"/>
          </w:divBdr>
        </w:div>
      </w:divsChild>
    </w:div>
    <w:div w:id="948392289">
      <w:marLeft w:val="0"/>
      <w:marRight w:val="0"/>
      <w:marTop w:val="0"/>
      <w:marBottom w:val="0"/>
      <w:divBdr>
        <w:top w:val="none" w:sz="0" w:space="0" w:color="auto"/>
        <w:left w:val="none" w:sz="0" w:space="0" w:color="auto"/>
        <w:bottom w:val="none" w:sz="0" w:space="0" w:color="auto"/>
        <w:right w:val="none" w:sz="0" w:space="0" w:color="auto"/>
      </w:divBdr>
      <w:divsChild>
        <w:div w:id="1891646606">
          <w:marLeft w:val="0"/>
          <w:marRight w:val="0"/>
          <w:marTop w:val="0"/>
          <w:marBottom w:val="0"/>
          <w:divBdr>
            <w:top w:val="none" w:sz="0" w:space="0" w:color="auto"/>
            <w:left w:val="none" w:sz="0" w:space="0" w:color="auto"/>
            <w:bottom w:val="none" w:sz="0" w:space="0" w:color="auto"/>
            <w:right w:val="none" w:sz="0" w:space="0" w:color="auto"/>
          </w:divBdr>
        </w:div>
      </w:divsChild>
    </w:div>
    <w:div w:id="948778943">
      <w:marLeft w:val="0"/>
      <w:marRight w:val="0"/>
      <w:marTop w:val="0"/>
      <w:marBottom w:val="0"/>
      <w:divBdr>
        <w:top w:val="none" w:sz="0" w:space="0" w:color="auto"/>
        <w:left w:val="none" w:sz="0" w:space="0" w:color="auto"/>
        <w:bottom w:val="none" w:sz="0" w:space="0" w:color="auto"/>
        <w:right w:val="none" w:sz="0" w:space="0" w:color="auto"/>
      </w:divBdr>
      <w:divsChild>
        <w:div w:id="1887250603">
          <w:marLeft w:val="0"/>
          <w:marRight w:val="0"/>
          <w:marTop w:val="0"/>
          <w:marBottom w:val="0"/>
          <w:divBdr>
            <w:top w:val="none" w:sz="0" w:space="0" w:color="auto"/>
            <w:left w:val="none" w:sz="0" w:space="0" w:color="auto"/>
            <w:bottom w:val="none" w:sz="0" w:space="0" w:color="auto"/>
            <w:right w:val="none" w:sz="0" w:space="0" w:color="auto"/>
          </w:divBdr>
        </w:div>
      </w:divsChild>
    </w:div>
    <w:div w:id="952593723">
      <w:marLeft w:val="0"/>
      <w:marRight w:val="0"/>
      <w:marTop w:val="0"/>
      <w:marBottom w:val="0"/>
      <w:divBdr>
        <w:top w:val="none" w:sz="0" w:space="0" w:color="auto"/>
        <w:left w:val="none" w:sz="0" w:space="0" w:color="auto"/>
        <w:bottom w:val="none" w:sz="0" w:space="0" w:color="auto"/>
        <w:right w:val="none" w:sz="0" w:space="0" w:color="auto"/>
      </w:divBdr>
      <w:divsChild>
        <w:div w:id="2898799">
          <w:marLeft w:val="0"/>
          <w:marRight w:val="0"/>
          <w:marTop w:val="0"/>
          <w:marBottom w:val="0"/>
          <w:divBdr>
            <w:top w:val="none" w:sz="0" w:space="0" w:color="auto"/>
            <w:left w:val="none" w:sz="0" w:space="0" w:color="auto"/>
            <w:bottom w:val="none" w:sz="0" w:space="0" w:color="auto"/>
            <w:right w:val="none" w:sz="0" w:space="0" w:color="auto"/>
          </w:divBdr>
        </w:div>
      </w:divsChild>
    </w:div>
    <w:div w:id="956987637">
      <w:marLeft w:val="0"/>
      <w:marRight w:val="0"/>
      <w:marTop w:val="0"/>
      <w:marBottom w:val="0"/>
      <w:divBdr>
        <w:top w:val="none" w:sz="0" w:space="0" w:color="auto"/>
        <w:left w:val="none" w:sz="0" w:space="0" w:color="auto"/>
        <w:bottom w:val="none" w:sz="0" w:space="0" w:color="auto"/>
        <w:right w:val="none" w:sz="0" w:space="0" w:color="auto"/>
      </w:divBdr>
      <w:divsChild>
        <w:div w:id="795375559">
          <w:marLeft w:val="0"/>
          <w:marRight w:val="0"/>
          <w:marTop w:val="0"/>
          <w:marBottom w:val="0"/>
          <w:divBdr>
            <w:top w:val="none" w:sz="0" w:space="0" w:color="auto"/>
            <w:left w:val="none" w:sz="0" w:space="0" w:color="auto"/>
            <w:bottom w:val="none" w:sz="0" w:space="0" w:color="auto"/>
            <w:right w:val="none" w:sz="0" w:space="0" w:color="auto"/>
          </w:divBdr>
        </w:div>
      </w:divsChild>
    </w:div>
    <w:div w:id="963779167">
      <w:marLeft w:val="0"/>
      <w:marRight w:val="0"/>
      <w:marTop w:val="0"/>
      <w:marBottom w:val="0"/>
      <w:divBdr>
        <w:top w:val="none" w:sz="0" w:space="0" w:color="auto"/>
        <w:left w:val="none" w:sz="0" w:space="0" w:color="auto"/>
        <w:bottom w:val="none" w:sz="0" w:space="0" w:color="auto"/>
        <w:right w:val="none" w:sz="0" w:space="0" w:color="auto"/>
      </w:divBdr>
      <w:divsChild>
        <w:div w:id="1390883478">
          <w:marLeft w:val="0"/>
          <w:marRight w:val="0"/>
          <w:marTop w:val="0"/>
          <w:marBottom w:val="0"/>
          <w:divBdr>
            <w:top w:val="none" w:sz="0" w:space="0" w:color="auto"/>
            <w:left w:val="none" w:sz="0" w:space="0" w:color="auto"/>
            <w:bottom w:val="none" w:sz="0" w:space="0" w:color="auto"/>
            <w:right w:val="none" w:sz="0" w:space="0" w:color="auto"/>
          </w:divBdr>
        </w:div>
      </w:divsChild>
    </w:div>
    <w:div w:id="966163631">
      <w:marLeft w:val="0"/>
      <w:marRight w:val="0"/>
      <w:marTop w:val="0"/>
      <w:marBottom w:val="0"/>
      <w:divBdr>
        <w:top w:val="none" w:sz="0" w:space="0" w:color="auto"/>
        <w:left w:val="none" w:sz="0" w:space="0" w:color="auto"/>
        <w:bottom w:val="none" w:sz="0" w:space="0" w:color="auto"/>
        <w:right w:val="none" w:sz="0" w:space="0" w:color="auto"/>
      </w:divBdr>
      <w:divsChild>
        <w:div w:id="70546455">
          <w:marLeft w:val="0"/>
          <w:marRight w:val="0"/>
          <w:marTop w:val="0"/>
          <w:marBottom w:val="0"/>
          <w:divBdr>
            <w:top w:val="none" w:sz="0" w:space="0" w:color="auto"/>
            <w:left w:val="none" w:sz="0" w:space="0" w:color="auto"/>
            <w:bottom w:val="none" w:sz="0" w:space="0" w:color="auto"/>
            <w:right w:val="none" w:sz="0" w:space="0" w:color="auto"/>
          </w:divBdr>
        </w:div>
      </w:divsChild>
    </w:div>
    <w:div w:id="968239878">
      <w:marLeft w:val="0"/>
      <w:marRight w:val="0"/>
      <w:marTop w:val="0"/>
      <w:marBottom w:val="0"/>
      <w:divBdr>
        <w:top w:val="none" w:sz="0" w:space="0" w:color="auto"/>
        <w:left w:val="none" w:sz="0" w:space="0" w:color="auto"/>
        <w:bottom w:val="none" w:sz="0" w:space="0" w:color="auto"/>
        <w:right w:val="none" w:sz="0" w:space="0" w:color="auto"/>
      </w:divBdr>
      <w:divsChild>
        <w:div w:id="839124847">
          <w:marLeft w:val="0"/>
          <w:marRight w:val="0"/>
          <w:marTop w:val="0"/>
          <w:marBottom w:val="0"/>
          <w:divBdr>
            <w:top w:val="none" w:sz="0" w:space="0" w:color="auto"/>
            <w:left w:val="none" w:sz="0" w:space="0" w:color="auto"/>
            <w:bottom w:val="none" w:sz="0" w:space="0" w:color="auto"/>
            <w:right w:val="none" w:sz="0" w:space="0" w:color="auto"/>
          </w:divBdr>
        </w:div>
      </w:divsChild>
    </w:div>
    <w:div w:id="969166922">
      <w:marLeft w:val="0"/>
      <w:marRight w:val="0"/>
      <w:marTop w:val="0"/>
      <w:marBottom w:val="0"/>
      <w:divBdr>
        <w:top w:val="none" w:sz="0" w:space="0" w:color="auto"/>
        <w:left w:val="none" w:sz="0" w:space="0" w:color="auto"/>
        <w:bottom w:val="none" w:sz="0" w:space="0" w:color="auto"/>
        <w:right w:val="none" w:sz="0" w:space="0" w:color="auto"/>
      </w:divBdr>
      <w:divsChild>
        <w:div w:id="1559627995">
          <w:marLeft w:val="0"/>
          <w:marRight w:val="0"/>
          <w:marTop w:val="0"/>
          <w:marBottom w:val="0"/>
          <w:divBdr>
            <w:top w:val="none" w:sz="0" w:space="0" w:color="auto"/>
            <w:left w:val="none" w:sz="0" w:space="0" w:color="auto"/>
            <w:bottom w:val="none" w:sz="0" w:space="0" w:color="auto"/>
            <w:right w:val="none" w:sz="0" w:space="0" w:color="auto"/>
          </w:divBdr>
        </w:div>
      </w:divsChild>
    </w:div>
    <w:div w:id="970401633">
      <w:marLeft w:val="0"/>
      <w:marRight w:val="0"/>
      <w:marTop w:val="0"/>
      <w:marBottom w:val="0"/>
      <w:divBdr>
        <w:top w:val="none" w:sz="0" w:space="0" w:color="auto"/>
        <w:left w:val="none" w:sz="0" w:space="0" w:color="auto"/>
        <w:bottom w:val="none" w:sz="0" w:space="0" w:color="auto"/>
        <w:right w:val="none" w:sz="0" w:space="0" w:color="auto"/>
      </w:divBdr>
      <w:divsChild>
        <w:div w:id="327487167">
          <w:marLeft w:val="0"/>
          <w:marRight w:val="0"/>
          <w:marTop w:val="0"/>
          <w:marBottom w:val="0"/>
          <w:divBdr>
            <w:top w:val="none" w:sz="0" w:space="0" w:color="auto"/>
            <w:left w:val="none" w:sz="0" w:space="0" w:color="auto"/>
            <w:bottom w:val="none" w:sz="0" w:space="0" w:color="auto"/>
            <w:right w:val="none" w:sz="0" w:space="0" w:color="auto"/>
          </w:divBdr>
        </w:div>
      </w:divsChild>
    </w:div>
    <w:div w:id="971863722">
      <w:marLeft w:val="0"/>
      <w:marRight w:val="0"/>
      <w:marTop w:val="0"/>
      <w:marBottom w:val="0"/>
      <w:divBdr>
        <w:top w:val="none" w:sz="0" w:space="0" w:color="auto"/>
        <w:left w:val="none" w:sz="0" w:space="0" w:color="auto"/>
        <w:bottom w:val="none" w:sz="0" w:space="0" w:color="auto"/>
        <w:right w:val="none" w:sz="0" w:space="0" w:color="auto"/>
      </w:divBdr>
      <w:divsChild>
        <w:div w:id="236673072">
          <w:marLeft w:val="0"/>
          <w:marRight w:val="0"/>
          <w:marTop w:val="0"/>
          <w:marBottom w:val="0"/>
          <w:divBdr>
            <w:top w:val="none" w:sz="0" w:space="0" w:color="auto"/>
            <w:left w:val="none" w:sz="0" w:space="0" w:color="auto"/>
            <w:bottom w:val="none" w:sz="0" w:space="0" w:color="auto"/>
            <w:right w:val="none" w:sz="0" w:space="0" w:color="auto"/>
          </w:divBdr>
        </w:div>
      </w:divsChild>
    </w:div>
    <w:div w:id="974212769">
      <w:marLeft w:val="0"/>
      <w:marRight w:val="0"/>
      <w:marTop w:val="0"/>
      <w:marBottom w:val="0"/>
      <w:divBdr>
        <w:top w:val="none" w:sz="0" w:space="0" w:color="auto"/>
        <w:left w:val="none" w:sz="0" w:space="0" w:color="auto"/>
        <w:bottom w:val="none" w:sz="0" w:space="0" w:color="auto"/>
        <w:right w:val="none" w:sz="0" w:space="0" w:color="auto"/>
      </w:divBdr>
      <w:divsChild>
        <w:div w:id="1215964221">
          <w:marLeft w:val="0"/>
          <w:marRight w:val="0"/>
          <w:marTop w:val="0"/>
          <w:marBottom w:val="0"/>
          <w:divBdr>
            <w:top w:val="none" w:sz="0" w:space="0" w:color="auto"/>
            <w:left w:val="none" w:sz="0" w:space="0" w:color="auto"/>
            <w:bottom w:val="none" w:sz="0" w:space="0" w:color="auto"/>
            <w:right w:val="none" w:sz="0" w:space="0" w:color="auto"/>
          </w:divBdr>
        </w:div>
      </w:divsChild>
    </w:div>
    <w:div w:id="976838587">
      <w:marLeft w:val="0"/>
      <w:marRight w:val="0"/>
      <w:marTop w:val="0"/>
      <w:marBottom w:val="0"/>
      <w:divBdr>
        <w:top w:val="none" w:sz="0" w:space="0" w:color="auto"/>
        <w:left w:val="none" w:sz="0" w:space="0" w:color="auto"/>
        <w:bottom w:val="none" w:sz="0" w:space="0" w:color="auto"/>
        <w:right w:val="none" w:sz="0" w:space="0" w:color="auto"/>
      </w:divBdr>
      <w:divsChild>
        <w:div w:id="233710192">
          <w:marLeft w:val="0"/>
          <w:marRight w:val="0"/>
          <w:marTop w:val="0"/>
          <w:marBottom w:val="0"/>
          <w:divBdr>
            <w:top w:val="none" w:sz="0" w:space="0" w:color="auto"/>
            <w:left w:val="none" w:sz="0" w:space="0" w:color="auto"/>
            <w:bottom w:val="none" w:sz="0" w:space="0" w:color="auto"/>
            <w:right w:val="none" w:sz="0" w:space="0" w:color="auto"/>
          </w:divBdr>
        </w:div>
      </w:divsChild>
    </w:div>
    <w:div w:id="977220673">
      <w:marLeft w:val="0"/>
      <w:marRight w:val="0"/>
      <w:marTop w:val="0"/>
      <w:marBottom w:val="0"/>
      <w:divBdr>
        <w:top w:val="none" w:sz="0" w:space="0" w:color="auto"/>
        <w:left w:val="none" w:sz="0" w:space="0" w:color="auto"/>
        <w:bottom w:val="none" w:sz="0" w:space="0" w:color="auto"/>
        <w:right w:val="none" w:sz="0" w:space="0" w:color="auto"/>
      </w:divBdr>
      <w:divsChild>
        <w:div w:id="1952975601">
          <w:marLeft w:val="0"/>
          <w:marRight w:val="0"/>
          <w:marTop w:val="0"/>
          <w:marBottom w:val="0"/>
          <w:divBdr>
            <w:top w:val="none" w:sz="0" w:space="0" w:color="auto"/>
            <w:left w:val="none" w:sz="0" w:space="0" w:color="auto"/>
            <w:bottom w:val="none" w:sz="0" w:space="0" w:color="auto"/>
            <w:right w:val="none" w:sz="0" w:space="0" w:color="auto"/>
          </w:divBdr>
        </w:div>
      </w:divsChild>
    </w:div>
    <w:div w:id="982584284">
      <w:marLeft w:val="0"/>
      <w:marRight w:val="0"/>
      <w:marTop w:val="0"/>
      <w:marBottom w:val="0"/>
      <w:divBdr>
        <w:top w:val="none" w:sz="0" w:space="0" w:color="auto"/>
        <w:left w:val="none" w:sz="0" w:space="0" w:color="auto"/>
        <w:bottom w:val="none" w:sz="0" w:space="0" w:color="auto"/>
        <w:right w:val="none" w:sz="0" w:space="0" w:color="auto"/>
      </w:divBdr>
      <w:divsChild>
        <w:div w:id="147786491">
          <w:marLeft w:val="0"/>
          <w:marRight w:val="0"/>
          <w:marTop w:val="0"/>
          <w:marBottom w:val="0"/>
          <w:divBdr>
            <w:top w:val="none" w:sz="0" w:space="0" w:color="auto"/>
            <w:left w:val="none" w:sz="0" w:space="0" w:color="auto"/>
            <w:bottom w:val="none" w:sz="0" w:space="0" w:color="auto"/>
            <w:right w:val="none" w:sz="0" w:space="0" w:color="auto"/>
          </w:divBdr>
        </w:div>
      </w:divsChild>
    </w:div>
    <w:div w:id="983854229">
      <w:marLeft w:val="0"/>
      <w:marRight w:val="0"/>
      <w:marTop w:val="0"/>
      <w:marBottom w:val="0"/>
      <w:divBdr>
        <w:top w:val="none" w:sz="0" w:space="0" w:color="auto"/>
        <w:left w:val="none" w:sz="0" w:space="0" w:color="auto"/>
        <w:bottom w:val="none" w:sz="0" w:space="0" w:color="auto"/>
        <w:right w:val="none" w:sz="0" w:space="0" w:color="auto"/>
      </w:divBdr>
      <w:divsChild>
        <w:div w:id="1101299666">
          <w:marLeft w:val="0"/>
          <w:marRight w:val="0"/>
          <w:marTop w:val="0"/>
          <w:marBottom w:val="0"/>
          <w:divBdr>
            <w:top w:val="none" w:sz="0" w:space="0" w:color="auto"/>
            <w:left w:val="none" w:sz="0" w:space="0" w:color="auto"/>
            <w:bottom w:val="none" w:sz="0" w:space="0" w:color="auto"/>
            <w:right w:val="none" w:sz="0" w:space="0" w:color="auto"/>
          </w:divBdr>
        </w:div>
      </w:divsChild>
    </w:div>
    <w:div w:id="987437109">
      <w:marLeft w:val="0"/>
      <w:marRight w:val="0"/>
      <w:marTop w:val="0"/>
      <w:marBottom w:val="0"/>
      <w:divBdr>
        <w:top w:val="none" w:sz="0" w:space="0" w:color="auto"/>
        <w:left w:val="none" w:sz="0" w:space="0" w:color="auto"/>
        <w:bottom w:val="none" w:sz="0" w:space="0" w:color="auto"/>
        <w:right w:val="none" w:sz="0" w:space="0" w:color="auto"/>
      </w:divBdr>
      <w:divsChild>
        <w:div w:id="1096899588">
          <w:marLeft w:val="0"/>
          <w:marRight w:val="0"/>
          <w:marTop w:val="0"/>
          <w:marBottom w:val="0"/>
          <w:divBdr>
            <w:top w:val="none" w:sz="0" w:space="0" w:color="auto"/>
            <w:left w:val="none" w:sz="0" w:space="0" w:color="auto"/>
            <w:bottom w:val="none" w:sz="0" w:space="0" w:color="auto"/>
            <w:right w:val="none" w:sz="0" w:space="0" w:color="auto"/>
          </w:divBdr>
        </w:div>
      </w:divsChild>
    </w:div>
    <w:div w:id="991367860">
      <w:marLeft w:val="0"/>
      <w:marRight w:val="0"/>
      <w:marTop w:val="0"/>
      <w:marBottom w:val="0"/>
      <w:divBdr>
        <w:top w:val="none" w:sz="0" w:space="0" w:color="auto"/>
        <w:left w:val="none" w:sz="0" w:space="0" w:color="auto"/>
        <w:bottom w:val="none" w:sz="0" w:space="0" w:color="auto"/>
        <w:right w:val="none" w:sz="0" w:space="0" w:color="auto"/>
      </w:divBdr>
      <w:divsChild>
        <w:div w:id="563375457">
          <w:marLeft w:val="0"/>
          <w:marRight w:val="0"/>
          <w:marTop w:val="0"/>
          <w:marBottom w:val="0"/>
          <w:divBdr>
            <w:top w:val="none" w:sz="0" w:space="0" w:color="auto"/>
            <w:left w:val="none" w:sz="0" w:space="0" w:color="auto"/>
            <w:bottom w:val="none" w:sz="0" w:space="0" w:color="auto"/>
            <w:right w:val="none" w:sz="0" w:space="0" w:color="auto"/>
          </w:divBdr>
        </w:div>
      </w:divsChild>
    </w:div>
    <w:div w:id="991642335">
      <w:bodyDiv w:val="1"/>
      <w:marLeft w:val="0"/>
      <w:marRight w:val="0"/>
      <w:marTop w:val="0"/>
      <w:marBottom w:val="0"/>
      <w:divBdr>
        <w:top w:val="none" w:sz="0" w:space="0" w:color="auto"/>
        <w:left w:val="none" w:sz="0" w:space="0" w:color="auto"/>
        <w:bottom w:val="none" w:sz="0" w:space="0" w:color="auto"/>
        <w:right w:val="none" w:sz="0" w:space="0" w:color="auto"/>
      </w:divBdr>
    </w:div>
    <w:div w:id="992761151">
      <w:marLeft w:val="0"/>
      <w:marRight w:val="0"/>
      <w:marTop w:val="0"/>
      <w:marBottom w:val="0"/>
      <w:divBdr>
        <w:top w:val="none" w:sz="0" w:space="0" w:color="auto"/>
        <w:left w:val="none" w:sz="0" w:space="0" w:color="auto"/>
        <w:bottom w:val="none" w:sz="0" w:space="0" w:color="auto"/>
        <w:right w:val="none" w:sz="0" w:space="0" w:color="auto"/>
      </w:divBdr>
      <w:divsChild>
        <w:div w:id="444082934">
          <w:marLeft w:val="0"/>
          <w:marRight w:val="0"/>
          <w:marTop w:val="0"/>
          <w:marBottom w:val="0"/>
          <w:divBdr>
            <w:top w:val="none" w:sz="0" w:space="0" w:color="auto"/>
            <w:left w:val="none" w:sz="0" w:space="0" w:color="auto"/>
            <w:bottom w:val="none" w:sz="0" w:space="0" w:color="auto"/>
            <w:right w:val="none" w:sz="0" w:space="0" w:color="auto"/>
          </w:divBdr>
        </w:div>
      </w:divsChild>
    </w:div>
    <w:div w:id="993725333">
      <w:marLeft w:val="0"/>
      <w:marRight w:val="0"/>
      <w:marTop w:val="0"/>
      <w:marBottom w:val="0"/>
      <w:divBdr>
        <w:top w:val="none" w:sz="0" w:space="0" w:color="auto"/>
        <w:left w:val="none" w:sz="0" w:space="0" w:color="auto"/>
        <w:bottom w:val="none" w:sz="0" w:space="0" w:color="auto"/>
        <w:right w:val="none" w:sz="0" w:space="0" w:color="auto"/>
      </w:divBdr>
      <w:divsChild>
        <w:div w:id="486283527">
          <w:marLeft w:val="0"/>
          <w:marRight w:val="0"/>
          <w:marTop w:val="0"/>
          <w:marBottom w:val="0"/>
          <w:divBdr>
            <w:top w:val="none" w:sz="0" w:space="0" w:color="auto"/>
            <w:left w:val="none" w:sz="0" w:space="0" w:color="auto"/>
            <w:bottom w:val="none" w:sz="0" w:space="0" w:color="auto"/>
            <w:right w:val="none" w:sz="0" w:space="0" w:color="auto"/>
          </w:divBdr>
        </w:div>
      </w:divsChild>
    </w:div>
    <w:div w:id="1001589686">
      <w:marLeft w:val="0"/>
      <w:marRight w:val="0"/>
      <w:marTop w:val="0"/>
      <w:marBottom w:val="0"/>
      <w:divBdr>
        <w:top w:val="none" w:sz="0" w:space="0" w:color="auto"/>
        <w:left w:val="none" w:sz="0" w:space="0" w:color="auto"/>
        <w:bottom w:val="none" w:sz="0" w:space="0" w:color="auto"/>
        <w:right w:val="none" w:sz="0" w:space="0" w:color="auto"/>
      </w:divBdr>
      <w:divsChild>
        <w:div w:id="993026233">
          <w:marLeft w:val="0"/>
          <w:marRight w:val="0"/>
          <w:marTop w:val="0"/>
          <w:marBottom w:val="0"/>
          <w:divBdr>
            <w:top w:val="none" w:sz="0" w:space="0" w:color="auto"/>
            <w:left w:val="none" w:sz="0" w:space="0" w:color="auto"/>
            <w:bottom w:val="none" w:sz="0" w:space="0" w:color="auto"/>
            <w:right w:val="none" w:sz="0" w:space="0" w:color="auto"/>
          </w:divBdr>
        </w:div>
      </w:divsChild>
    </w:div>
    <w:div w:id="1008364186">
      <w:marLeft w:val="0"/>
      <w:marRight w:val="0"/>
      <w:marTop w:val="0"/>
      <w:marBottom w:val="0"/>
      <w:divBdr>
        <w:top w:val="none" w:sz="0" w:space="0" w:color="auto"/>
        <w:left w:val="none" w:sz="0" w:space="0" w:color="auto"/>
        <w:bottom w:val="none" w:sz="0" w:space="0" w:color="auto"/>
        <w:right w:val="none" w:sz="0" w:space="0" w:color="auto"/>
      </w:divBdr>
      <w:divsChild>
        <w:div w:id="45877303">
          <w:marLeft w:val="0"/>
          <w:marRight w:val="0"/>
          <w:marTop w:val="0"/>
          <w:marBottom w:val="0"/>
          <w:divBdr>
            <w:top w:val="none" w:sz="0" w:space="0" w:color="auto"/>
            <w:left w:val="none" w:sz="0" w:space="0" w:color="auto"/>
            <w:bottom w:val="none" w:sz="0" w:space="0" w:color="auto"/>
            <w:right w:val="none" w:sz="0" w:space="0" w:color="auto"/>
          </w:divBdr>
        </w:div>
      </w:divsChild>
    </w:div>
    <w:div w:id="1010451598">
      <w:marLeft w:val="0"/>
      <w:marRight w:val="0"/>
      <w:marTop w:val="0"/>
      <w:marBottom w:val="0"/>
      <w:divBdr>
        <w:top w:val="none" w:sz="0" w:space="0" w:color="auto"/>
        <w:left w:val="none" w:sz="0" w:space="0" w:color="auto"/>
        <w:bottom w:val="none" w:sz="0" w:space="0" w:color="auto"/>
        <w:right w:val="none" w:sz="0" w:space="0" w:color="auto"/>
      </w:divBdr>
      <w:divsChild>
        <w:div w:id="2022313750">
          <w:marLeft w:val="0"/>
          <w:marRight w:val="0"/>
          <w:marTop w:val="0"/>
          <w:marBottom w:val="0"/>
          <w:divBdr>
            <w:top w:val="none" w:sz="0" w:space="0" w:color="auto"/>
            <w:left w:val="none" w:sz="0" w:space="0" w:color="auto"/>
            <w:bottom w:val="none" w:sz="0" w:space="0" w:color="auto"/>
            <w:right w:val="none" w:sz="0" w:space="0" w:color="auto"/>
          </w:divBdr>
        </w:div>
      </w:divsChild>
    </w:div>
    <w:div w:id="1011295417">
      <w:marLeft w:val="0"/>
      <w:marRight w:val="0"/>
      <w:marTop w:val="0"/>
      <w:marBottom w:val="0"/>
      <w:divBdr>
        <w:top w:val="none" w:sz="0" w:space="0" w:color="auto"/>
        <w:left w:val="none" w:sz="0" w:space="0" w:color="auto"/>
        <w:bottom w:val="none" w:sz="0" w:space="0" w:color="auto"/>
        <w:right w:val="none" w:sz="0" w:space="0" w:color="auto"/>
      </w:divBdr>
      <w:divsChild>
        <w:div w:id="1144736388">
          <w:marLeft w:val="0"/>
          <w:marRight w:val="0"/>
          <w:marTop w:val="0"/>
          <w:marBottom w:val="0"/>
          <w:divBdr>
            <w:top w:val="none" w:sz="0" w:space="0" w:color="auto"/>
            <w:left w:val="none" w:sz="0" w:space="0" w:color="auto"/>
            <w:bottom w:val="none" w:sz="0" w:space="0" w:color="auto"/>
            <w:right w:val="none" w:sz="0" w:space="0" w:color="auto"/>
          </w:divBdr>
        </w:div>
      </w:divsChild>
    </w:div>
    <w:div w:id="1022900397">
      <w:marLeft w:val="0"/>
      <w:marRight w:val="0"/>
      <w:marTop w:val="0"/>
      <w:marBottom w:val="0"/>
      <w:divBdr>
        <w:top w:val="none" w:sz="0" w:space="0" w:color="auto"/>
        <w:left w:val="none" w:sz="0" w:space="0" w:color="auto"/>
        <w:bottom w:val="none" w:sz="0" w:space="0" w:color="auto"/>
        <w:right w:val="none" w:sz="0" w:space="0" w:color="auto"/>
      </w:divBdr>
      <w:divsChild>
        <w:div w:id="1070275317">
          <w:marLeft w:val="0"/>
          <w:marRight w:val="0"/>
          <w:marTop w:val="0"/>
          <w:marBottom w:val="0"/>
          <w:divBdr>
            <w:top w:val="none" w:sz="0" w:space="0" w:color="auto"/>
            <w:left w:val="none" w:sz="0" w:space="0" w:color="auto"/>
            <w:bottom w:val="none" w:sz="0" w:space="0" w:color="auto"/>
            <w:right w:val="none" w:sz="0" w:space="0" w:color="auto"/>
          </w:divBdr>
        </w:div>
      </w:divsChild>
    </w:div>
    <w:div w:id="1024670925">
      <w:marLeft w:val="0"/>
      <w:marRight w:val="0"/>
      <w:marTop w:val="0"/>
      <w:marBottom w:val="0"/>
      <w:divBdr>
        <w:top w:val="none" w:sz="0" w:space="0" w:color="auto"/>
        <w:left w:val="none" w:sz="0" w:space="0" w:color="auto"/>
        <w:bottom w:val="none" w:sz="0" w:space="0" w:color="auto"/>
        <w:right w:val="none" w:sz="0" w:space="0" w:color="auto"/>
      </w:divBdr>
      <w:divsChild>
        <w:div w:id="821627292">
          <w:marLeft w:val="0"/>
          <w:marRight w:val="0"/>
          <w:marTop w:val="0"/>
          <w:marBottom w:val="0"/>
          <w:divBdr>
            <w:top w:val="none" w:sz="0" w:space="0" w:color="auto"/>
            <w:left w:val="none" w:sz="0" w:space="0" w:color="auto"/>
            <w:bottom w:val="none" w:sz="0" w:space="0" w:color="auto"/>
            <w:right w:val="none" w:sz="0" w:space="0" w:color="auto"/>
          </w:divBdr>
        </w:div>
      </w:divsChild>
    </w:div>
    <w:div w:id="1028217584">
      <w:marLeft w:val="0"/>
      <w:marRight w:val="0"/>
      <w:marTop w:val="0"/>
      <w:marBottom w:val="0"/>
      <w:divBdr>
        <w:top w:val="none" w:sz="0" w:space="0" w:color="auto"/>
        <w:left w:val="none" w:sz="0" w:space="0" w:color="auto"/>
        <w:bottom w:val="none" w:sz="0" w:space="0" w:color="auto"/>
        <w:right w:val="none" w:sz="0" w:space="0" w:color="auto"/>
      </w:divBdr>
      <w:divsChild>
        <w:div w:id="133647167">
          <w:marLeft w:val="0"/>
          <w:marRight w:val="0"/>
          <w:marTop w:val="0"/>
          <w:marBottom w:val="0"/>
          <w:divBdr>
            <w:top w:val="none" w:sz="0" w:space="0" w:color="auto"/>
            <w:left w:val="none" w:sz="0" w:space="0" w:color="auto"/>
            <w:bottom w:val="none" w:sz="0" w:space="0" w:color="auto"/>
            <w:right w:val="none" w:sz="0" w:space="0" w:color="auto"/>
          </w:divBdr>
        </w:div>
      </w:divsChild>
    </w:div>
    <w:div w:id="1031613120">
      <w:marLeft w:val="0"/>
      <w:marRight w:val="0"/>
      <w:marTop w:val="0"/>
      <w:marBottom w:val="0"/>
      <w:divBdr>
        <w:top w:val="none" w:sz="0" w:space="0" w:color="auto"/>
        <w:left w:val="none" w:sz="0" w:space="0" w:color="auto"/>
        <w:bottom w:val="none" w:sz="0" w:space="0" w:color="auto"/>
        <w:right w:val="none" w:sz="0" w:space="0" w:color="auto"/>
      </w:divBdr>
      <w:divsChild>
        <w:div w:id="1342199449">
          <w:marLeft w:val="0"/>
          <w:marRight w:val="0"/>
          <w:marTop w:val="0"/>
          <w:marBottom w:val="0"/>
          <w:divBdr>
            <w:top w:val="none" w:sz="0" w:space="0" w:color="auto"/>
            <w:left w:val="none" w:sz="0" w:space="0" w:color="auto"/>
            <w:bottom w:val="none" w:sz="0" w:space="0" w:color="auto"/>
            <w:right w:val="none" w:sz="0" w:space="0" w:color="auto"/>
          </w:divBdr>
        </w:div>
      </w:divsChild>
    </w:div>
    <w:div w:id="1031733931">
      <w:marLeft w:val="0"/>
      <w:marRight w:val="0"/>
      <w:marTop w:val="0"/>
      <w:marBottom w:val="0"/>
      <w:divBdr>
        <w:top w:val="none" w:sz="0" w:space="0" w:color="auto"/>
        <w:left w:val="none" w:sz="0" w:space="0" w:color="auto"/>
        <w:bottom w:val="none" w:sz="0" w:space="0" w:color="auto"/>
        <w:right w:val="none" w:sz="0" w:space="0" w:color="auto"/>
      </w:divBdr>
      <w:divsChild>
        <w:div w:id="1063984989">
          <w:marLeft w:val="0"/>
          <w:marRight w:val="0"/>
          <w:marTop w:val="0"/>
          <w:marBottom w:val="0"/>
          <w:divBdr>
            <w:top w:val="none" w:sz="0" w:space="0" w:color="auto"/>
            <w:left w:val="none" w:sz="0" w:space="0" w:color="auto"/>
            <w:bottom w:val="none" w:sz="0" w:space="0" w:color="auto"/>
            <w:right w:val="none" w:sz="0" w:space="0" w:color="auto"/>
          </w:divBdr>
        </w:div>
      </w:divsChild>
    </w:div>
    <w:div w:id="1034229446">
      <w:marLeft w:val="0"/>
      <w:marRight w:val="0"/>
      <w:marTop w:val="0"/>
      <w:marBottom w:val="0"/>
      <w:divBdr>
        <w:top w:val="none" w:sz="0" w:space="0" w:color="auto"/>
        <w:left w:val="none" w:sz="0" w:space="0" w:color="auto"/>
        <w:bottom w:val="none" w:sz="0" w:space="0" w:color="auto"/>
        <w:right w:val="none" w:sz="0" w:space="0" w:color="auto"/>
      </w:divBdr>
      <w:divsChild>
        <w:div w:id="2041321699">
          <w:marLeft w:val="0"/>
          <w:marRight w:val="0"/>
          <w:marTop w:val="0"/>
          <w:marBottom w:val="0"/>
          <w:divBdr>
            <w:top w:val="none" w:sz="0" w:space="0" w:color="auto"/>
            <w:left w:val="none" w:sz="0" w:space="0" w:color="auto"/>
            <w:bottom w:val="none" w:sz="0" w:space="0" w:color="auto"/>
            <w:right w:val="none" w:sz="0" w:space="0" w:color="auto"/>
          </w:divBdr>
        </w:div>
      </w:divsChild>
    </w:div>
    <w:div w:id="1034496522">
      <w:marLeft w:val="0"/>
      <w:marRight w:val="0"/>
      <w:marTop w:val="0"/>
      <w:marBottom w:val="0"/>
      <w:divBdr>
        <w:top w:val="none" w:sz="0" w:space="0" w:color="auto"/>
        <w:left w:val="none" w:sz="0" w:space="0" w:color="auto"/>
        <w:bottom w:val="none" w:sz="0" w:space="0" w:color="auto"/>
        <w:right w:val="none" w:sz="0" w:space="0" w:color="auto"/>
      </w:divBdr>
      <w:divsChild>
        <w:div w:id="341203472">
          <w:marLeft w:val="0"/>
          <w:marRight w:val="0"/>
          <w:marTop w:val="0"/>
          <w:marBottom w:val="0"/>
          <w:divBdr>
            <w:top w:val="none" w:sz="0" w:space="0" w:color="auto"/>
            <w:left w:val="none" w:sz="0" w:space="0" w:color="auto"/>
            <w:bottom w:val="none" w:sz="0" w:space="0" w:color="auto"/>
            <w:right w:val="none" w:sz="0" w:space="0" w:color="auto"/>
          </w:divBdr>
        </w:div>
      </w:divsChild>
    </w:div>
    <w:div w:id="1040394594">
      <w:marLeft w:val="0"/>
      <w:marRight w:val="0"/>
      <w:marTop w:val="0"/>
      <w:marBottom w:val="0"/>
      <w:divBdr>
        <w:top w:val="none" w:sz="0" w:space="0" w:color="auto"/>
        <w:left w:val="none" w:sz="0" w:space="0" w:color="auto"/>
        <w:bottom w:val="none" w:sz="0" w:space="0" w:color="auto"/>
        <w:right w:val="none" w:sz="0" w:space="0" w:color="auto"/>
      </w:divBdr>
      <w:divsChild>
        <w:div w:id="711229184">
          <w:marLeft w:val="0"/>
          <w:marRight w:val="0"/>
          <w:marTop w:val="0"/>
          <w:marBottom w:val="0"/>
          <w:divBdr>
            <w:top w:val="none" w:sz="0" w:space="0" w:color="auto"/>
            <w:left w:val="none" w:sz="0" w:space="0" w:color="auto"/>
            <w:bottom w:val="none" w:sz="0" w:space="0" w:color="auto"/>
            <w:right w:val="none" w:sz="0" w:space="0" w:color="auto"/>
          </w:divBdr>
        </w:div>
      </w:divsChild>
    </w:div>
    <w:div w:id="1047487565">
      <w:marLeft w:val="0"/>
      <w:marRight w:val="0"/>
      <w:marTop w:val="0"/>
      <w:marBottom w:val="0"/>
      <w:divBdr>
        <w:top w:val="none" w:sz="0" w:space="0" w:color="auto"/>
        <w:left w:val="none" w:sz="0" w:space="0" w:color="auto"/>
        <w:bottom w:val="none" w:sz="0" w:space="0" w:color="auto"/>
        <w:right w:val="none" w:sz="0" w:space="0" w:color="auto"/>
      </w:divBdr>
      <w:divsChild>
        <w:div w:id="1641380898">
          <w:marLeft w:val="0"/>
          <w:marRight w:val="0"/>
          <w:marTop w:val="0"/>
          <w:marBottom w:val="0"/>
          <w:divBdr>
            <w:top w:val="none" w:sz="0" w:space="0" w:color="auto"/>
            <w:left w:val="none" w:sz="0" w:space="0" w:color="auto"/>
            <w:bottom w:val="none" w:sz="0" w:space="0" w:color="auto"/>
            <w:right w:val="none" w:sz="0" w:space="0" w:color="auto"/>
          </w:divBdr>
        </w:div>
      </w:divsChild>
    </w:div>
    <w:div w:id="1048720079">
      <w:marLeft w:val="0"/>
      <w:marRight w:val="0"/>
      <w:marTop w:val="0"/>
      <w:marBottom w:val="0"/>
      <w:divBdr>
        <w:top w:val="none" w:sz="0" w:space="0" w:color="auto"/>
        <w:left w:val="none" w:sz="0" w:space="0" w:color="auto"/>
        <w:bottom w:val="none" w:sz="0" w:space="0" w:color="auto"/>
        <w:right w:val="none" w:sz="0" w:space="0" w:color="auto"/>
      </w:divBdr>
      <w:divsChild>
        <w:div w:id="1139034005">
          <w:marLeft w:val="0"/>
          <w:marRight w:val="0"/>
          <w:marTop w:val="0"/>
          <w:marBottom w:val="0"/>
          <w:divBdr>
            <w:top w:val="none" w:sz="0" w:space="0" w:color="auto"/>
            <w:left w:val="none" w:sz="0" w:space="0" w:color="auto"/>
            <w:bottom w:val="none" w:sz="0" w:space="0" w:color="auto"/>
            <w:right w:val="none" w:sz="0" w:space="0" w:color="auto"/>
          </w:divBdr>
        </w:div>
      </w:divsChild>
    </w:div>
    <w:div w:id="1053113309">
      <w:marLeft w:val="0"/>
      <w:marRight w:val="0"/>
      <w:marTop w:val="0"/>
      <w:marBottom w:val="0"/>
      <w:divBdr>
        <w:top w:val="none" w:sz="0" w:space="0" w:color="auto"/>
        <w:left w:val="none" w:sz="0" w:space="0" w:color="auto"/>
        <w:bottom w:val="none" w:sz="0" w:space="0" w:color="auto"/>
        <w:right w:val="none" w:sz="0" w:space="0" w:color="auto"/>
      </w:divBdr>
      <w:divsChild>
        <w:div w:id="613636567">
          <w:marLeft w:val="0"/>
          <w:marRight w:val="0"/>
          <w:marTop w:val="0"/>
          <w:marBottom w:val="0"/>
          <w:divBdr>
            <w:top w:val="none" w:sz="0" w:space="0" w:color="auto"/>
            <w:left w:val="none" w:sz="0" w:space="0" w:color="auto"/>
            <w:bottom w:val="none" w:sz="0" w:space="0" w:color="auto"/>
            <w:right w:val="none" w:sz="0" w:space="0" w:color="auto"/>
          </w:divBdr>
        </w:div>
      </w:divsChild>
    </w:div>
    <w:div w:id="1056319573">
      <w:marLeft w:val="0"/>
      <w:marRight w:val="0"/>
      <w:marTop w:val="0"/>
      <w:marBottom w:val="0"/>
      <w:divBdr>
        <w:top w:val="none" w:sz="0" w:space="0" w:color="auto"/>
        <w:left w:val="none" w:sz="0" w:space="0" w:color="auto"/>
        <w:bottom w:val="none" w:sz="0" w:space="0" w:color="auto"/>
        <w:right w:val="none" w:sz="0" w:space="0" w:color="auto"/>
      </w:divBdr>
      <w:divsChild>
        <w:div w:id="1083527192">
          <w:marLeft w:val="0"/>
          <w:marRight w:val="0"/>
          <w:marTop w:val="0"/>
          <w:marBottom w:val="0"/>
          <w:divBdr>
            <w:top w:val="none" w:sz="0" w:space="0" w:color="auto"/>
            <w:left w:val="none" w:sz="0" w:space="0" w:color="auto"/>
            <w:bottom w:val="none" w:sz="0" w:space="0" w:color="auto"/>
            <w:right w:val="none" w:sz="0" w:space="0" w:color="auto"/>
          </w:divBdr>
        </w:div>
      </w:divsChild>
    </w:div>
    <w:div w:id="1057317825">
      <w:marLeft w:val="0"/>
      <w:marRight w:val="0"/>
      <w:marTop w:val="0"/>
      <w:marBottom w:val="0"/>
      <w:divBdr>
        <w:top w:val="none" w:sz="0" w:space="0" w:color="auto"/>
        <w:left w:val="none" w:sz="0" w:space="0" w:color="auto"/>
        <w:bottom w:val="none" w:sz="0" w:space="0" w:color="auto"/>
        <w:right w:val="none" w:sz="0" w:space="0" w:color="auto"/>
      </w:divBdr>
      <w:divsChild>
        <w:div w:id="1963804025">
          <w:marLeft w:val="0"/>
          <w:marRight w:val="0"/>
          <w:marTop w:val="0"/>
          <w:marBottom w:val="0"/>
          <w:divBdr>
            <w:top w:val="none" w:sz="0" w:space="0" w:color="auto"/>
            <w:left w:val="none" w:sz="0" w:space="0" w:color="auto"/>
            <w:bottom w:val="none" w:sz="0" w:space="0" w:color="auto"/>
            <w:right w:val="none" w:sz="0" w:space="0" w:color="auto"/>
          </w:divBdr>
        </w:div>
      </w:divsChild>
    </w:div>
    <w:div w:id="1065641225">
      <w:marLeft w:val="0"/>
      <w:marRight w:val="0"/>
      <w:marTop w:val="0"/>
      <w:marBottom w:val="0"/>
      <w:divBdr>
        <w:top w:val="none" w:sz="0" w:space="0" w:color="auto"/>
        <w:left w:val="none" w:sz="0" w:space="0" w:color="auto"/>
        <w:bottom w:val="none" w:sz="0" w:space="0" w:color="auto"/>
        <w:right w:val="none" w:sz="0" w:space="0" w:color="auto"/>
      </w:divBdr>
    </w:div>
    <w:div w:id="1066682364">
      <w:marLeft w:val="0"/>
      <w:marRight w:val="0"/>
      <w:marTop w:val="0"/>
      <w:marBottom w:val="0"/>
      <w:divBdr>
        <w:top w:val="none" w:sz="0" w:space="0" w:color="auto"/>
        <w:left w:val="none" w:sz="0" w:space="0" w:color="auto"/>
        <w:bottom w:val="none" w:sz="0" w:space="0" w:color="auto"/>
        <w:right w:val="none" w:sz="0" w:space="0" w:color="auto"/>
      </w:divBdr>
      <w:divsChild>
        <w:div w:id="1774590382">
          <w:marLeft w:val="0"/>
          <w:marRight w:val="0"/>
          <w:marTop w:val="0"/>
          <w:marBottom w:val="0"/>
          <w:divBdr>
            <w:top w:val="none" w:sz="0" w:space="0" w:color="auto"/>
            <w:left w:val="none" w:sz="0" w:space="0" w:color="auto"/>
            <w:bottom w:val="none" w:sz="0" w:space="0" w:color="auto"/>
            <w:right w:val="none" w:sz="0" w:space="0" w:color="auto"/>
          </w:divBdr>
        </w:div>
      </w:divsChild>
    </w:div>
    <w:div w:id="1071344893">
      <w:marLeft w:val="0"/>
      <w:marRight w:val="0"/>
      <w:marTop w:val="0"/>
      <w:marBottom w:val="0"/>
      <w:divBdr>
        <w:top w:val="none" w:sz="0" w:space="0" w:color="auto"/>
        <w:left w:val="none" w:sz="0" w:space="0" w:color="auto"/>
        <w:bottom w:val="none" w:sz="0" w:space="0" w:color="auto"/>
        <w:right w:val="none" w:sz="0" w:space="0" w:color="auto"/>
      </w:divBdr>
      <w:divsChild>
        <w:div w:id="507644530">
          <w:marLeft w:val="0"/>
          <w:marRight w:val="0"/>
          <w:marTop w:val="0"/>
          <w:marBottom w:val="0"/>
          <w:divBdr>
            <w:top w:val="none" w:sz="0" w:space="0" w:color="auto"/>
            <w:left w:val="none" w:sz="0" w:space="0" w:color="auto"/>
            <w:bottom w:val="none" w:sz="0" w:space="0" w:color="auto"/>
            <w:right w:val="none" w:sz="0" w:space="0" w:color="auto"/>
          </w:divBdr>
        </w:div>
      </w:divsChild>
    </w:div>
    <w:div w:id="1073745172">
      <w:marLeft w:val="0"/>
      <w:marRight w:val="0"/>
      <w:marTop w:val="0"/>
      <w:marBottom w:val="0"/>
      <w:divBdr>
        <w:top w:val="none" w:sz="0" w:space="0" w:color="auto"/>
        <w:left w:val="none" w:sz="0" w:space="0" w:color="auto"/>
        <w:bottom w:val="none" w:sz="0" w:space="0" w:color="auto"/>
        <w:right w:val="none" w:sz="0" w:space="0" w:color="auto"/>
      </w:divBdr>
      <w:divsChild>
        <w:div w:id="1098677829">
          <w:marLeft w:val="0"/>
          <w:marRight w:val="0"/>
          <w:marTop w:val="0"/>
          <w:marBottom w:val="0"/>
          <w:divBdr>
            <w:top w:val="none" w:sz="0" w:space="0" w:color="auto"/>
            <w:left w:val="none" w:sz="0" w:space="0" w:color="auto"/>
            <w:bottom w:val="none" w:sz="0" w:space="0" w:color="auto"/>
            <w:right w:val="none" w:sz="0" w:space="0" w:color="auto"/>
          </w:divBdr>
        </w:div>
      </w:divsChild>
    </w:div>
    <w:div w:id="1074625410">
      <w:marLeft w:val="0"/>
      <w:marRight w:val="0"/>
      <w:marTop w:val="0"/>
      <w:marBottom w:val="0"/>
      <w:divBdr>
        <w:top w:val="none" w:sz="0" w:space="0" w:color="auto"/>
        <w:left w:val="none" w:sz="0" w:space="0" w:color="auto"/>
        <w:bottom w:val="none" w:sz="0" w:space="0" w:color="auto"/>
        <w:right w:val="none" w:sz="0" w:space="0" w:color="auto"/>
      </w:divBdr>
      <w:divsChild>
        <w:div w:id="651837066">
          <w:marLeft w:val="0"/>
          <w:marRight w:val="0"/>
          <w:marTop w:val="0"/>
          <w:marBottom w:val="0"/>
          <w:divBdr>
            <w:top w:val="none" w:sz="0" w:space="0" w:color="auto"/>
            <w:left w:val="none" w:sz="0" w:space="0" w:color="auto"/>
            <w:bottom w:val="none" w:sz="0" w:space="0" w:color="auto"/>
            <w:right w:val="none" w:sz="0" w:space="0" w:color="auto"/>
          </w:divBdr>
        </w:div>
      </w:divsChild>
    </w:div>
    <w:div w:id="1076829681">
      <w:marLeft w:val="0"/>
      <w:marRight w:val="0"/>
      <w:marTop w:val="0"/>
      <w:marBottom w:val="0"/>
      <w:divBdr>
        <w:top w:val="none" w:sz="0" w:space="0" w:color="auto"/>
        <w:left w:val="none" w:sz="0" w:space="0" w:color="auto"/>
        <w:bottom w:val="none" w:sz="0" w:space="0" w:color="auto"/>
        <w:right w:val="none" w:sz="0" w:space="0" w:color="auto"/>
      </w:divBdr>
      <w:divsChild>
        <w:div w:id="387729905">
          <w:marLeft w:val="0"/>
          <w:marRight w:val="0"/>
          <w:marTop w:val="0"/>
          <w:marBottom w:val="0"/>
          <w:divBdr>
            <w:top w:val="none" w:sz="0" w:space="0" w:color="auto"/>
            <w:left w:val="none" w:sz="0" w:space="0" w:color="auto"/>
            <w:bottom w:val="none" w:sz="0" w:space="0" w:color="auto"/>
            <w:right w:val="none" w:sz="0" w:space="0" w:color="auto"/>
          </w:divBdr>
        </w:div>
      </w:divsChild>
    </w:div>
    <w:div w:id="1080447834">
      <w:marLeft w:val="0"/>
      <w:marRight w:val="0"/>
      <w:marTop w:val="0"/>
      <w:marBottom w:val="0"/>
      <w:divBdr>
        <w:top w:val="none" w:sz="0" w:space="0" w:color="auto"/>
        <w:left w:val="none" w:sz="0" w:space="0" w:color="auto"/>
        <w:bottom w:val="none" w:sz="0" w:space="0" w:color="auto"/>
        <w:right w:val="none" w:sz="0" w:space="0" w:color="auto"/>
      </w:divBdr>
      <w:divsChild>
        <w:div w:id="1839998250">
          <w:marLeft w:val="0"/>
          <w:marRight w:val="0"/>
          <w:marTop w:val="0"/>
          <w:marBottom w:val="0"/>
          <w:divBdr>
            <w:top w:val="none" w:sz="0" w:space="0" w:color="auto"/>
            <w:left w:val="none" w:sz="0" w:space="0" w:color="auto"/>
            <w:bottom w:val="none" w:sz="0" w:space="0" w:color="auto"/>
            <w:right w:val="none" w:sz="0" w:space="0" w:color="auto"/>
          </w:divBdr>
        </w:div>
      </w:divsChild>
    </w:div>
    <w:div w:id="1086462152">
      <w:marLeft w:val="0"/>
      <w:marRight w:val="0"/>
      <w:marTop w:val="0"/>
      <w:marBottom w:val="0"/>
      <w:divBdr>
        <w:top w:val="none" w:sz="0" w:space="0" w:color="auto"/>
        <w:left w:val="none" w:sz="0" w:space="0" w:color="auto"/>
        <w:bottom w:val="none" w:sz="0" w:space="0" w:color="auto"/>
        <w:right w:val="none" w:sz="0" w:space="0" w:color="auto"/>
      </w:divBdr>
      <w:divsChild>
        <w:div w:id="372078105">
          <w:marLeft w:val="0"/>
          <w:marRight w:val="0"/>
          <w:marTop w:val="0"/>
          <w:marBottom w:val="0"/>
          <w:divBdr>
            <w:top w:val="none" w:sz="0" w:space="0" w:color="auto"/>
            <w:left w:val="none" w:sz="0" w:space="0" w:color="auto"/>
            <w:bottom w:val="none" w:sz="0" w:space="0" w:color="auto"/>
            <w:right w:val="none" w:sz="0" w:space="0" w:color="auto"/>
          </w:divBdr>
        </w:div>
      </w:divsChild>
    </w:div>
    <w:div w:id="1087118579">
      <w:marLeft w:val="0"/>
      <w:marRight w:val="0"/>
      <w:marTop w:val="0"/>
      <w:marBottom w:val="0"/>
      <w:divBdr>
        <w:top w:val="none" w:sz="0" w:space="0" w:color="auto"/>
        <w:left w:val="none" w:sz="0" w:space="0" w:color="auto"/>
        <w:bottom w:val="none" w:sz="0" w:space="0" w:color="auto"/>
        <w:right w:val="none" w:sz="0" w:space="0" w:color="auto"/>
      </w:divBdr>
      <w:divsChild>
        <w:div w:id="250701109">
          <w:marLeft w:val="0"/>
          <w:marRight w:val="0"/>
          <w:marTop w:val="0"/>
          <w:marBottom w:val="0"/>
          <w:divBdr>
            <w:top w:val="none" w:sz="0" w:space="0" w:color="auto"/>
            <w:left w:val="none" w:sz="0" w:space="0" w:color="auto"/>
            <w:bottom w:val="none" w:sz="0" w:space="0" w:color="auto"/>
            <w:right w:val="none" w:sz="0" w:space="0" w:color="auto"/>
          </w:divBdr>
        </w:div>
      </w:divsChild>
    </w:div>
    <w:div w:id="1089960390">
      <w:marLeft w:val="0"/>
      <w:marRight w:val="0"/>
      <w:marTop w:val="0"/>
      <w:marBottom w:val="0"/>
      <w:divBdr>
        <w:top w:val="none" w:sz="0" w:space="0" w:color="auto"/>
        <w:left w:val="none" w:sz="0" w:space="0" w:color="auto"/>
        <w:bottom w:val="none" w:sz="0" w:space="0" w:color="auto"/>
        <w:right w:val="none" w:sz="0" w:space="0" w:color="auto"/>
      </w:divBdr>
      <w:divsChild>
        <w:div w:id="1700275027">
          <w:marLeft w:val="0"/>
          <w:marRight w:val="0"/>
          <w:marTop w:val="0"/>
          <w:marBottom w:val="0"/>
          <w:divBdr>
            <w:top w:val="none" w:sz="0" w:space="0" w:color="auto"/>
            <w:left w:val="none" w:sz="0" w:space="0" w:color="auto"/>
            <w:bottom w:val="none" w:sz="0" w:space="0" w:color="auto"/>
            <w:right w:val="none" w:sz="0" w:space="0" w:color="auto"/>
          </w:divBdr>
        </w:div>
      </w:divsChild>
    </w:div>
    <w:div w:id="1090203386">
      <w:marLeft w:val="0"/>
      <w:marRight w:val="0"/>
      <w:marTop w:val="0"/>
      <w:marBottom w:val="0"/>
      <w:divBdr>
        <w:top w:val="none" w:sz="0" w:space="0" w:color="auto"/>
        <w:left w:val="none" w:sz="0" w:space="0" w:color="auto"/>
        <w:bottom w:val="none" w:sz="0" w:space="0" w:color="auto"/>
        <w:right w:val="none" w:sz="0" w:space="0" w:color="auto"/>
      </w:divBdr>
      <w:divsChild>
        <w:div w:id="848711380">
          <w:marLeft w:val="0"/>
          <w:marRight w:val="0"/>
          <w:marTop w:val="0"/>
          <w:marBottom w:val="0"/>
          <w:divBdr>
            <w:top w:val="none" w:sz="0" w:space="0" w:color="auto"/>
            <w:left w:val="none" w:sz="0" w:space="0" w:color="auto"/>
            <w:bottom w:val="none" w:sz="0" w:space="0" w:color="auto"/>
            <w:right w:val="none" w:sz="0" w:space="0" w:color="auto"/>
          </w:divBdr>
        </w:div>
      </w:divsChild>
    </w:div>
    <w:div w:id="1090272415">
      <w:marLeft w:val="0"/>
      <w:marRight w:val="0"/>
      <w:marTop w:val="0"/>
      <w:marBottom w:val="0"/>
      <w:divBdr>
        <w:top w:val="none" w:sz="0" w:space="0" w:color="auto"/>
        <w:left w:val="none" w:sz="0" w:space="0" w:color="auto"/>
        <w:bottom w:val="none" w:sz="0" w:space="0" w:color="auto"/>
        <w:right w:val="none" w:sz="0" w:space="0" w:color="auto"/>
      </w:divBdr>
      <w:divsChild>
        <w:div w:id="2020614531">
          <w:marLeft w:val="0"/>
          <w:marRight w:val="0"/>
          <w:marTop w:val="0"/>
          <w:marBottom w:val="0"/>
          <w:divBdr>
            <w:top w:val="none" w:sz="0" w:space="0" w:color="auto"/>
            <w:left w:val="none" w:sz="0" w:space="0" w:color="auto"/>
            <w:bottom w:val="none" w:sz="0" w:space="0" w:color="auto"/>
            <w:right w:val="none" w:sz="0" w:space="0" w:color="auto"/>
          </w:divBdr>
        </w:div>
      </w:divsChild>
    </w:div>
    <w:div w:id="1098595312">
      <w:marLeft w:val="0"/>
      <w:marRight w:val="0"/>
      <w:marTop w:val="0"/>
      <w:marBottom w:val="0"/>
      <w:divBdr>
        <w:top w:val="none" w:sz="0" w:space="0" w:color="auto"/>
        <w:left w:val="none" w:sz="0" w:space="0" w:color="auto"/>
        <w:bottom w:val="none" w:sz="0" w:space="0" w:color="auto"/>
        <w:right w:val="none" w:sz="0" w:space="0" w:color="auto"/>
      </w:divBdr>
      <w:divsChild>
        <w:div w:id="1577202343">
          <w:marLeft w:val="0"/>
          <w:marRight w:val="0"/>
          <w:marTop w:val="0"/>
          <w:marBottom w:val="0"/>
          <w:divBdr>
            <w:top w:val="none" w:sz="0" w:space="0" w:color="auto"/>
            <w:left w:val="none" w:sz="0" w:space="0" w:color="auto"/>
            <w:bottom w:val="none" w:sz="0" w:space="0" w:color="auto"/>
            <w:right w:val="none" w:sz="0" w:space="0" w:color="auto"/>
          </w:divBdr>
        </w:div>
      </w:divsChild>
    </w:div>
    <w:div w:id="1103920405">
      <w:marLeft w:val="0"/>
      <w:marRight w:val="0"/>
      <w:marTop w:val="0"/>
      <w:marBottom w:val="0"/>
      <w:divBdr>
        <w:top w:val="none" w:sz="0" w:space="0" w:color="auto"/>
        <w:left w:val="none" w:sz="0" w:space="0" w:color="auto"/>
        <w:bottom w:val="none" w:sz="0" w:space="0" w:color="auto"/>
        <w:right w:val="none" w:sz="0" w:space="0" w:color="auto"/>
      </w:divBdr>
      <w:divsChild>
        <w:div w:id="2137330628">
          <w:marLeft w:val="0"/>
          <w:marRight w:val="0"/>
          <w:marTop w:val="0"/>
          <w:marBottom w:val="0"/>
          <w:divBdr>
            <w:top w:val="none" w:sz="0" w:space="0" w:color="auto"/>
            <w:left w:val="none" w:sz="0" w:space="0" w:color="auto"/>
            <w:bottom w:val="none" w:sz="0" w:space="0" w:color="auto"/>
            <w:right w:val="none" w:sz="0" w:space="0" w:color="auto"/>
          </w:divBdr>
        </w:div>
      </w:divsChild>
    </w:div>
    <w:div w:id="1107849896">
      <w:marLeft w:val="0"/>
      <w:marRight w:val="0"/>
      <w:marTop w:val="0"/>
      <w:marBottom w:val="0"/>
      <w:divBdr>
        <w:top w:val="none" w:sz="0" w:space="0" w:color="auto"/>
        <w:left w:val="none" w:sz="0" w:space="0" w:color="auto"/>
        <w:bottom w:val="none" w:sz="0" w:space="0" w:color="auto"/>
        <w:right w:val="none" w:sz="0" w:space="0" w:color="auto"/>
      </w:divBdr>
      <w:divsChild>
        <w:div w:id="584264989">
          <w:marLeft w:val="0"/>
          <w:marRight w:val="0"/>
          <w:marTop w:val="0"/>
          <w:marBottom w:val="0"/>
          <w:divBdr>
            <w:top w:val="none" w:sz="0" w:space="0" w:color="auto"/>
            <w:left w:val="none" w:sz="0" w:space="0" w:color="auto"/>
            <w:bottom w:val="none" w:sz="0" w:space="0" w:color="auto"/>
            <w:right w:val="none" w:sz="0" w:space="0" w:color="auto"/>
          </w:divBdr>
        </w:div>
      </w:divsChild>
    </w:div>
    <w:div w:id="1109666237">
      <w:marLeft w:val="0"/>
      <w:marRight w:val="0"/>
      <w:marTop w:val="0"/>
      <w:marBottom w:val="0"/>
      <w:divBdr>
        <w:top w:val="none" w:sz="0" w:space="0" w:color="auto"/>
        <w:left w:val="none" w:sz="0" w:space="0" w:color="auto"/>
        <w:bottom w:val="none" w:sz="0" w:space="0" w:color="auto"/>
        <w:right w:val="none" w:sz="0" w:space="0" w:color="auto"/>
      </w:divBdr>
      <w:divsChild>
        <w:div w:id="824512331">
          <w:marLeft w:val="0"/>
          <w:marRight w:val="0"/>
          <w:marTop w:val="0"/>
          <w:marBottom w:val="0"/>
          <w:divBdr>
            <w:top w:val="none" w:sz="0" w:space="0" w:color="auto"/>
            <w:left w:val="none" w:sz="0" w:space="0" w:color="auto"/>
            <w:bottom w:val="none" w:sz="0" w:space="0" w:color="auto"/>
            <w:right w:val="none" w:sz="0" w:space="0" w:color="auto"/>
          </w:divBdr>
        </w:div>
      </w:divsChild>
    </w:div>
    <w:div w:id="1114328895">
      <w:marLeft w:val="0"/>
      <w:marRight w:val="0"/>
      <w:marTop w:val="0"/>
      <w:marBottom w:val="0"/>
      <w:divBdr>
        <w:top w:val="none" w:sz="0" w:space="0" w:color="auto"/>
        <w:left w:val="none" w:sz="0" w:space="0" w:color="auto"/>
        <w:bottom w:val="none" w:sz="0" w:space="0" w:color="auto"/>
        <w:right w:val="none" w:sz="0" w:space="0" w:color="auto"/>
      </w:divBdr>
      <w:divsChild>
        <w:div w:id="908878186">
          <w:marLeft w:val="0"/>
          <w:marRight w:val="0"/>
          <w:marTop w:val="0"/>
          <w:marBottom w:val="0"/>
          <w:divBdr>
            <w:top w:val="none" w:sz="0" w:space="0" w:color="auto"/>
            <w:left w:val="none" w:sz="0" w:space="0" w:color="auto"/>
            <w:bottom w:val="none" w:sz="0" w:space="0" w:color="auto"/>
            <w:right w:val="none" w:sz="0" w:space="0" w:color="auto"/>
          </w:divBdr>
        </w:div>
      </w:divsChild>
    </w:div>
    <w:div w:id="1117026656">
      <w:marLeft w:val="0"/>
      <w:marRight w:val="0"/>
      <w:marTop w:val="0"/>
      <w:marBottom w:val="0"/>
      <w:divBdr>
        <w:top w:val="none" w:sz="0" w:space="0" w:color="auto"/>
        <w:left w:val="none" w:sz="0" w:space="0" w:color="auto"/>
        <w:bottom w:val="none" w:sz="0" w:space="0" w:color="auto"/>
        <w:right w:val="none" w:sz="0" w:space="0" w:color="auto"/>
      </w:divBdr>
      <w:divsChild>
        <w:div w:id="1474565543">
          <w:marLeft w:val="0"/>
          <w:marRight w:val="0"/>
          <w:marTop w:val="0"/>
          <w:marBottom w:val="0"/>
          <w:divBdr>
            <w:top w:val="none" w:sz="0" w:space="0" w:color="auto"/>
            <w:left w:val="none" w:sz="0" w:space="0" w:color="auto"/>
            <w:bottom w:val="none" w:sz="0" w:space="0" w:color="auto"/>
            <w:right w:val="none" w:sz="0" w:space="0" w:color="auto"/>
          </w:divBdr>
        </w:div>
      </w:divsChild>
    </w:div>
    <w:div w:id="1118909561">
      <w:marLeft w:val="0"/>
      <w:marRight w:val="0"/>
      <w:marTop w:val="0"/>
      <w:marBottom w:val="0"/>
      <w:divBdr>
        <w:top w:val="none" w:sz="0" w:space="0" w:color="auto"/>
        <w:left w:val="none" w:sz="0" w:space="0" w:color="auto"/>
        <w:bottom w:val="none" w:sz="0" w:space="0" w:color="auto"/>
        <w:right w:val="none" w:sz="0" w:space="0" w:color="auto"/>
      </w:divBdr>
      <w:divsChild>
        <w:div w:id="1975980872">
          <w:marLeft w:val="0"/>
          <w:marRight w:val="0"/>
          <w:marTop w:val="0"/>
          <w:marBottom w:val="0"/>
          <w:divBdr>
            <w:top w:val="none" w:sz="0" w:space="0" w:color="auto"/>
            <w:left w:val="none" w:sz="0" w:space="0" w:color="auto"/>
            <w:bottom w:val="none" w:sz="0" w:space="0" w:color="auto"/>
            <w:right w:val="none" w:sz="0" w:space="0" w:color="auto"/>
          </w:divBdr>
        </w:div>
      </w:divsChild>
    </w:div>
    <w:div w:id="1119835628">
      <w:marLeft w:val="0"/>
      <w:marRight w:val="0"/>
      <w:marTop w:val="0"/>
      <w:marBottom w:val="0"/>
      <w:divBdr>
        <w:top w:val="none" w:sz="0" w:space="0" w:color="auto"/>
        <w:left w:val="none" w:sz="0" w:space="0" w:color="auto"/>
        <w:bottom w:val="none" w:sz="0" w:space="0" w:color="auto"/>
        <w:right w:val="none" w:sz="0" w:space="0" w:color="auto"/>
      </w:divBdr>
      <w:divsChild>
        <w:div w:id="1353923213">
          <w:marLeft w:val="0"/>
          <w:marRight w:val="0"/>
          <w:marTop w:val="0"/>
          <w:marBottom w:val="0"/>
          <w:divBdr>
            <w:top w:val="none" w:sz="0" w:space="0" w:color="auto"/>
            <w:left w:val="none" w:sz="0" w:space="0" w:color="auto"/>
            <w:bottom w:val="none" w:sz="0" w:space="0" w:color="auto"/>
            <w:right w:val="none" w:sz="0" w:space="0" w:color="auto"/>
          </w:divBdr>
        </w:div>
      </w:divsChild>
    </w:div>
    <w:div w:id="1140075280">
      <w:bodyDiv w:val="1"/>
      <w:marLeft w:val="0"/>
      <w:marRight w:val="0"/>
      <w:marTop w:val="0"/>
      <w:marBottom w:val="0"/>
      <w:divBdr>
        <w:top w:val="none" w:sz="0" w:space="0" w:color="auto"/>
        <w:left w:val="none" w:sz="0" w:space="0" w:color="auto"/>
        <w:bottom w:val="none" w:sz="0" w:space="0" w:color="auto"/>
        <w:right w:val="none" w:sz="0" w:space="0" w:color="auto"/>
      </w:divBdr>
    </w:div>
    <w:div w:id="1141457350">
      <w:marLeft w:val="0"/>
      <w:marRight w:val="0"/>
      <w:marTop w:val="0"/>
      <w:marBottom w:val="0"/>
      <w:divBdr>
        <w:top w:val="none" w:sz="0" w:space="0" w:color="auto"/>
        <w:left w:val="none" w:sz="0" w:space="0" w:color="auto"/>
        <w:bottom w:val="none" w:sz="0" w:space="0" w:color="auto"/>
        <w:right w:val="none" w:sz="0" w:space="0" w:color="auto"/>
      </w:divBdr>
      <w:divsChild>
        <w:div w:id="884759670">
          <w:marLeft w:val="0"/>
          <w:marRight w:val="0"/>
          <w:marTop w:val="0"/>
          <w:marBottom w:val="0"/>
          <w:divBdr>
            <w:top w:val="none" w:sz="0" w:space="0" w:color="auto"/>
            <w:left w:val="none" w:sz="0" w:space="0" w:color="auto"/>
            <w:bottom w:val="none" w:sz="0" w:space="0" w:color="auto"/>
            <w:right w:val="none" w:sz="0" w:space="0" w:color="auto"/>
          </w:divBdr>
        </w:div>
      </w:divsChild>
    </w:div>
    <w:div w:id="1142042391">
      <w:marLeft w:val="0"/>
      <w:marRight w:val="0"/>
      <w:marTop w:val="0"/>
      <w:marBottom w:val="0"/>
      <w:divBdr>
        <w:top w:val="none" w:sz="0" w:space="0" w:color="auto"/>
        <w:left w:val="none" w:sz="0" w:space="0" w:color="auto"/>
        <w:bottom w:val="none" w:sz="0" w:space="0" w:color="auto"/>
        <w:right w:val="none" w:sz="0" w:space="0" w:color="auto"/>
      </w:divBdr>
      <w:divsChild>
        <w:div w:id="135613777">
          <w:marLeft w:val="0"/>
          <w:marRight w:val="0"/>
          <w:marTop w:val="0"/>
          <w:marBottom w:val="0"/>
          <w:divBdr>
            <w:top w:val="none" w:sz="0" w:space="0" w:color="auto"/>
            <w:left w:val="none" w:sz="0" w:space="0" w:color="auto"/>
            <w:bottom w:val="none" w:sz="0" w:space="0" w:color="auto"/>
            <w:right w:val="none" w:sz="0" w:space="0" w:color="auto"/>
          </w:divBdr>
        </w:div>
      </w:divsChild>
    </w:div>
    <w:div w:id="1146509768">
      <w:marLeft w:val="0"/>
      <w:marRight w:val="0"/>
      <w:marTop w:val="0"/>
      <w:marBottom w:val="0"/>
      <w:divBdr>
        <w:top w:val="none" w:sz="0" w:space="0" w:color="auto"/>
        <w:left w:val="none" w:sz="0" w:space="0" w:color="auto"/>
        <w:bottom w:val="none" w:sz="0" w:space="0" w:color="auto"/>
        <w:right w:val="none" w:sz="0" w:space="0" w:color="auto"/>
      </w:divBdr>
      <w:divsChild>
        <w:div w:id="1221936882">
          <w:marLeft w:val="0"/>
          <w:marRight w:val="0"/>
          <w:marTop w:val="0"/>
          <w:marBottom w:val="0"/>
          <w:divBdr>
            <w:top w:val="none" w:sz="0" w:space="0" w:color="auto"/>
            <w:left w:val="none" w:sz="0" w:space="0" w:color="auto"/>
            <w:bottom w:val="none" w:sz="0" w:space="0" w:color="auto"/>
            <w:right w:val="none" w:sz="0" w:space="0" w:color="auto"/>
          </w:divBdr>
        </w:div>
      </w:divsChild>
    </w:div>
    <w:div w:id="1147816718">
      <w:marLeft w:val="0"/>
      <w:marRight w:val="0"/>
      <w:marTop w:val="0"/>
      <w:marBottom w:val="0"/>
      <w:divBdr>
        <w:top w:val="none" w:sz="0" w:space="0" w:color="auto"/>
        <w:left w:val="none" w:sz="0" w:space="0" w:color="auto"/>
        <w:bottom w:val="none" w:sz="0" w:space="0" w:color="auto"/>
        <w:right w:val="none" w:sz="0" w:space="0" w:color="auto"/>
      </w:divBdr>
      <w:divsChild>
        <w:div w:id="2097938684">
          <w:marLeft w:val="0"/>
          <w:marRight w:val="0"/>
          <w:marTop w:val="0"/>
          <w:marBottom w:val="0"/>
          <w:divBdr>
            <w:top w:val="none" w:sz="0" w:space="0" w:color="auto"/>
            <w:left w:val="none" w:sz="0" w:space="0" w:color="auto"/>
            <w:bottom w:val="none" w:sz="0" w:space="0" w:color="auto"/>
            <w:right w:val="none" w:sz="0" w:space="0" w:color="auto"/>
          </w:divBdr>
        </w:div>
      </w:divsChild>
    </w:div>
    <w:div w:id="1147821391">
      <w:marLeft w:val="0"/>
      <w:marRight w:val="0"/>
      <w:marTop w:val="0"/>
      <w:marBottom w:val="0"/>
      <w:divBdr>
        <w:top w:val="none" w:sz="0" w:space="0" w:color="auto"/>
        <w:left w:val="none" w:sz="0" w:space="0" w:color="auto"/>
        <w:bottom w:val="none" w:sz="0" w:space="0" w:color="auto"/>
        <w:right w:val="none" w:sz="0" w:space="0" w:color="auto"/>
      </w:divBdr>
      <w:divsChild>
        <w:div w:id="1646356355">
          <w:marLeft w:val="0"/>
          <w:marRight w:val="0"/>
          <w:marTop w:val="0"/>
          <w:marBottom w:val="0"/>
          <w:divBdr>
            <w:top w:val="none" w:sz="0" w:space="0" w:color="auto"/>
            <w:left w:val="none" w:sz="0" w:space="0" w:color="auto"/>
            <w:bottom w:val="none" w:sz="0" w:space="0" w:color="auto"/>
            <w:right w:val="none" w:sz="0" w:space="0" w:color="auto"/>
          </w:divBdr>
        </w:div>
      </w:divsChild>
    </w:div>
    <w:div w:id="1149437432">
      <w:marLeft w:val="0"/>
      <w:marRight w:val="0"/>
      <w:marTop w:val="0"/>
      <w:marBottom w:val="0"/>
      <w:divBdr>
        <w:top w:val="none" w:sz="0" w:space="0" w:color="auto"/>
        <w:left w:val="none" w:sz="0" w:space="0" w:color="auto"/>
        <w:bottom w:val="none" w:sz="0" w:space="0" w:color="auto"/>
        <w:right w:val="none" w:sz="0" w:space="0" w:color="auto"/>
      </w:divBdr>
      <w:divsChild>
        <w:div w:id="1957519712">
          <w:marLeft w:val="0"/>
          <w:marRight w:val="0"/>
          <w:marTop w:val="0"/>
          <w:marBottom w:val="0"/>
          <w:divBdr>
            <w:top w:val="none" w:sz="0" w:space="0" w:color="auto"/>
            <w:left w:val="none" w:sz="0" w:space="0" w:color="auto"/>
            <w:bottom w:val="none" w:sz="0" w:space="0" w:color="auto"/>
            <w:right w:val="none" w:sz="0" w:space="0" w:color="auto"/>
          </w:divBdr>
        </w:div>
      </w:divsChild>
    </w:div>
    <w:div w:id="1152939793">
      <w:marLeft w:val="0"/>
      <w:marRight w:val="0"/>
      <w:marTop w:val="0"/>
      <w:marBottom w:val="0"/>
      <w:divBdr>
        <w:top w:val="none" w:sz="0" w:space="0" w:color="auto"/>
        <w:left w:val="none" w:sz="0" w:space="0" w:color="auto"/>
        <w:bottom w:val="none" w:sz="0" w:space="0" w:color="auto"/>
        <w:right w:val="none" w:sz="0" w:space="0" w:color="auto"/>
      </w:divBdr>
      <w:divsChild>
        <w:div w:id="830608821">
          <w:marLeft w:val="0"/>
          <w:marRight w:val="0"/>
          <w:marTop w:val="0"/>
          <w:marBottom w:val="0"/>
          <w:divBdr>
            <w:top w:val="none" w:sz="0" w:space="0" w:color="auto"/>
            <w:left w:val="none" w:sz="0" w:space="0" w:color="auto"/>
            <w:bottom w:val="none" w:sz="0" w:space="0" w:color="auto"/>
            <w:right w:val="none" w:sz="0" w:space="0" w:color="auto"/>
          </w:divBdr>
        </w:div>
      </w:divsChild>
    </w:div>
    <w:div w:id="1157496930">
      <w:marLeft w:val="0"/>
      <w:marRight w:val="0"/>
      <w:marTop w:val="0"/>
      <w:marBottom w:val="0"/>
      <w:divBdr>
        <w:top w:val="none" w:sz="0" w:space="0" w:color="auto"/>
        <w:left w:val="none" w:sz="0" w:space="0" w:color="auto"/>
        <w:bottom w:val="none" w:sz="0" w:space="0" w:color="auto"/>
        <w:right w:val="none" w:sz="0" w:space="0" w:color="auto"/>
      </w:divBdr>
      <w:divsChild>
        <w:div w:id="1149706447">
          <w:marLeft w:val="0"/>
          <w:marRight w:val="0"/>
          <w:marTop w:val="0"/>
          <w:marBottom w:val="0"/>
          <w:divBdr>
            <w:top w:val="none" w:sz="0" w:space="0" w:color="auto"/>
            <w:left w:val="none" w:sz="0" w:space="0" w:color="auto"/>
            <w:bottom w:val="none" w:sz="0" w:space="0" w:color="auto"/>
            <w:right w:val="none" w:sz="0" w:space="0" w:color="auto"/>
          </w:divBdr>
        </w:div>
      </w:divsChild>
    </w:div>
    <w:div w:id="1157890107">
      <w:marLeft w:val="0"/>
      <w:marRight w:val="0"/>
      <w:marTop w:val="0"/>
      <w:marBottom w:val="0"/>
      <w:divBdr>
        <w:top w:val="none" w:sz="0" w:space="0" w:color="auto"/>
        <w:left w:val="none" w:sz="0" w:space="0" w:color="auto"/>
        <w:bottom w:val="none" w:sz="0" w:space="0" w:color="auto"/>
        <w:right w:val="none" w:sz="0" w:space="0" w:color="auto"/>
      </w:divBdr>
      <w:divsChild>
        <w:div w:id="535393253">
          <w:marLeft w:val="0"/>
          <w:marRight w:val="0"/>
          <w:marTop w:val="0"/>
          <w:marBottom w:val="0"/>
          <w:divBdr>
            <w:top w:val="none" w:sz="0" w:space="0" w:color="auto"/>
            <w:left w:val="none" w:sz="0" w:space="0" w:color="auto"/>
            <w:bottom w:val="none" w:sz="0" w:space="0" w:color="auto"/>
            <w:right w:val="none" w:sz="0" w:space="0" w:color="auto"/>
          </w:divBdr>
        </w:div>
      </w:divsChild>
    </w:div>
    <w:div w:id="1160147659">
      <w:marLeft w:val="0"/>
      <w:marRight w:val="0"/>
      <w:marTop w:val="0"/>
      <w:marBottom w:val="0"/>
      <w:divBdr>
        <w:top w:val="none" w:sz="0" w:space="0" w:color="auto"/>
        <w:left w:val="none" w:sz="0" w:space="0" w:color="auto"/>
        <w:bottom w:val="none" w:sz="0" w:space="0" w:color="auto"/>
        <w:right w:val="none" w:sz="0" w:space="0" w:color="auto"/>
      </w:divBdr>
      <w:divsChild>
        <w:div w:id="1345129781">
          <w:marLeft w:val="0"/>
          <w:marRight w:val="0"/>
          <w:marTop w:val="0"/>
          <w:marBottom w:val="0"/>
          <w:divBdr>
            <w:top w:val="none" w:sz="0" w:space="0" w:color="auto"/>
            <w:left w:val="none" w:sz="0" w:space="0" w:color="auto"/>
            <w:bottom w:val="none" w:sz="0" w:space="0" w:color="auto"/>
            <w:right w:val="none" w:sz="0" w:space="0" w:color="auto"/>
          </w:divBdr>
        </w:div>
      </w:divsChild>
    </w:div>
    <w:div w:id="1160927207">
      <w:marLeft w:val="0"/>
      <w:marRight w:val="0"/>
      <w:marTop w:val="0"/>
      <w:marBottom w:val="0"/>
      <w:divBdr>
        <w:top w:val="none" w:sz="0" w:space="0" w:color="auto"/>
        <w:left w:val="none" w:sz="0" w:space="0" w:color="auto"/>
        <w:bottom w:val="none" w:sz="0" w:space="0" w:color="auto"/>
        <w:right w:val="none" w:sz="0" w:space="0" w:color="auto"/>
      </w:divBdr>
      <w:divsChild>
        <w:div w:id="592977193">
          <w:marLeft w:val="0"/>
          <w:marRight w:val="0"/>
          <w:marTop w:val="0"/>
          <w:marBottom w:val="0"/>
          <w:divBdr>
            <w:top w:val="none" w:sz="0" w:space="0" w:color="auto"/>
            <w:left w:val="none" w:sz="0" w:space="0" w:color="auto"/>
            <w:bottom w:val="none" w:sz="0" w:space="0" w:color="auto"/>
            <w:right w:val="none" w:sz="0" w:space="0" w:color="auto"/>
          </w:divBdr>
        </w:div>
      </w:divsChild>
    </w:div>
    <w:div w:id="1161387551">
      <w:marLeft w:val="0"/>
      <w:marRight w:val="0"/>
      <w:marTop w:val="0"/>
      <w:marBottom w:val="0"/>
      <w:divBdr>
        <w:top w:val="none" w:sz="0" w:space="0" w:color="auto"/>
        <w:left w:val="none" w:sz="0" w:space="0" w:color="auto"/>
        <w:bottom w:val="none" w:sz="0" w:space="0" w:color="auto"/>
        <w:right w:val="none" w:sz="0" w:space="0" w:color="auto"/>
      </w:divBdr>
      <w:divsChild>
        <w:div w:id="1148282559">
          <w:marLeft w:val="0"/>
          <w:marRight w:val="0"/>
          <w:marTop w:val="0"/>
          <w:marBottom w:val="0"/>
          <w:divBdr>
            <w:top w:val="none" w:sz="0" w:space="0" w:color="auto"/>
            <w:left w:val="none" w:sz="0" w:space="0" w:color="auto"/>
            <w:bottom w:val="none" w:sz="0" w:space="0" w:color="auto"/>
            <w:right w:val="none" w:sz="0" w:space="0" w:color="auto"/>
          </w:divBdr>
        </w:div>
      </w:divsChild>
    </w:div>
    <w:div w:id="1164130018">
      <w:marLeft w:val="0"/>
      <w:marRight w:val="0"/>
      <w:marTop w:val="0"/>
      <w:marBottom w:val="0"/>
      <w:divBdr>
        <w:top w:val="none" w:sz="0" w:space="0" w:color="auto"/>
        <w:left w:val="none" w:sz="0" w:space="0" w:color="auto"/>
        <w:bottom w:val="none" w:sz="0" w:space="0" w:color="auto"/>
        <w:right w:val="none" w:sz="0" w:space="0" w:color="auto"/>
      </w:divBdr>
      <w:divsChild>
        <w:div w:id="383144861">
          <w:marLeft w:val="0"/>
          <w:marRight w:val="0"/>
          <w:marTop w:val="0"/>
          <w:marBottom w:val="0"/>
          <w:divBdr>
            <w:top w:val="none" w:sz="0" w:space="0" w:color="auto"/>
            <w:left w:val="none" w:sz="0" w:space="0" w:color="auto"/>
            <w:bottom w:val="none" w:sz="0" w:space="0" w:color="auto"/>
            <w:right w:val="none" w:sz="0" w:space="0" w:color="auto"/>
          </w:divBdr>
        </w:div>
      </w:divsChild>
    </w:div>
    <w:div w:id="1164979793">
      <w:marLeft w:val="0"/>
      <w:marRight w:val="150"/>
      <w:marTop w:val="0"/>
      <w:marBottom w:val="0"/>
      <w:divBdr>
        <w:top w:val="none" w:sz="0" w:space="0" w:color="auto"/>
        <w:left w:val="none" w:sz="0" w:space="0" w:color="auto"/>
        <w:bottom w:val="none" w:sz="0" w:space="0" w:color="auto"/>
        <w:right w:val="none" w:sz="0" w:space="0" w:color="auto"/>
      </w:divBdr>
      <w:divsChild>
        <w:div w:id="170534843">
          <w:marLeft w:val="0"/>
          <w:marRight w:val="150"/>
          <w:marTop w:val="0"/>
          <w:marBottom w:val="0"/>
          <w:divBdr>
            <w:top w:val="none" w:sz="0" w:space="0" w:color="auto"/>
            <w:left w:val="none" w:sz="0" w:space="0" w:color="auto"/>
            <w:bottom w:val="none" w:sz="0" w:space="0" w:color="auto"/>
            <w:right w:val="none" w:sz="0" w:space="0" w:color="auto"/>
          </w:divBdr>
        </w:div>
      </w:divsChild>
    </w:div>
    <w:div w:id="1175920941">
      <w:marLeft w:val="0"/>
      <w:marRight w:val="0"/>
      <w:marTop w:val="0"/>
      <w:marBottom w:val="0"/>
      <w:divBdr>
        <w:top w:val="none" w:sz="0" w:space="0" w:color="auto"/>
        <w:left w:val="none" w:sz="0" w:space="0" w:color="auto"/>
        <w:bottom w:val="none" w:sz="0" w:space="0" w:color="auto"/>
        <w:right w:val="none" w:sz="0" w:space="0" w:color="auto"/>
      </w:divBdr>
      <w:divsChild>
        <w:div w:id="1103959233">
          <w:marLeft w:val="0"/>
          <w:marRight w:val="0"/>
          <w:marTop w:val="0"/>
          <w:marBottom w:val="0"/>
          <w:divBdr>
            <w:top w:val="none" w:sz="0" w:space="0" w:color="auto"/>
            <w:left w:val="none" w:sz="0" w:space="0" w:color="auto"/>
            <w:bottom w:val="none" w:sz="0" w:space="0" w:color="auto"/>
            <w:right w:val="none" w:sz="0" w:space="0" w:color="auto"/>
          </w:divBdr>
        </w:div>
      </w:divsChild>
    </w:div>
    <w:div w:id="1176383034">
      <w:marLeft w:val="0"/>
      <w:marRight w:val="0"/>
      <w:marTop w:val="0"/>
      <w:marBottom w:val="0"/>
      <w:divBdr>
        <w:top w:val="none" w:sz="0" w:space="0" w:color="auto"/>
        <w:left w:val="none" w:sz="0" w:space="0" w:color="auto"/>
        <w:bottom w:val="none" w:sz="0" w:space="0" w:color="auto"/>
        <w:right w:val="none" w:sz="0" w:space="0" w:color="auto"/>
      </w:divBdr>
      <w:divsChild>
        <w:div w:id="1675957338">
          <w:marLeft w:val="0"/>
          <w:marRight w:val="0"/>
          <w:marTop w:val="0"/>
          <w:marBottom w:val="0"/>
          <w:divBdr>
            <w:top w:val="none" w:sz="0" w:space="0" w:color="auto"/>
            <w:left w:val="none" w:sz="0" w:space="0" w:color="auto"/>
            <w:bottom w:val="none" w:sz="0" w:space="0" w:color="auto"/>
            <w:right w:val="none" w:sz="0" w:space="0" w:color="auto"/>
          </w:divBdr>
        </w:div>
      </w:divsChild>
    </w:div>
    <w:div w:id="1176766232">
      <w:marLeft w:val="0"/>
      <w:marRight w:val="0"/>
      <w:marTop w:val="0"/>
      <w:marBottom w:val="0"/>
      <w:divBdr>
        <w:top w:val="none" w:sz="0" w:space="0" w:color="auto"/>
        <w:left w:val="none" w:sz="0" w:space="0" w:color="auto"/>
        <w:bottom w:val="none" w:sz="0" w:space="0" w:color="auto"/>
        <w:right w:val="none" w:sz="0" w:space="0" w:color="auto"/>
      </w:divBdr>
      <w:divsChild>
        <w:div w:id="263340979">
          <w:marLeft w:val="0"/>
          <w:marRight w:val="0"/>
          <w:marTop w:val="0"/>
          <w:marBottom w:val="0"/>
          <w:divBdr>
            <w:top w:val="none" w:sz="0" w:space="0" w:color="auto"/>
            <w:left w:val="none" w:sz="0" w:space="0" w:color="auto"/>
            <w:bottom w:val="none" w:sz="0" w:space="0" w:color="auto"/>
            <w:right w:val="none" w:sz="0" w:space="0" w:color="auto"/>
          </w:divBdr>
        </w:div>
      </w:divsChild>
    </w:div>
    <w:div w:id="1179584784">
      <w:marLeft w:val="0"/>
      <w:marRight w:val="0"/>
      <w:marTop w:val="0"/>
      <w:marBottom w:val="0"/>
      <w:divBdr>
        <w:top w:val="none" w:sz="0" w:space="0" w:color="auto"/>
        <w:left w:val="none" w:sz="0" w:space="0" w:color="auto"/>
        <w:bottom w:val="none" w:sz="0" w:space="0" w:color="auto"/>
        <w:right w:val="none" w:sz="0" w:space="0" w:color="auto"/>
      </w:divBdr>
      <w:divsChild>
        <w:div w:id="2062943764">
          <w:marLeft w:val="0"/>
          <w:marRight w:val="0"/>
          <w:marTop w:val="0"/>
          <w:marBottom w:val="0"/>
          <w:divBdr>
            <w:top w:val="none" w:sz="0" w:space="0" w:color="auto"/>
            <w:left w:val="none" w:sz="0" w:space="0" w:color="auto"/>
            <w:bottom w:val="none" w:sz="0" w:space="0" w:color="auto"/>
            <w:right w:val="none" w:sz="0" w:space="0" w:color="auto"/>
          </w:divBdr>
        </w:div>
      </w:divsChild>
    </w:div>
    <w:div w:id="1180464810">
      <w:marLeft w:val="0"/>
      <w:marRight w:val="0"/>
      <w:marTop w:val="0"/>
      <w:marBottom w:val="0"/>
      <w:divBdr>
        <w:top w:val="none" w:sz="0" w:space="0" w:color="auto"/>
        <w:left w:val="none" w:sz="0" w:space="0" w:color="auto"/>
        <w:bottom w:val="none" w:sz="0" w:space="0" w:color="auto"/>
        <w:right w:val="none" w:sz="0" w:space="0" w:color="auto"/>
      </w:divBdr>
      <w:divsChild>
        <w:div w:id="864710475">
          <w:marLeft w:val="0"/>
          <w:marRight w:val="0"/>
          <w:marTop w:val="0"/>
          <w:marBottom w:val="0"/>
          <w:divBdr>
            <w:top w:val="none" w:sz="0" w:space="0" w:color="auto"/>
            <w:left w:val="none" w:sz="0" w:space="0" w:color="auto"/>
            <w:bottom w:val="none" w:sz="0" w:space="0" w:color="auto"/>
            <w:right w:val="none" w:sz="0" w:space="0" w:color="auto"/>
          </w:divBdr>
        </w:div>
      </w:divsChild>
    </w:div>
    <w:div w:id="1181972004">
      <w:marLeft w:val="0"/>
      <w:marRight w:val="0"/>
      <w:marTop w:val="0"/>
      <w:marBottom w:val="0"/>
      <w:divBdr>
        <w:top w:val="none" w:sz="0" w:space="0" w:color="auto"/>
        <w:left w:val="none" w:sz="0" w:space="0" w:color="auto"/>
        <w:bottom w:val="none" w:sz="0" w:space="0" w:color="auto"/>
        <w:right w:val="none" w:sz="0" w:space="0" w:color="auto"/>
      </w:divBdr>
      <w:divsChild>
        <w:div w:id="1490905951">
          <w:marLeft w:val="0"/>
          <w:marRight w:val="0"/>
          <w:marTop w:val="0"/>
          <w:marBottom w:val="0"/>
          <w:divBdr>
            <w:top w:val="none" w:sz="0" w:space="0" w:color="auto"/>
            <w:left w:val="none" w:sz="0" w:space="0" w:color="auto"/>
            <w:bottom w:val="none" w:sz="0" w:space="0" w:color="auto"/>
            <w:right w:val="none" w:sz="0" w:space="0" w:color="auto"/>
          </w:divBdr>
        </w:div>
      </w:divsChild>
    </w:div>
    <w:div w:id="1190142744">
      <w:marLeft w:val="0"/>
      <w:marRight w:val="0"/>
      <w:marTop w:val="0"/>
      <w:marBottom w:val="0"/>
      <w:divBdr>
        <w:top w:val="none" w:sz="0" w:space="0" w:color="auto"/>
        <w:left w:val="none" w:sz="0" w:space="0" w:color="auto"/>
        <w:bottom w:val="none" w:sz="0" w:space="0" w:color="auto"/>
        <w:right w:val="none" w:sz="0" w:space="0" w:color="auto"/>
      </w:divBdr>
      <w:divsChild>
        <w:div w:id="1111704402">
          <w:marLeft w:val="0"/>
          <w:marRight w:val="0"/>
          <w:marTop w:val="0"/>
          <w:marBottom w:val="0"/>
          <w:divBdr>
            <w:top w:val="none" w:sz="0" w:space="0" w:color="auto"/>
            <w:left w:val="none" w:sz="0" w:space="0" w:color="auto"/>
            <w:bottom w:val="none" w:sz="0" w:space="0" w:color="auto"/>
            <w:right w:val="none" w:sz="0" w:space="0" w:color="auto"/>
          </w:divBdr>
        </w:div>
      </w:divsChild>
    </w:div>
    <w:div w:id="1194466477">
      <w:marLeft w:val="0"/>
      <w:marRight w:val="0"/>
      <w:marTop w:val="0"/>
      <w:marBottom w:val="0"/>
      <w:divBdr>
        <w:top w:val="none" w:sz="0" w:space="0" w:color="auto"/>
        <w:left w:val="none" w:sz="0" w:space="0" w:color="auto"/>
        <w:bottom w:val="none" w:sz="0" w:space="0" w:color="auto"/>
        <w:right w:val="none" w:sz="0" w:space="0" w:color="auto"/>
      </w:divBdr>
      <w:divsChild>
        <w:div w:id="2064407373">
          <w:marLeft w:val="0"/>
          <w:marRight w:val="0"/>
          <w:marTop w:val="0"/>
          <w:marBottom w:val="0"/>
          <w:divBdr>
            <w:top w:val="none" w:sz="0" w:space="0" w:color="auto"/>
            <w:left w:val="none" w:sz="0" w:space="0" w:color="auto"/>
            <w:bottom w:val="none" w:sz="0" w:space="0" w:color="auto"/>
            <w:right w:val="none" w:sz="0" w:space="0" w:color="auto"/>
          </w:divBdr>
        </w:div>
      </w:divsChild>
    </w:div>
    <w:div w:id="1195195882">
      <w:marLeft w:val="0"/>
      <w:marRight w:val="0"/>
      <w:marTop w:val="0"/>
      <w:marBottom w:val="0"/>
      <w:divBdr>
        <w:top w:val="none" w:sz="0" w:space="0" w:color="auto"/>
        <w:left w:val="none" w:sz="0" w:space="0" w:color="auto"/>
        <w:bottom w:val="none" w:sz="0" w:space="0" w:color="auto"/>
        <w:right w:val="none" w:sz="0" w:space="0" w:color="auto"/>
      </w:divBdr>
      <w:divsChild>
        <w:div w:id="256527921">
          <w:marLeft w:val="0"/>
          <w:marRight w:val="0"/>
          <w:marTop w:val="0"/>
          <w:marBottom w:val="0"/>
          <w:divBdr>
            <w:top w:val="none" w:sz="0" w:space="0" w:color="auto"/>
            <w:left w:val="none" w:sz="0" w:space="0" w:color="auto"/>
            <w:bottom w:val="none" w:sz="0" w:space="0" w:color="auto"/>
            <w:right w:val="none" w:sz="0" w:space="0" w:color="auto"/>
          </w:divBdr>
        </w:div>
      </w:divsChild>
    </w:div>
    <w:div w:id="1198080537">
      <w:marLeft w:val="0"/>
      <w:marRight w:val="0"/>
      <w:marTop w:val="0"/>
      <w:marBottom w:val="0"/>
      <w:divBdr>
        <w:top w:val="none" w:sz="0" w:space="0" w:color="auto"/>
        <w:left w:val="none" w:sz="0" w:space="0" w:color="auto"/>
        <w:bottom w:val="none" w:sz="0" w:space="0" w:color="auto"/>
        <w:right w:val="none" w:sz="0" w:space="0" w:color="auto"/>
      </w:divBdr>
      <w:divsChild>
        <w:div w:id="892426738">
          <w:marLeft w:val="0"/>
          <w:marRight w:val="0"/>
          <w:marTop w:val="0"/>
          <w:marBottom w:val="0"/>
          <w:divBdr>
            <w:top w:val="none" w:sz="0" w:space="0" w:color="auto"/>
            <w:left w:val="none" w:sz="0" w:space="0" w:color="auto"/>
            <w:bottom w:val="none" w:sz="0" w:space="0" w:color="auto"/>
            <w:right w:val="none" w:sz="0" w:space="0" w:color="auto"/>
          </w:divBdr>
        </w:div>
      </w:divsChild>
    </w:div>
    <w:div w:id="1198154147">
      <w:marLeft w:val="0"/>
      <w:marRight w:val="0"/>
      <w:marTop w:val="0"/>
      <w:marBottom w:val="0"/>
      <w:divBdr>
        <w:top w:val="none" w:sz="0" w:space="0" w:color="auto"/>
        <w:left w:val="none" w:sz="0" w:space="0" w:color="auto"/>
        <w:bottom w:val="none" w:sz="0" w:space="0" w:color="auto"/>
        <w:right w:val="none" w:sz="0" w:space="0" w:color="auto"/>
      </w:divBdr>
      <w:divsChild>
        <w:div w:id="76826431">
          <w:marLeft w:val="0"/>
          <w:marRight w:val="0"/>
          <w:marTop w:val="0"/>
          <w:marBottom w:val="0"/>
          <w:divBdr>
            <w:top w:val="none" w:sz="0" w:space="0" w:color="auto"/>
            <w:left w:val="none" w:sz="0" w:space="0" w:color="auto"/>
            <w:bottom w:val="none" w:sz="0" w:space="0" w:color="auto"/>
            <w:right w:val="none" w:sz="0" w:space="0" w:color="auto"/>
          </w:divBdr>
        </w:div>
      </w:divsChild>
    </w:div>
    <w:div w:id="1214806298">
      <w:marLeft w:val="0"/>
      <w:marRight w:val="0"/>
      <w:marTop w:val="0"/>
      <w:marBottom w:val="0"/>
      <w:divBdr>
        <w:top w:val="none" w:sz="0" w:space="0" w:color="auto"/>
        <w:left w:val="none" w:sz="0" w:space="0" w:color="auto"/>
        <w:bottom w:val="none" w:sz="0" w:space="0" w:color="auto"/>
        <w:right w:val="none" w:sz="0" w:space="0" w:color="auto"/>
      </w:divBdr>
      <w:divsChild>
        <w:div w:id="1127432912">
          <w:marLeft w:val="0"/>
          <w:marRight w:val="0"/>
          <w:marTop w:val="0"/>
          <w:marBottom w:val="0"/>
          <w:divBdr>
            <w:top w:val="none" w:sz="0" w:space="0" w:color="auto"/>
            <w:left w:val="none" w:sz="0" w:space="0" w:color="auto"/>
            <w:bottom w:val="none" w:sz="0" w:space="0" w:color="auto"/>
            <w:right w:val="none" w:sz="0" w:space="0" w:color="auto"/>
          </w:divBdr>
        </w:div>
      </w:divsChild>
    </w:div>
    <w:div w:id="1217470319">
      <w:marLeft w:val="0"/>
      <w:marRight w:val="0"/>
      <w:marTop w:val="0"/>
      <w:marBottom w:val="0"/>
      <w:divBdr>
        <w:top w:val="none" w:sz="0" w:space="0" w:color="auto"/>
        <w:left w:val="none" w:sz="0" w:space="0" w:color="auto"/>
        <w:bottom w:val="none" w:sz="0" w:space="0" w:color="auto"/>
        <w:right w:val="none" w:sz="0" w:space="0" w:color="auto"/>
      </w:divBdr>
      <w:divsChild>
        <w:div w:id="1908883122">
          <w:marLeft w:val="0"/>
          <w:marRight w:val="0"/>
          <w:marTop w:val="0"/>
          <w:marBottom w:val="0"/>
          <w:divBdr>
            <w:top w:val="none" w:sz="0" w:space="0" w:color="auto"/>
            <w:left w:val="none" w:sz="0" w:space="0" w:color="auto"/>
            <w:bottom w:val="none" w:sz="0" w:space="0" w:color="auto"/>
            <w:right w:val="none" w:sz="0" w:space="0" w:color="auto"/>
          </w:divBdr>
        </w:div>
      </w:divsChild>
    </w:div>
    <w:div w:id="1222446793">
      <w:marLeft w:val="0"/>
      <w:marRight w:val="0"/>
      <w:marTop w:val="0"/>
      <w:marBottom w:val="0"/>
      <w:divBdr>
        <w:top w:val="none" w:sz="0" w:space="0" w:color="auto"/>
        <w:left w:val="none" w:sz="0" w:space="0" w:color="auto"/>
        <w:bottom w:val="none" w:sz="0" w:space="0" w:color="auto"/>
        <w:right w:val="none" w:sz="0" w:space="0" w:color="auto"/>
      </w:divBdr>
      <w:divsChild>
        <w:div w:id="1655258055">
          <w:marLeft w:val="0"/>
          <w:marRight w:val="0"/>
          <w:marTop w:val="0"/>
          <w:marBottom w:val="0"/>
          <w:divBdr>
            <w:top w:val="none" w:sz="0" w:space="0" w:color="auto"/>
            <w:left w:val="none" w:sz="0" w:space="0" w:color="auto"/>
            <w:bottom w:val="none" w:sz="0" w:space="0" w:color="auto"/>
            <w:right w:val="none" w:sz="0" w:space="0" w:color="auto"/>
          </w:divBdr>
        </w:div>
      </w:divsChild>
    </w:div>
    <w:div w:id="1223101497">
      <w:marLeft w:val="0"/>
      <w:marRight w:val="0"/>
      <w:marTop w:val="0"/>
      <w:marBottom w:val="0"/>
      <w:divBdr>
        <w:top w:val="none" w:sz="0" w:space="0" w:color="auto"/>
        <w:left w:val="none" w:sz="0" w:space="0" w:color="auto"/>
        <w:bottom w:val="none" w:sz="0" w:space="0" w:color="auto"/>
        <w:right w:val="none" w:sz="0" w:space="0" w:color="auto"/>
      </w:divBdr>
      <w:divsChild>
        <w:div w:id="1238512742">
          <w:marLeft w:val="0"/>
          <w:marRight w:val="0"/>
          <w:marTop w:val="0"/>
          <w:marBottom w:val="0"/>
          <w:divBdr>
            <w:top w:val="none" w:sz="0" w:space="0" w:color="auto"/>
            <w:left w:val="none" w:sz="0" w:space="0" w:color="auto"/>
            <w:bottom w:val="none" w:sz="0" w:space="0" w:color="auto"/>
            <w:right w:val="none" w:sz="0" w:space="0" w:color="auto"/>
          </w:divBdr>
        </w:div>
      </w:divsChild>
    </w:div>
    <w:div w:id="1223784289">
      <w:marLeft w:val="0"/>
      <w:marRight w:val="0"/>
      <w:marTop w:val="0"/>
      <w:marBottom w:val="0"/>
      <w:divBdr>
        <w:top w:val="none" w:sz="0" w:space="0" w:color="auto"/>
        <w:left w:val="none" w:sz="0" w:space="0" w:color="auto"/>
        <w:bottom w:val="none" w:sz="0" w:space="0" w:color="auto"/>
        <w:right w:val="none" w:sz="0" w:space="0" w:color="auto"/>
      </w:divBdr>
      <w:divsChild>
        <w:div w:id="184564215">
          <w:marLeft w:val="0"/>
          <w:marRight w:val="0"/>
          <w:marTop w:val="0"/>
          <w:marBottom w:val="0"/>
          <w:divBdr>
            <w:top w:val="none" w:sz="0" w:space="0" w:color="auto"/>
            <w:left w:val="none" w:sz="0" w:space="0" w:color="auto"/>
            <w:bottom w:val="none" w:sz="0" w:space="0" w:color="auto"/>
            <w:right w:val="none" w:sz="0" w:space="0" w:color="auto"/>
          </w:divBdr>
        </w:div>
      </w:divsChild>
    </w:div>
    <w:div w:id="1223835249">
      <w:marLeft w:val="0"/>
      <w:marRight w:val="0"/>
      <w:marTop w:val="0"/>
      <w:marBottom w:val="0"/>
      <w:divBdr>
        <w:top w:val="none" w:sz="0" w:space="0" w:color="auto"/>
        <w:left w:val="none" w:sz="0" w:space="0" w:color="auto"/>
        <w:bottom w:val="none" w:sz="0" w:space="0" w:color="auto"/>
        <w:right w:val="none" w:sz="0" w:space="0" w:color="auto"/>
      </w:divBdr>
      <w:divsChild>
        <w:div w:id="2020426201">
          <w:marLeft w:val="0"/>
          <w:marRight w:val="0"/>
          <w:marTop w:val="0"/>
          <w:marBottom w:val="0"/>
          <w:divBdr>
            <w:top w:val="none" w:sz="0" w:space="0" w:color="auto"/>
            <w:left w:val="none" w:sz="0" w:space="0" w:color="auto"/>
            <w:bottom w:val="none" w:sz="0" w:space="0" w:color="auto"/>
            <w:right w:val="none" w:sz="0" w:space="0" w:color="auto"/>
          </w:divBdr>
        </w:div>
      </w:divsChild>
    </w:div>
    <w:div w:id="1224755033">
      <w:bodyDiv w:val="1"/>
      <w:marLeft w:val="0"/>
      <w:marRight w:val="0"/>
      <w:marTop w:val="0"/>
      <w:marBottom w:val="0"/>
      <w:divBdr>
        <w:top w:val="none" w:sz="0" w:space="0" w:color="auto"/>
        <w:left w:val="none" w:sz="0" w:space="0" w:color="auto"/>
        <w:bottom w:val="none" w:sz="0" w:space="0" w:color="auto"/>
        <w:right w:val="none" w:sz="0" w:space="0" w:color="auto"/>
      </w:divBdr>
      <w:divsChild>
        <w:div w:id="21056771">
          <w:marLeft w:val="0"/>
          <w:marRight w:val="0"/>
          <w:marTop w:val="0"/>
          <w:marBottom w:val="0"/>
          <w:divBdr>
            <w:top w:val="none" w:sz="0" w:space="0" w:color="auto"/>
            <w:left w:val="none" w:sz="0" w:space="0" w:color="auto"/>
            <w:bottom w:val="none" w:sz="0" w:space="0" w:color="auto"/>
            <w:right w:val="none" w:sz="0" w:space="0" w:color="auto"/>
          </w:divBdr>
        </w:div>
        <w:div w:id="23754912">
          <w:marLeft w:val="0"/>
          <w:marRight w:val="0"/>
          <w:marTop w:val="0"/>
          <w:marBottom w:val="0"/>
          <w:divBdr>
            <w:top w:val="none" w:sz="0" w:space="0" w:color="auto"/>
            <w:left w:val="none" w:sz="0" w:space="0" w:color="auto"/>
            <w:bottom w:val="none" w:sz="0" w:space="0" w:color="auto"/>
            <w:right w:val="none" w:sz="0" w:space="0" w:color="auto"/>
          </w:divBdr>
          <w:divsChild>
            <w:div w:id="319700666">
              <w:marLeft w:val="0"/>
              <w:marRight w:val="0"/>
              <w:marTop w:val="0"/>
              <w:marBottom w:val="0"/>
              <w:divBdr>
                <w:top w:val="none" w:sz="0" w:space="0" w:color="auto"/>
                <w:left w:val="none" w:sz="0" w:space="0" w:color="auto"/>
                <w:bottom w:val="none" w:sz="0" w:space="0" w:color="auto"/>
                <w:right w:val="none" w:sz="0" w:space="0" w:color="auto"/>
              </w:divBdr>
            </w:div>
          </w:divsChild>
        </w:div>
        <w:div w:id="41027647">
          <w:marLeft w:val="0"/>
          <w:marRight w:val="0"/>
          <w:marTop w:val="0"/>
          <w:marBottom w:val="0"/>
          <w:divBdr>
            <w:top w:val="none" w:sz="0" w:space="0" w:color="auto"/>
            <w:left w:val="none" w:sz="0" w:space="0" w:color="auto"/>
            <w:bottom w:val="none" w:sz="0" w:space="0" w:color="auto"/>
            <w:right w:val="none" w:sz="0" w:space="0" w:color="auto"/>
          </w:divBdr>
        </w:div>
        <w:div w:id="48189146">
          <w:marLeft w:val="0"/>
          <w:marRight w:val="0"/>
          <w:marTop w:val="0"/>
          <w:marBottom w:val="0"/>
          <w:divBdr>
            <w:top w:val="none" w:sz="0" w:space="0" w:color="auto"/>
            <w:left w:val="none" w:sz="0" w:space="0" w:color="auto"/>
            <w:bottom w:val="none" w:sz="0" w:space="0" w:color="auto"/>
            <w:right w:val="none" w:sz="0" w:space="0" w:color="auto"/>
          </w:divBdr>
        </w:div>
        <w:div w:id="72625435">
          <w:marLeft w:val="0"/>
          <w:marRight w:val="0"/>
          <w:marTop w:val="0"/>
          <w:marBottom w:val="0"/>
          <w:divBdr>
            <w:top w:val="none" w:sz="0" w:space="0" w:color="auto"/>
            <w:left w:val="none" w:sz="0" w:space="0" w:color="auto"/>
            <w:bottom w:val="none" w:sz="0" w:space="0" w:color="auto"/>
            <w:right w:val="none" w:sz="0" w:space="0" w:color="auto"/>
          </w:divBdr>
        </w:div>
        <w:div w:id="78601958">
          <w:marLeft w:val="0"/>
          <w:marRight w:val="0"/>
          <w:marTop w:val="0"/>
          <w:marBottom w:val="0"/>
          <w:divBdr>
            <w:top w:val="none" w:sz="0" w:space="0" w:color="auto"/>
            <w:left w:val="none" w:sz="0" w:space="0" w:color="auto"/>
            <w:bottom w:val="none" w:sz="0" w:space="0" w:color="auto"/>
            <w:right w:val="none" w:sz="0" w:space="0" w:color="auto"/>
          </w:divBdr>
        </w:div>
        <w:div w:id="102307086">
          <w:marLeft w:val="0"/>
          <w:marRight w:val="0"/>
          <w:marTop w:val="0"/>
          <w:marBottom w:val="0"/>
          <w:divBdr>
            <w:top w:val="none" w:sz="0" w:space="0" w:color="auto"/>
            <w:left w:val="none" w:sz="0" w:space="0" w:color="auto"/>
            <w:bottom w:val="none" w:sz="0" w:space="0" w:color="auto"/>
            <w:right w:val="none" w:sz="0" w:space="0" w:color="auto"/>
          </w:divBdr>
        </w:div>
        <w:div w:id="200747382">
          <w:marLeft w:val="0"/>
          <w:marRight w:val="0"/>
          <w:marTop w:val="0"/>
          <w:marBottom w:val="0"/>
          <w:divBdr>
            <w:top w:val="none" w:sz="0" w:space="0" w:color="auto"/>
            <w:left w:val="none" w:sz="0" w:space="0" w:color="auto"/>
            <w:bottom w:val="none" w:sz="0" w:space="0" w:color="auto"/>
            <w:right w:val="none" w:sz="0" w:space="0" w:color="auto"/>
          </w:divBdr>
        </w:div>
        <w:div w:id="219442045">
          <w:marLeft w:val="0"/>
          <w:marRight w:val="0"/>
          <w:marTop w:val="0"/>
          <w:marBottom w:val="0"/>
          <w:divBdr>
            <w:top w:val="none" w:sz="0" w:space="0" w:color="auto"/>
            <w:left w:val="none" w:sz="0" w:space="0" w:color="auto"/>
            <w:bottom w:val="none" w:sz="0" w:space="0" w:color="auto"/>
            <w:right w:val="none" w:sz="0" w:space="0" w:color="auto"/>
          </w:divBdr>
        </w:div>
        <w:div w:id="255789731">
          <w:marLeft w:val="0"/>
          <w:marRight w:val="0"/>
          <w:marTop w:val="0"/>
          <w:marBottom w:val="0"/>
          <w:divBdr>
            <w:top w:val="none" w:sz="0" w:space="0" w:color="auto"/>
            <w:left w:val="none" w:sz="0" w:space="0" w:color="auto"/>
            <w:bottom w:val="none" w:sz="0" w:space="0" w:color="auto"/>
            <w:right w:val="none" w:sz="0" w:space="0" w:color="auto"/>
          </w:divBdr>
        </w:div>
        <w:div w:id="267130431">
          <w:marLeft w:val="0"/>
          <w:marRight w:val="0"/>
          <w:marTop w:val="0"/>
          <w:marBottom w:val="0"/>
          <w:divBdr>
            <w:top w:val="none" w:sz="0" w:space="0" w:color="auto"/>
            <w:left w:val="none" w:sz="0" w:space="0" w:color="auto"/>
            <w:bottom w:val="none" w:sz="0" w:space="0" w:color="auto"/>
            <w:right w:val="none" w:sz="0" w:space="0" w:color="auto"/>
          </w:divBdr>
        </w:div>
        <w:div w:id="270473754">
          <w:marLeft w:val="0"/>
          <w:marRight w:val="0"/>
          <w:marTop w:val="0"/>
          <w:marBottom w:val="0"/>
          <w:divBdr>
            <w:top w:val="none" w:sz="0" w:space="0" w:color="auto"/>
            <w:left w:val="none" w:sz="0" w:space="0" w:color="auto"/>
            <w:bottom w:val="none" w:sz="0" w:space="0" w:color="auto"/>
            <w:right w:val="none" w:sz="0" w:space="0" w:color="auto"/>
          </w:divBdr>
        </w:div>
        <w:div w:id="271665168">
          <w:marLeft w:val="0"/>
          <w:marRight w:val="0"/>
          <w:marTop w:val="0"/>
          <w:marBottom w:val="0"/>
          <w:divBdr>
            <w:top w:val="none" w:sz="0" w:space="0" w:color="auto"/>
            <w:left w:val="none" w:sz="0" w:space="0" w:color="auto"/>
            <w:bottom w:val="none" w:sz="0" w:space="0" w:color="auto"/>
            <w:right w:val="none" w:sz="0" w:space="0" w:color="auto"/>
          </w:divBdr>
        </w:div>
        <w:div w:id="319047459">
          <w:marLeft w:val="0"/>
          <w:marRight w:val="0"/>
          <w:marTop w:val="0"/>
          <w:marBottom w:val="0"/>
          <w:divBdr>
            <w:top w:val="none" w:sz="0" w:space="0" w:color="auto"/>
            <w:left w:val="none" w:sz="0" w:space="0" w:color="auto"/>
            <w:bottom w:val="none" w:sz="0" w:space="0" w:color="auto"/>
            <w:right w:val="none" w:sz="0" w:space="0" w:color="auto"/>
          </w:divBdr>
        </w:div>
        <w:div w:id="333266055">
          <w:marLeft w:val="0"/>
          <w:marRight w:val="0"/>
          <w:marTop w:val="0"/>
          <w:marBottom w:val="0"/>
          <w:divBdr>
            <w:top w:val="none" w:sz="0" w:space="0" w:color="auto"/>
            <w:left w:val="none" w:sz="0" w:space="0" w:color="auto"/>
            <w:bottom w:val="none" w:sz="0" w:space="0" w:color="auto"/>
            <w:right w:val="none" w:sz="0" w:space="0" w:color="auto"/>
          </w:divBdr>
        </w:div>
        <w:div w:id="361711173">
          <w:marLeft w:val="0"/>
          <w:marRight w:val="0"/>
          <w:marTop w:val="0"/>
          <w:marBottom w:val="0"/>
          <w:divBdr>
            <w:top w:val="none" w:sz="0" w:space="0" w:color="auto"/>
            <w:left w:val="none" w:sz="0" w:space="0" w:color="auto"/>
            <w:bottom w:val="none" w:sz="0" w:space="0" w:color="auto"/>
            <w:right w:val="none" w:sz="0" w:space="0" w:color="auto"/>
          </w:divBdr>
        </w:div>
        <w:div w:id="402263527">
          <w:marLeft w:val="0"/>
          <w:marRight w:val="0"/>
          <w:marTop w:val="0"/>
          <w:marBottom w:val="0"/>
          <w:divBdr>
            <w:top w:val="none" w:sz="0" w:space="0" w:color="auto"/>
            <w:left w:val="none" w:sz="0" w:space="0" w:color="auto"/>
            <w:bottom w:val="none" w:sz="0" w:space="0" w:color="auto"/>
            <w:right w:val="none" w:sz="0" w:space="0" w:color="auto"/>
          </w:divBdr>
        </w:div>
        <w:div w:id="407266725">
          <w:marLeft w:val="0"/>
          <w:marRight w:val="0"/>
          <w:marTop w:val="0"/>
          <w:marBottom w:val="0"/>
          <w:divBdr>
            <w:top w:val="none" w:sz="0" w:space="0" w:color="auto"/>
            <w:left w:val="none" w:sz="0" w:space="0" w:color="auto"/>
            <w:bottom w:val="none" w:sz="0" w:space="0" w:color="auto"/>
            <w:right w:val="none" w:sz="0" w:space="0" w:color="auto"/>
          </w:divBdr>
        </w:div>
        <w:div w:id="414403571">
          <w:marLeft w:val="0"/>
          <w:marRight w:val="0"/>
          <w:marTop w:val="0"/>
          <w:marBottom w:val="0"/>
          <w:divBdr>
            <w:top w:val="none" w:sz="0" w:space="0" w:color="auto"/>
            <w:left w:val="none" w:sz="0" w:space="0" w:color="auto"/>
            <w:bottom w:val="none" w:sz="0" w:space="0" w:color="auto"/>
            <w:right w:val="none" w:sz="0" w:space="0" w:color="auto"/>
          </w:divBdr>
        </w:div>
        <w:div w:id="423844716">
          <w:marLeft w:val="0"/>
          <w:marRight w:val="0"/>
          <w:marTop w:val="0"/>
          <w:marBottom w:val="0"/>
          <w:divBdr>
            <w:top w:val="none" w:sz="0" w:space="0" w:color="auto"/>
            <w:left w:val="none" w:sz="0" w:space="0" w:color="auto"/>
            <w:bottom w:val="none" w:sz="0" w:space="0" w:color="auto"/>
            <w:right w:val="none" w:sz="0" w:space="0" w:color="auto"/>
          </w:divBdr>
        </w:div>
        <w:div w:id="424347033">
          <w:marLeft w:val="0"/>
          <w:marRight w:val="0"/>
          <w:marTop w:val="0"/>
          <w:marBottom w:val="0"/>
          <w:divBdr>
            <w:top w:val="none" w:sz="0" w:space="0" w:color="auto"/>
            <w:left w:val="none" w:sz="0" w:space="0" w:color="auto"/>
            <w:bottom w:val="none" w:sz="0" w:space="0" w:color="auto"/>
            <w:right w:val="none" w:sz="0" w:space="0" w:color="auto"/>
          </w:divBdr>
        </w:div>
        <w:div w:id="441337348">
          <w:marLeft w:val="0"/>
          <w:marRight w:val="0"/>
          <w:marTop w:val="0"/>
          <w:marBottom w:val="0"/>
          <w:divBdr>
            <w:top w:val="none" w:sz="0" w:space="0" w:color="auto"/>
            <w:left w:val="none" w:sz="0" w:space="0" w:color="auto"/>
            <w:bottom w:val="none" w:sz="0" w:space="0" w:color="auto"/>
            <w:right w:val="none" w:sz="0" w:space="0" w:color="auto"/>
          </w:divBdr>
        </w:div>
        <w:div w:id="470253366">
          <w:marLeft w:val="0"/>
          <w:marRight w:val="0"/>
          <w:marTop w:val="0"/>
          <w:marBottom w:val="0"/>
          <w:divBdr>
            <w:top w:val="none" w:sz="0" w:space="0" w:color="auto"/>
            <w:left w:val="none" w:sz="0" w:space="0" w:color="auto"/>
            <w:bottom w:val="none" w:sz="0" w:space="0" w:color="auto"/>
            <w:right w:val="none" w:sz="0" w:space="0" w:color="auto"/>
          </w:divBdr>
          <w:divsChild>
            <w:div w:id="780298061">
              <w:marLeft w:val="0"/>
              <w:marRight w:val="0"/>
              <w:marTop w:val="0"/>
              <w:marBottom w:val="0"/>
              <w:divBdr>
                <w:top w:val="none" w:sz="0" w:space="0" w:color="auto"/>
                <w:left w:val="none" w:sz="0" w:space="0" w:color="auto"/>
                <w:bottom w:val="none" w:sz="0" w:space="0" w:color="auto"/>
                <w:right w:val="none" w:sz="0" w:space="0" w:color="auto"/>
              </w:divBdr>
            </w:div>
          </w:divsChild>
        </w:div>
        <w:div w:id="480195413">
          <w:marLeft w:val="0"/>
          <w:marRight w:val="0"/>
          <w:marTop w:val="0"/>
          <w:marBottom w:val="0"/>
          <w:divBdr>
            <w:top w:val="none" w:sz="0" w:space="0" w:color="auto"/>
            <w:left w:val="none" w:sz="0" w:space="0" w:color="auto"/>
            <w:bottom w:val="none" w:sz="0" w:space="0" w:color="auto"/>
            <w:right w:val="none" w:sz="0" w:space="0" w:color="auto"/>
          </w:divBdr>
        </w:div>
        <w:div w:id="514459145">
          <w:marLeft w:val="0"/>
          <w:marRight w:val="0"/>
          <w:marTop w:val="0"/>
          <w:marBottom w:val="0"/>
          <w:divBdr>
            <w:top w:val="none" w:sz="0" w:space="0" w:color="auto"/>
            <w:left w:val="none" w:sz="0" w:space="0" w:color="auto"/>
            <w:bottom w:val="none" w:sz="0" w:space="0" w:color="auto"/>
            <w:right w:val="none" w:sz="0" w:space="0" w:color="auto"/>
          </w:divBdr>
        </w:div>
        <w:div w:id="558596087">
          <w:marLeft w:val="0"/>
          <w:marRight w:val="0"/>
          <w:marTop w:val="0"/>
          <w:marBottom w:val="0"/>
          <w:divBdr>
            <w:top w:val="none" w:sz="0" w:space="0" w:color="auto"/>
            <w:left w:val="none" w:sz="0" w:space="0" w:color="auto"/>
            <w:bottom w:val="none" w:sz="0" w:space="0" w:color="auto"/>
            <w:right w:val="none" w:sz="0" w:space="0" w:color="auto"/>
          </w:divBdr>
        </w:div>
        <w:div w:id="569080450">
          <w:marLeft w:val="0"/>
          <w:marRight w:val="0"/>
          <w:marTop w:val="0"/>
          <w:marBottom w:val="0"/>
          <w:divBdr>
            <w:top w:val="none" w:sz="0" w:space="0" w:color="auto"/>
            <w:left w:val="none" w:sz="0" w:space="0" w:color="auto"/>
            <w:bottom w:val="none" w:sz="0" w:space="0" w:color="auto"/>
            <w:right w:val="none" w:sz="0" w:space="0" w:color="auto"/>
          </w:divBdr>
        </w:div>
        <w:div w:id="623386953">
          <w:marLeft w:val="0"/>
          <w:marRight w:val="0"/>
          <w:marTop w:val="0"/>
          <w:marBottom w:val="0"/>
          <w:divBdr>
            <w:top w:val="none" w:sz="0" w:space="0" w:color="auto"/>
            <w:left w:val="none" w:sz="0" w:space="0" w:color="auto"/>
            <w:bottom w:val="none" w:sz="0" w:space="0" w:color="auto"/>
            <w:right w:val="none" w:sz="0" w:space="0" w:color="auto"/>
          </w:divBdr>
        </w:div>
        <w:div w:id="663776934">
          <w:marLeft w:val="0"/>
          <w:marRight w:val="0"/>
          <w:marTop w:val="0"/>
          <w:marBottom w:val="0"/>
          <w:divBdr>
            <w:top w:val="none" w:sz="0" w:space="0" w:color="auto"/>
            <w:left w:val="none" w:sz="0" w:space="0" w:color="auto"/>
            <w:bottom w:val="none" w:sz="0" w:space="0" w:color="auto"/>
            <w:right w:val="none" w:sz="0" w:space="0" w:color="auto"/>
          </w:divBdr>
        </w:div>
        <w:div w:id="678312705">
          <w:marLeft w:val="0"/>
          <w:marRight w:val="0"/>
          <w:marTop w:val="0"/>
          <w:marBottom w:val="0"/>
          <w:divBdr>
            <w:top w:val="none" w:sz="0" w:space="0" w:color="auto"/>
            <w:left w:val="none" w:sz="0" w:space="0" w:color="auto"/>
            <w:bottom w:val="none" w:sz="0" w:space="0" w:color="auto"/>
            <w:right w:val="none" w:sz="0" w:space="0" w:color="auto"/>
          </w:divBdr>
        </w:div>
        <w:div w:id="689258844">
          <w:marLeft w:val="0"/>
          <w:marRight w:val="0"/>
          <w:marTop w:val="0"/>
          <w:marBottom w:val="0"/>
          <w:divBdr>
            <w:top w:val="none" w:sz="0" w:space="0" w:color="auto"/>
            <w:left w:val="none" w:sz="0" w:space="0" w:color="auto"/>
            <w:bottom w:val="none" w:sz="0" w:space="0" w:color="auto"/>
            <w:right w:val="none" w:sz="0" w:space="0" w:color="auto"/>
          </w:divBdr>
          <w:divsChild>
            <w:div w:id="1134635812">
              <w:marLeft w:val="0"/>
              <w:marRight w:val="0"/>
              <w:marTop w:val="0"/>
              <w:marBottom w:val="0"/>
              <w:divBdr>
                <w:top w:val="none" w:sz="0" w:space="0" w:color="auto"/>
                <w:left w:val="none" w:sz="0" w:space="0" w:color="auto"/>
                <w:bottom w:val="none" w:sz="0" w:space="0" w:color="auto"/>
                <w:right w:val="none" w:sz="0" w:space="0" w:color="auto"/>
              </w:divBdr>
            </w:div>
          </w:divsChild>
        </w:div>
        <w:div w:id="696003813">
          <w:marLeft w:val="0"/>
          <w:marRight w:val="0"/>
          <w:marTop w:val="0"/>
          <w:marBottom w:val="0"/>
          <w:divBdr>
            <w:top w:val="none" w:sz="0" w:space="0" w:color="auto"/>
            <w:left w:val="none" w:sz="0" w:space="0" w:color="auto"/>
            <w:bottom w:val="none" w:sz="0" w:space="0" w:color="auto"/>
            <w:right w:val="none" w:sz="0" w:space="0" w:color="auto"/>
          </w:divBdr>
        </w:div>
        <w:div w:id="759444238">
          <w:marLeft w:val="0"/>
          <w:marRight w:val="0"/>
          <w:marTop w:val="0"/>
          <w:marBottom w:val="0"/>
          <w:divBdr>
            <w:top w:val="none" w:sz="0" w:space="0" w:color="auto"/>
            <w:left w:val="none" w:sz="0" w:space="0" w:color="auto"/>
            <w:bottom w:val="none" w:sz="0" w:space="0" w:color="auto"/>
            <w:right w:val="none" w:sz="0" w:space="0" w:color="auto"/>
          </w:divBdr>
        </w:div>
        <w:div w:id="765614050">
          <w:marLeft w:val="0"/>
          <w:marRight w:val="0"/>
          <w:marTop w:val="0"/>
          <w:marBottom w:val="0"/>
          <w:divBdr>
            <w:top w:val="none" w:sz="0" w:space="0" w:color="auto"/>
            <w:left w:val="none" w:sz="0" w:space="0" w:color="auto"/>
            <w:bottom w:val="none" w:sz="0" w:space="0" w:color="auto"/>
            <w:right w:val="none" w:sz="0" w:space="0" w:color="auto"/>
          </w:divBdr>
        </w:div>
        <w:div w:id="781073133">
          <w:marLeft w:val="0"/>
          <w:marRight w:val="0"/>
          <w:marTop w:val="0"/>
          <w:marBottom w:val="0"/>
          <w:divBdr>
            <w:top w:val="none" w:sz="0" w:space="0" w:color="auto"/>
            <w:left w:val="none" w:sz="0" w:space="0" w:color="auto"/>
            <w:bottom w:val="none" w:sz="0" w:space="0" w:color="auto"/>
            <w:right w:val="none" w:sz="0" w:space="0" w:color="auto"/>
          </w:divBdr>
          <w:divsChild>
            <w:div w:id="1942453238">
              <w:marLeft w:val="0"/>
              <w:marRight w:val="0"/>
              <w:marTop w:val="0"/>
              <w:marBottom w:val="0"/>
              <w:divBdr>
                <w:top w:val="none" w:sz="0" w:space="0" w:color="auto"/>
                <w:left w:val="none" w:sz="0" w:space="0" w:color="auto"/>
                <w:bottom w:val="none" w:sz="0" w:space="0" w:color="auto"/>
                <w:right w:val="none" w:sz="0" w:space="0" w:color="auto"/>
              </w:divBdr>
            </w:div>
          </w:divsChild>
        </w:div>
        <w:div w:id="789013633">
          <w:marLeft w:val="0"/>
          <w:marRight w:val="0"/>
          <w:marTop w:val="0"/>
          <w:marBottom w:val="0"/>
          <w:divBdr>
            <w:top w:val="none" w:sz="0" w:space="0" w:color="auto"/>
            <w:left w:val="none" w:sz="0" w:space="0" w:color="auto"/>
            <w:bottom w:val="none" w:sz="0" w:space="0" w:color="auto"/>
            <w:right w:val="none" w:sz="0" w:space="0" w:color="auto"/>
          </w:divBdr>
          <w:divsChild>
            <w:div w:id="2025785703">
              <w:marLeft w:val="0"/>
              <w:marRight w:val="0"/>
              <w:marTop w:val="0"/>
              <w:marBottom w:val="0"/>
              <w:divBdr>
                <w:top w:val="none" w:sz="0" w:space="0" w:color="auto"/>
                <w:left w:val="none" w:sz="0" w:space="0" w:color="auto"/>
                <w:bottom w:val="none" w:sz="0" w:space="0" w:color="auto"/>
                <w:right w:val="none" w:sz="0" w:space="0" w:color="auto"/>
              </w:divBdr>
            </w:div>
          </w:divsChild>
        </w:div>
        <w:div w:id="821197170">
          <w:marLeft w:val="0"/>
          <w:marRight w:val="0"/>
          <w:marTop w:val="0"/>
          <w:marBottom w:val="0"/>
          <w:divBdr>
            <w:top w:val="none" w:sz="0" w:space="0" w:color="auto"/>
            <w:left w:val="none" w:sz="0" w:space="0" w:color="auto"/>
            <w:bottom w:val="none" w:sz="0" w:space="0" w:color="auto"/>
            <w:right w:val="none" w:sz="0" w:space="0" w:color="auto"/>
          </w:divBdr>
        </w:div>
        <w:div w:id="831025163">
          <w:marLeft w:val="0"/>
          <w:marRight w:val="0"/>
          <w:marTop w:val="0"/>
          <w:marBottom w:val="0"/>
          <w:divBdr>
            <w:top w:val="none" w:sz="0" w:space="0" w:color="auto"/>
            <w:left w:val="none" w:sz="0" w:space="0" w:color="auto"/>
            <w:bottom w:val="none" w:sz="0" w:space="0" w:color="auto"/>
            <w:right w:val="none" w:sz="0" w:space="0" w:color="auto"/>
          </w:divBdr>
        </w:div>
        <w:div w:id="843787310">
          <w:marLeft w:val="0"/>
          <w:marRight w:val="0"/>
          <w:marTop w:val="0"/>
          <w:marBottom w:val="0"/>
          <w:divBdr>
            <w:top w:val="none" w:sz="0" w:space="0" w:color="auto"/>
            <w:left w:val="none" w:sz="0" w:space="0" w:color="auto"/>
            <w:bottom w:val="none" w:sz="0" w:space="0" w:color="auto"/>
            <w:right w:val="none" w:sz="0" w:space="0" w:color="auto"/>
          </w:divBdr>
        </w:div>
        <w:div w:id="863982805">
          <w:marLeft w:val="0"/>
          <w:marRight w:val="0"/>
          <w:marTop w:val="0"/>
          <w:marBottom w:val="0"/>
          <w:divBdr>
            <w:top w:val="none" w:sz="0" w:space="0" w:color="auto"/>
            <w:left w:val="none" w:sz="0" w:space="0" w:color="auto"/>
            <w:bottom w:val="none" w:sz="0" w:space="0" w:color="auto"/>
            <w:right w:val="none" w:sz="0" w:space="0" w:color="auto"/>
          </w:divBdr>
        </w:div>
        <w:div w:id="880478562">
          <w:marLeft w:val="0"/>
          <w:marRight w:val="0"/>
          <w:marTop w:val="0"/>
          <w:marBottom w:val="0"/>
          <w:divBdr>
            <w:top w:val="none" w:sz="0" w:space="0" w:color="auto"/>
            <w:left w:val="none" w:sz="0" w:space="0" w:color="auto"/>
            <w:bottom w:val="none" w:sz="0" w:space="0" w:color="auto"/>
            <w:right w:val="none" w:sz="0" w:space="0" w:color="auto"/>
          </w:divBdr>
          <w:divsChild>
            <w:div w:id="825820602">
              <w:marLeft w:val="0"/>
              <w:marRight w:val="0"/>
              <w:marTop w:val="0"/>
              <w:marBottom w:val="0"/>
              <w:divBdr>
                <w:top w:val="none" w:sz="0" w:space="0" w:color="auto"/>
                <w:left w:val="none" w:sz="0" w:space="0" w:color="auto"/>
                <w:bottom w:val="none" w:sz="0" w:space="0" w:color="auto"/>
                <w:right w:val="none" w:sz="0" w:space="0" w:color="auto"/>
              </w:divBdr>
            </w:div>
          </w:divsChild>
        </w:div>
        <w:div w:id="888297903">
          <w:marLeft w:val="0"/>
          <w:marRight w:val="0"/>
          <w:marTop w:val="0"/>
          <w:marBottom w:val="0"/>
          <w:divBdr>
            <w:top w:val="none" w:sz="0" w:space="0" w:color="auto"/>
            <w:left w:val="none" w:sz="0" w:space="0" w:color="auto"/>
            <w:bottom w:val="none" w:sz="0" w:space="0" w:color="auto"/>
            <w:right w:val="none" w:sz="0" w:space="0" w:color="auto"/>
          </w:divBdr>
        </w:div>
        <w:div w:id="888876085">
          <w:marLeft w:val="0"/>
          <w:marRight w:val="0"/>
          <w:marTop w:val="0"/>
          <w:marBottom w:val="0"/>
          <w:divBdr>
            <w:top w:val="none" w:sz="0" w:space="0" w:color="auto"/>
            <w:left w:val="none" w:sz="0" w:space="0" w:color="auto"/>
            <w:bottom w:val="none" w:sz="0" w:space="0" w:color="auto"/>
            <w:right w:val="none" w:sz="0" w:space="0" w:color="auto"/>
          </w:divBdr>
        </w:div>
        <w:div w:id="911236197">
          <w:marLeft w:val="0"/>
          <w:marRight w:val="0"/>
          <w:marTop w:val="0"/>
          <w:marBottom w:val="0"/>
          <w:divBdr>
            <w:top w:val="none" w:sz="0" w:space="0" w:color="auto"/>
            <w:left w:val="none" w:sz="0" w:space="0" w:color="auto"/>
            <w:bottom w:val="none" w:sz="0" w:space="0" w:color="auto"/>
            <w:right w:val="none" w:sz="0" w:space="0" w:color="auto"/>
          </w:divBdr>
        </w:div>
        <w:div w:id="923994393">
          <w:marLeft w:val="0"/>
          <w:marRight w:val="0"/>
          <w:marTop w:val="0"/>
          <w:marBottom w:val="0"/>
          <w:divBdr>
            <w:top w:val="none" w:sz="0" w:space="0" w:color="auto"/>
            <w:left w:val="none" w:sz="0" w:space="0" w:color="auto"/>
            <w:bottom w:val="none" w:sz="0" w:space="0" w:color="auto"/>
            <w:right w:val="none" w:sz="0" w:space="0" w:color="auto"/>
          </w:divBdr>
        </w:div>
        <w:div w:id="938484021">
          <w:marLeft w:val="0"/>
          <w:marRight w:val="0"/>
          <w:marTop w:val="0"/>
          <w:marBottom w:val="0"/>
          <w:divBdr>
            <w:top w:val="none" w:sz="0" w:space="0" w:color="auto"/>
            <w:left w:val="none" w:sz="0" w:space="0" w:color="auto"/>
            <w:bottom w:val="none" w:sz="0" w:space="0" w:color="auto"/>
            <w:right w:val="none" w:sz="0" w:space="0" w:color="auto"/>
          </w:divBdr>
        </w:div>
        <w:div w:id="1001812758">
          <w:marLeft w:val="0"/>
          <w:marRight w:val="0"/>
          <w:marTop w:val="0"/>
          <w:marBottom w:val="0"/>
          <w:divBdr>
            <w:top w:val="none" w:sz="0" w:space="0" w:color="auto"/>
            <w:left w:val="none" w:sz="0" w:space="0" w:color="auto"/>
            <w:bottom w:val="none" w:sz="0" w:space="0" w:color="auto"/>
            <w:right w:val="none" w:sz="0" w:space="0" w:color="auto"/>
          </w:divBdr>
        </w:div>
        <w:div w:id="1047099617">
          <w:marLeft w:val="0"/>
          <w:marRight w:val="0"/>
          <w:marTop w:val="0"/>
          <w:marBottom w:val="0"/>
          <w:divBdr>
            <w:top w:val="none" w:sz="0" w:space="0" w:color="auto"/>
            <w:left w:val="none" w:sz="0" w:space="0" w:color="auto"/>
            <w:bottom w:val="none" w:sz="0" w:space="0" w:color="auto"/>
            <w:right w:val="none" w:sz="0" w:space="0" w:color="auto"/>
          </w:divBdr>
        </w:div>
        <w:div w:id="1051080124">
          <w:marLeft w:val="0"/>
          <w:marRight w:val="0"/>
          <w:marTop w:val="0"/>
          <w:marBottom w:val="0"/>
          <w:divBdr>
            <w:top w:val="none" w:sz="0" w:space="0" w:color="auto"/>
            <w:left w:val="none" w:sz="0" w:space="0" w:color="auto"/>
            <w:bottom w:val="none" w:sz="0" w:space="0" w:color="auto"/>
            <w:right w:val="none" w:sz="0" w:space="0" w:color="auto"/>
          </w:divBdr>
        </w:div>
        <w:div w:id="1071268899">
          <w:marLeft w:val="0"/>
          <w:marRight w:val="0"/>
          <w:marTop w:val="0"/>
          <w:marBottom w:val="0"/>
          <w:divBdr>
            <w:top w:val="none" w:sz="0" w:space="0" w:color="auto"/>
            <w:left w:val="none" w:sz="0" w:space="0" w:color="auto"/>
            <w:bottom w:val="none" w:sz="0" w:space="0" w:color="auto"/>
            <w:right w:val="none" w:sz="0" w:space="0" w:color="auto"/>
          </w:divBdr>
          <w:divsChild>
            <w:div w:id="2064677244">
              <w:marLeft w:val="0"/>
              <w:marRight w:val="0"/>
              <w:marTop w:val="0"/>
              <w:marBottom w:val="0"/>
              <w:divBdr>
                <w:top w:val="none" w:sz="0" w:space="0" w:color="auto"/>
                <w:left w:val="none" w:sz="0" w:space="0" w:color="auto"/>
                <w:bottom w:val="none" w:sz="0" w:space="0" w:color="auto"/>
                <w:right w:val="none" w:sz="0" w:space="0" w:color="auto"/>
              </w:divBdr>
            </w:div>
          </w:divsChild>
        </w:div>
        <w:div w:id="1073890604">
          <w:marLeft w:val="0"/>
          <w:marRight w:val="0"/>
          <w:marTop w:val="0"/>
          <w:marBottom w:val="0"/>
          <w:divBdr>
            <w:top w:val="none" w:sz="0" w:space="0" w:color="auto"/>
            <w:left w:val="none" w:sz="0" w:space="0" w:color="auto"/>
            <w:bottom w:val="none" w:sz="0" w:space="0" w:color="auto"/>
            <w:right w:val="none" w:sz="0" w:space="0" w:color="auto"/>
          </w:divBdr>
        </w:div>
        <w:div w:id="1088774889">
          <w:marLeft w:val="0"/>
          <w:marRight w:val="0"/>
          <w:marTop w:val="0"/>
          <w:marBottom w:val="0"/>
          <w:divBdr>
            <w:top w:val="none" w:sz="0" w:space="0" w:color="auto"/>
            <w:left w:val="none" w:sz="0" w:space="0" w:color="auto"/>
            <w:bottom w:val="none" w:sz="0" w:space="0" w:color="auto"/>
            <w:right w:val="none" w:sz="0" w:space="0" w:color="auto"/>
          </w:divBdr>
        </w:div>
        <w:div w:id="1112745347">
          <w:marLeft w:val="0"/>
          <w:marRight w:val="0"/>
          <w:marTop w:val="0"/>
          <w:marBottom w:val="0"/>
          <w:divBdr>
            <w:top w:val="none" w:sz="0" w:space="0" w:color="auto"/>
            <w:left w:val="none" w:sz="0" w:space="0" w:color="auto"/>
            <w:bottom w:val="none" w:sz="0" w:space="0" w:color="auto"/>
            <w:right w:val="none" w:sz="0" w:space="0" w:color="auto"/>
          </w:divBdr>
        </w:div>
        <w:div w:id="1123426547">
          <w:marLeft w:val="0"/>
          <w:marRight w:val="0"/>
          <w:marTop w:val="0"/>
          <w:marBottom w:val="0"/>
          <w:divBdr>
            <w:top w:val="none" w:sz="0" w:space="0" w:color="auto"/>
            <w:left w:val="none" w:sz="0" w:space="0" w:color="auto"/>
            <w:bottom w:val="none" w:sz="0" w:space="0" w:color="auto"/>
            <w:right w:val="none" w:sz="0" w:space="0" w:color="auto"/>
          </w:divBdr>
        </w:div>
        <w:div w:id="1130593452">
          <w:marLeft w:val="0"/>
          <w:marRight w:val="0"/>
          <w:marTop w:val="0"/>
          <w:marBottom w:val="0"/>
          <w:divBdr>
            <w:top w:val="none" w:sz="0" w:space="0" w:color="auto"/>
            <w:left w:val="none" w:sz="0" w:space="0" w:color="auto"/>
            <w:bottom w:val="none" w:sz="0" w:space="0" w:color="auto"/>
            <w:right w:val="none" w:sz="0" w:space="0" w:color="auto"/>
          </w:divBdr>
        </w:div>
        <w:div w:id="1153915778">
          <w:marLeft w:val="0"/>
          <w:marRight w:val="0"/>
          <w:marTop w:val="0"/>
          <w:marBottom w:val="0"/>
          <w:divBdr>
            <w:top w:val="none" w:sz="0" w:space="0" w:color="auto"/>
            <w:left w:val="none" w:sz="0" w:space="0" w:color="auto"/>
            <w:bottom w:val="none" w:sz="0" w:space="0" w:color="auto"/>
            <w:right w:val="none" w:sz="0" w:space="0" w:color="auto"/>
          </w:divBdr>
        </w:div>
        <w:div w:id="1154223334">
          <w:marLeft w:val="0"/>
          <w:marRight w:val="0"/>
          <w:marTop w:val="0"/>
          <w:marBottom w:val="0"/>
          <w:divBdr>
            <w:top w:val="none" w:sz="0" w:space="0" w:color="auto"/>
            <w:left w:val="none" w:sz="0" w:space="0" w:color="auto"/>
            <w:bottom w:val="none" w:sz="0" w:space="0" w:color="auto"/>
            <w:right w:val="none" w:sz="0" w:space="0" w:color="auto"/>
          </w:divBdr>
          <w:divsChild>
            <w:div w:id="367344015">
              <w:marLeft w:val="0"/>
              <w:marRight w:val="0"/>
              <w:marTop w:val="0"/>
              <w:marBottom w:val="0"/>
              <w:divBdr>
                <w:top w:val="none" w:sz="0" w:space="0" w:color="auto"/>
                <w:left w:val="none" w:sz="0" w:space="0" w:color="auto"/>
                <w:bottom w:val="none" w:sz="0" w:space="0" w:color="auto"/>
                <w:right w:val="none" w:sz="0" w:space="0" w:color="auto"/>
              </w:divBdr>
            </w:div>
          </w:divsChild>
        </w:div>
        <w:div w:id="1179124376">
          <w:marLeft w:val="0"/>
          <w:marRight w:val="0"/>
          <w:marTop w:val="0"/>
          <w:marBottom w:val="0"/>
          <w:divBdr>
            <w:top w:val="none" w:sz="0" w:space="0" w:color="auto"/>
            <w:left w:val="none" w:sz="0" w:space="0" w:color="auto"/>
            <w:bottom w:val="none" w:sz="0" w:space="0" w:color="auto"/>
            <w:right w:val="none" w:sz="0" w:space="0" w:color="auto"/>
          </w:divBdr>
        </w:div>
        <w:div w:id="1201745912">
          <w:marLeft w:val="0"/>
          <w:marRight w:val="0"/>
          <w:marTop w:val="0"/>
          <w:marBottom w:val="0"/>
          <w:divBdr>
            <w:top w:val="none" w:sz="0" w:space="0" w:color="auto"/>
            <w:left w:val="none" w:sz="0" w:space="0" w:color="auto"/>
            <w:bottom w:val="none" w:sz="0" w:space="0" w:color="auto"/>
            <w:right w:val="none" w:sz="0" w:space="0" w:color="auto"/>
          </w:divBdr>
        </w:div>
        <w:div w:id="1210799497">
          <w:marLeft w:val="0"/>
          <w:marRight w:val="0"/>
          <w:marTop w:val="0"/>
          <w:marBottom w:val="0"/>
          <w:divBdr>
            <w:top w:val="none" w:sz="0" w:space="0" w:color="auto"/>
            <w:left w:val="none" w:sz="0" w:space="0" w:color="auto"/>
            <w:bottom w:val="none" w:sz="0" w:space="0" w:color="auto"/>
            <w:right w:val="none" w:sz="0" w:space="0" w:color="auto"/>
          </w:divBdr>
        </w:div>
        <w:div w:id="1215579398">
          <w:marLeft w:val="0"/>
          <w:marRight w:val="0"/>
          <w:marTop w:val="0"/>
          <w:marBottom w:val="0"/>
          <w:divBdr>
            <w:top w:val="none" w:sz="0" w:space="0" w:color="auto"/>
            <w:left w:val="none" w:sz="0" w:space="0" w:color="auto"/>
            <w:bottom w:val="none" w:sz="0" w:space="0" w:color="auto"/>
            <w:right w:val="none" w:sz="0" w:space="0" w:color="auto"/>
          </w:divBdr>
        </w:div>
        <w:div w:id="1261064135">
          <w:marLeft w:val="0"/>
          <w:marRight w:val="0"/>
          <w:marTop w:val="0"/>
          <w:marBottom w:val="0"/>
          <w:divBdr>
            <w:top w:val="none" w:sz="0" w:space="0" w:color="auto"/>
            <w:left w:val="none" w:sz="0" w:space="0" w:color="auto"/>
            <w:bottom w:val="none" w:sz="0" w:space="0" w:color="auto"/>
            <w:right w:val="none" w:sz="0" w:space="0" w:color="auto"/>
          </w:divBdr>
        </w:div>
        <w:div w:id="1271888887">
          <w:marLeft w:val="0"/>
          <w:marRight w:val="0"/>
          <w:marTop w:val="0"/>
          <w:marBottom w:val="0"/>
          <w:divBdr>
            <w:top w:val="none" w:sz="0" w:space="0" w:color="auto"/>
            <w:left w:val="none" w:sz="0" w:space="0" w:color="auto"/>
            <w:bottom w:val="none" w:sz="0" w:space="0" w:color="auto"/>
            <w:right w:val="none" w:sz="0" w:space="0" w:color="auto"/>
          </w:divBdr>
        </w:div>
        <w:div w:id="1278215873">
          <w:marLeft w:val="0"/>
          <w:marRight w:val="0"/>
          <w:marTop w:val="0"/>
          <w:marBottom w:val="0"/>
          <w:divBdr>
            <w:top w:val="none" w:sz="0" w:space="0" w:color="auto"/>
            <w:left w:val="none" w:sz="0" w:space="0" w:color="auto"/>
            <w:bottom w:val="none" w:sz="0" w:space="0" w:color="auto"/>
            <w:right w:val="none" w:sz="0" w:space="0" w:color="auto"/>
          </w:divBdr>
        </w:div>
        <w:div w:id="1292782502">
          <w:marLeft w:val="0"/>
          <w:marRight w:val="0"/>
          <w:marTop w:val="0"/>
          <w:marBottom w:val="0"/>
          <w:divBdr>
            <w:top w:val="none" w:sz="0" w:space="0" w:color="auto"/>
            <w:left w:val="none" w:sz="0" w:space="0" w:color="auto"/>
            <w:bottom w:val="none" w:sz="0" w:space="0" w:color="auto"/>
            <w:right w:val="none" w:sz="0" w:space="0" w:color="auto"/>
          </w:divBdr>
        </w:div>
        <w:div w:id="1315449630">
          <w:marLeft w:val="0"/>
          <w:marRight w:val="0"/>
          <w:marTop w:val="0"/>
          <w:marBottom w:val="0"/>
          <w:divBdr>
            <w:top w:val="none" w:sz="0" w:space="0" w:color="auto"/>
            <w:left w:val="none" w:sz="0" w:space="0" w:color="auto"/>
            <w:bottom w:val="none" w:sz="0" w:space="0" w:color="auto"/>
            <w:right w:val="none" w:sz="0" w:space="0" w:color="auto"/>
          </w:divBdr>
          <w:divsChild>
            <w:div w:id="1241526928">
              <w:marLeft w:val="0"/>
              <w:marRight w:val="0"/>
              <w:marTop w:val="0"/>
              <w:marBottom w:val="0"/>
              <w:divBdr>
                <w:top w:val="none" w:sz="0" w:space="0" w:color="auto"/>
                <w:left w:val="none" w:sz="0" w:space="0" w:color="auto"/>
                <w:bottom w:val="none" w:sz="0" w:space="0" w:color="auto"/>
                <w:right w:val="none" w:sz="0" w:space="0" w:color="auto"/>
              </w:divBdr>
            </w:div>
          </w:divsChild>
        </w:div>
        <w:div w:id="1327323028">
          <w:marLeft w:val="0"/>
          <w:marRight w:val="0"/>
          <w:marTop w:val="0"/>
          <w:marBottom w:val="0"/>
          <w:divBdr>
            <w:top w:val="none" w:sz="0" w:space="0" w:color="auto"/>
            <w:left w:val="none" w:sz="0" w:space="0" w:color="auto"/>
            <w:bottom w:val="none" w:sz="0" w:space="0" w:color="auto"/>
            <w:right w:val="none" w:sz="0" w:space="0" w:color="auto"/>
          </w:divBdr>
          <w:divsChild>
            <w:div w:id="2064743201">
              <w:marLeft w:val="0"/>
              <w:marRight w:val="0"/>
              <w:marTop w:val="0"/>
              <w:marBottom w:val="0"/>
              <w:divBdr>
                <w:top w:val="none" w:sz="0" w:space="0" w:color="auto"/>
                <w:left w:val="none" w:sz="0" w:space="0" w:color="auto"/>
                <w:bottom w:val="none" w:sz="0" w:space="0" w:color="auto"/>
                <w:right w:val="none" w:sz="0" w:space="0" w:color="auto"/>
              </w:divBdr>
            </w:div>
          </w:divsChild>
        </w:div>
        <w:div w:id="1347632979">
          <w:marLeft w:val="0"/>
          <w:marRight w:val="0"/>
          <w:marTop w:val="0"/>
          <w:marBottom w:val="0"/>
          <w:divBdr>
            <w:top w:val="none" w:sz="0" w:space="0" w:color="auto"/>
            <w:left w:val="none" w:sz="0" w:space="0" w:color="auto"/>
            <w:bottom w:val="none" w:sz="0" w:space="0" w:color="auto"/>
            <w:right w:val="none" w:sz="0" w:space="0" w:color="auto"/>
          </w:divBdr>
        </w:div>
        <w:div w:id="1355110745">
          <w:marLeft w:val="0"/>
          <w:marRight w:val="0"/>
          <w:marTop w:val="0"/>
          <w:marBottom w:val="0"/>
          <w:divBdr>
            <w:top w:val="none" w:sz="0" w:space="0" w:color="auto"/>
            <w:left w:val="none" w:sz="0" w:space="0" w:color="auto"/>
            <w:bottom w:val="none" w:sz="0" w:space="0" w:color="auto"/>
            <w:right w:val="none" w:sz="0" w:space="0" w:color="auto"/>
          </w:divBdr>
        </w:div>
        <w:div w:id="1357122434">
          <w:marLeft w:val="0"/>
          <w:marRight w:val="0"/>
          <w:marTop w:val="0"/>
          <w:marBottom w:val="0"/>
          <w:divBdr>
            <w:top w:val="none" w:sz="0" w:space="0" w:color="auto"/>
            <w:left w:val="none" w:sz="0" w:space="0" w:color="auto"/>
            <w:bottom w:val="none" w:sz="0" w:space="0" w:color="auto"/>
            <w:right w:val="none" w:sz="0" w:space="0" w:color="auto"/>
          </w:divBdr>
        </w:div>
        <w:div w:id="1378162662">
          <w:marLeft w:val="0"/>
          <w:marRight w:val="0"/>
          <w:marTop w:val="0"/>
          <w:marBottom w:val="0"/>
          <w:divBdr>
            <w:top w:val="none" w:sz="0" w:space="0" w:color="auto"/>
            <w:left w:val="none" w:sz="0" w:space="0" w:color="auto"/>
            <w:bottom w:val="none" w:sz="0" w:space="0" w:color="auto"/>
            <w:right w:val="none" w:sz="0" w:space="0" w:color="auto"/>
          </w:divBdr>
        </w:div>
        <w:div w:id="1397583222">
          <w:marLeft w:val="0"/>
          <w:marRight w:val="0"/>
          <w:marTop w:val="0"/>
          <w:marBottom w:val="0"/>
          <w:divBdr>
            <w:top w:val="none" w:sz="0" w:space="0" w:color="auto"/>
            <w:left w:val="none" w:sz="0" w:space="0" w:color="auto"/>
            <w:bottom w:val="none" w:sz="0" w:space="0" w:color="auto"/>
            <w:right w:val="none" w:sz="0" w:space="0" w:color="auto"/>
          </w:divBdr>
        </w:div>
        <w:div w:id="1415128654">
          <w:marLeft w:val="0"/>
          <w:marRight w:val="0"/>
          <w:marTop w:val="0"/>
          <w:marBottom w:val="0"/>
          <w:divBdr>
            <w:top w:val="none" w:sz="0" w:space="0" w:color="auto"/>
            <w:left w:val="none" w:sz="0" w:space="0" w:color="auto"/>
            <w:bottom w:val="none" w:sz="0" w:space="0" w:color="auto"/>
            <w:right w:val="none" w:sz="0" w:space="0" w:color="auto"/>
          </w:divBdr>
        </w:div>
        <w:div w:id="1519003271">
          <w:marLeft w:val="0"/>
          <w:marRight w:val="0"/>
          <w:marTop w:val="0"/>
          <w:marBottom w:val="0"/>
          <w:divBdr>
            <w:top w:val="none" w:sz="0" w:space="0" w:color="auto"/>
            <w:left w:val="none" w:sz="0" w:space="0" w:color="auto"/>
            <w:bottom w:val="none" w:sz="0" w:space="0" w:color="auto"/>
            <w:right w:val="none" w:sz="0" w:space="0" w:color="auto"/>
          </w:divBdr>
        </w:div>
        <w:div w:id="1560244868">
          <w:marLeft w:val="0"/>
          <w:marRight w:val="0"/>
          <w:marTop w:val="0"/>
          <w:marBottom w:val="0"/>
          <w:divBdr>
            <w:top w:val="none" w:sz="0" w:space="0" w:color="auto"/>
            <w:left w:val="none" w:sz="0" w:space="0" w:color="auto"/>
            <w:bottom w:val="none" w:sz="0" w:space="0" w:color="auto"/>
            <w:right w:val="none" w:sz="0" w:space="0" w:color="auto"/>
          </w:divBdr>
        </w:div>
        <w:div w:id="1587302574">
          <w:marLeft w:val="0"/>
          <w:marRight w:val="0"/>
          <w:marTop w:val="0"/>
          <w:marBottom w:val="0"/>
          <w:divBdr>
            <w:top w:val="none" w:sz="0" w:space="0" w:color="auto"/>
            <w:left w:val="none" w:sz="0" w:space="0" w:color="auto"/>
            <w:bottom w:val="none" w:sz="0" w:space="0" w:color="auto"/>
            <w:right w:val="none" w:sz="0" w:space="0" w:color="auto"/>
          </w:divBdr>
          <w:divsChild>
            <w:div w:id="245264237">
              <w:marLeft w:val="0"/>
              <w:marRight w:val="0"/>
              <w:marTop w:val="0"/>
              <w:marBottom w:val="0"/>
              <w:divBdr>
                <w:top w:val="none" w:sz="0" w:space="0" w:color="auto"/>
                <w:left w:val="none" w:sz="0" w:space="0" w:color="auto"/>
                <w:bottom w:val="none" w:sz="0" w:space="0" w:color="auto"/>
                <w:right w:val="none" w:sz="0" w:space="0" w:color="auto"/>
              </w:divBdr>
              <w:divsChild>
                <w:div w:id="442304006">
                  <w:marLeft w:val="0"/>
                  <w:marRight w:val="150"/>
                  <w:marTop w:val="0"/>
                  <w:marBottom w:val="0"/>
                  <w:divBdr>
                    <w:top w:val="none" w:sz="0" w:space="0" w:color="auto"/>
                    <w:left w:val="none" w:sz="0" w:space="0" w:color="auto"/>
                    <w:bottom w:val="none" w:sz="0" w:space="0" w:color="auto"/>
                    <w:right w:val="none" w:sz="0" w:space="0" w:color="auto"/>
                  </w:divBdr>
                  <w:divsChild>
                    <w:div w:id="207766183">
                      <w:marLeft w:val="0"/>
                      <w:marRight w:val="150"/>
                      <w:marTop w:val="0"/>
                      <w:marBottom w:val="0"/>
                      <w:divBdr>
                        <w:top w:val="none" w:sz="0" w:space="0" w:color="auto"/>
                        <w:left w:val="none" w:sz="0" w:space="0" w:color="auto"/>
                        <w:bottom w:val="none" w:sz="0" w:space="0" w:color="auto"/>
                        <w:right w:val="none" w:sz="0" w:space="0" w:color="auto"/>
                      </w:divBdr>
                    </w:div>
                  </w:divsChild>
                </w:div>
                <w:div w:id="756829655">
                  <w:marLeft w:val="0"/>
                  <w:marRight w:val="150"/>
                  <w:marTop w:val="0"/>
                  <w:marBottom w:val="0"/>
                  <w:divBdr>
                    <w:top w:val="none" w:sz="0" w:space="0" w:color="auto"/>
                    <w:left w:val="none" w:sz="0" w:space="0" w:color="auto"/>
                    <w:bottom w:val="none" w:sz="0" w:space="0" w:color="auto"/>
                    <w:right w:val="none" w:sz="0" w:space="0" w:color="auto"/>
                  </w:divBdr>
                  <w:divsChild>
                    <w:div w:id="306474426">
                      <w:marLeft w:val="0"/>
                      <w:marRight w:val="150"/>
                      <w:marTop w:val="0"/>
                      <w:marBottom w:val="0"/>
                      <w:divBdr>
                        <w:top w:val="none" w:sz="0" w:space="0" w:color="auto"/>
                        <w:left w:val="none" w:sz="0" w:space="0" w:color="auto"/>
                        <w:bottom w:val="none" w:sz="0" w:space="0" w:color="auto"/>
                        <w:right w:val="none" w:sz="0" w:space="0" w:color="auto"/>
                      </w:divBdr>
                    </w:div>
                  </w:divsChild>
                </w:div>
                <w:div w:id="954605418">
                  <w:marLeft w:val="0"/>
                  <w:marRight w:val="150"/>
                  <w:marTop w:val="0"/>
                  <w:marBottom w:val="0"/>
                  <w:divBdr>
                    <w:top w:val="none" w:sz="0" w:space="0" w:color="auto"/>
                    <w:left w:val="none" w:sz="0" w:space="0" w:color="auto"/>
                    <w:bottom w:val="none" w:sz="0" w:space="0" w:color="auto"/>
                    <w:right w:val="none" w:sz="0" w:space="0" w:color="auto"/>
                  </w:divBdr>
                  <w:divsChild>
                    <w:div w:id="832454739">
                      <w:marLeft w:val="0"/>
                      <w:marRight w:val="150"/>
                      <w:marTop w:val="0"/>
                      <w:marBottom w:val="0"/>
                      <w:divBdr>
                        <w:top w:val="none" w:sz="0" w:space="0" w:color="auto"/>
                        <w:left w:val="none" w:sz="0" w:space="0" w:color="auto"/>
                        <w:bottom w:val="none" w:sz="0" w:space="0" w:color="auto"/>
                        <w:right w:val="none" w:sz="0" w:space="0" w:color="auto"/>
                      </w:divBdr>
                    </w:div>
                  </w:divsChild>
                </w:div>
                <w:div w:id="1201892810">
                  <w:marLeft w:val="0"/>
                  <w:marRight w:val="150"/>
                  <w:marTop w:val="0"/>
                  <w:marBottom w:val="0"/>
                  <w:divBdr>
                    <w:top w:val="none" w:sz="0" w:space="0" w:color="auto"/>
                    <w:left w:val="none" w:sz="0" w:space="0" w:color="auto"/>
                    <w:bottom w:val="none" w:sz="0" w:space="0" w:color="auto"/>
                    <w:right w:val="none" w:sz="0" w:space="0" w:color="auto"/>
                  </w:divBdr>
                  <w:divsChild>
                    <w:div w:id="1494224622">
                      <w:marLeft w:val="0"/>
                      <w:marRight w:val="150"/>
                      <w:marTop w:val="0"/>
                      <w:marBottom w:val="0"/>
                      <w:divBdr>
                        <w:top w:val="none" w:sz="0" w:space="0" w:color="auto"/>
                        <w:left w:val="none" w:sz="0" w:space="0" w:color="auto"/>
                        <w:bottom w:val="none" w:sz="0" w:space="0" w:color="auto"/>
                        <w:right w:val="none" w:sz="0" w:space="0" w:color="auto"/>
                      </w:divBdr>
                    </w:div>
                  </w:divsChild>
                </w:div>
                <w:div w:id="1339621891">
                  <w:marLeft w:val="0"/>
                  <w:marRight w:val="150"/>
                  <w:marTop w:val="0"/>
                  <w:marBottom w:val="0"/>
                  <w:divBdr>
                    <w:top w:val="none" w:sz="0" w:space="0" w:color="auto"/>
                    <w:left w:val="none" w:sz="0" w:space="0" w:color="auto"/>
                    <w:bottom w:val="none" w:sz="0" w:space="0" w:color="auto"/>
                    <w:right w:val="none" w:sz="0" w:space="0" w:color="auto"/>
                  </w:divBdr>
                  <w:divsChild>
                    <w:div w:id="2139376701">
                      <w:marLeft w:val="0"/>
                      <w:marRight w:val="150"/>
                      <w:marTop w:val="0"/>
                      <w:marBottom w:val="0"/>
                      <w:divBdr>
                        <w:top w:val="none" w:sz="0" w:space="0" w:color="auto"/>
                        <w:left w:val="none" w:sz="0" w:space="0" w:color="auto"/>
                        <w:bottom w:val="none" w:sz="0" w:space="0" w:color="auto"/>
                        <w:right w:val="none" w:sz="0" w:space="0" w:color="auto"/>
                      </w:divBdr>
                    </w:div>
                  </w:divsChild>
                </w:div>
                <w:div w:id="1868563658">
                  <w:marLeft w:val="0"/>
                  <w:marRight w:val="150"/>
                  <w:marTop w:val="0"/>
                  <w:marBottom w:val="0"/>
                  <w:divBdr>
                    <w:top w:val="none" w:sz="0" w:space="0" w:color="auto"/>
                    <w:left w:val="none" w:sz="0" w:space="0" w:color="auto"/>
                    <w:bottom w:val="none" w:sz="0" w:space="0" w:color="auto"/>
                    <w:right w:val="none" w:sz="0" w:space="0" w:color="auto"/>
                  </w:divBdr>
                  <w:divsChild>
                    <w:div w:id="6815183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93394973">
          <w:marLeft w:val="0"/>
          <w:marRight w:val="0"/>
          <w:marTop w:val="0"/>
          <w:marBottom w:val="0"/>
          <w:divBdr>
            <w:top w:val="none" w:sz="0" w:space="0" w:color="auto"/>
            <w:left w:val="none" w:sz="0" w:space="0" w:color="auto"/>
            <w:bottom w:val="none" w:sz="0" w:space="0" w:color="auto"/>
            <w:right w:val="none" w:sz="0" w:space="0" w:color="auto"/>
          </w:divBdr>
        </w:div>
        <w:div w:id="1613439026">
          <w:marLeft w:val="0"/>
          <w:marRight w:val="0"/>
          <w:marTop w:val="0"/>
          <w:marBottom w:val="0"/>
          <w:divBdr>
            <w:top w:val="none" w:sz="0" w:space="0" w:color="auto"/>
            <w:left w:val="none" w:sz="0" w:space="0" w:color="auto"/>
            <w:bottom w:val="none" w:sz="0" w:space="0" w:color="auto"/>
            <w:right w:val="none" w:sz="0" w:space="0" w:color="auto"/>
          </w:divBdr>
        </w:div>
        <w:div w:id="1641307109">
          <w:marLeft w:val="0"/>
          <w:marRight w:val="0"/>
          <w:marTop w:val="0"/>
          <w:marBottom w:val="0"/>
          <w:divBdr>
            <w:top w:val="none" w:sz="0" w:space="0" w:color="auto"/>
            <w:left w:val="none" w:sz="0" w:space="0" w:color="auto"/>
            <w:bottom w:val="none" w:sz="0" w:space="0" w:color="auto"/>
            <w:right w:val="none" w:sz="0" w:space="0" w:color="auto"/>
          </w:divBdr>
        </w:div>
        <w:div w:id="1645507187">
          <w:marLeft w:val="0"/>
          <w:marRight w:val="0"/>
          <w:marTop w:val="0"/>
          <w:marBottom w:val="0"/>
          <w:divBdr>
            <w:top w:val="none" w:sz="0" w:space="0" w:color="auto"/>
            <w:left w:val="none" w:sz="0" w:space="0" w:color="auto"/>
            <w:bottom w:val="none" w:sz="0" w:space="0" w:color="auto"/>
            <w:right w:val="none" w:sz="0" w:space="0" w:color="auto"/>
          </w:divBdr>
          <w:divsChild>
            <w:div w:id="1542473415">
              <w:marLeft w:val="0"/>
              <w:marRight w:val="0"/>
              <w:marTop w:val="0"/>
              <w:marBottom w:val="0"/>
              <w:divBdr>
                <w:top w:val="none" w:sz="0" w:space="0" w:color="auto"/>
                <w:left w:val="none" w:sz="0" w:space="0" w:color="auto"/>
                <w:bottom w:val="none" w:sz="0" w:space="0" w:color="auto"/>
                <w:right w:val="none" w:sz="0" w:space="0" w:color="auto"/>
              </w:divBdr>
            </w:div>
          </w:divsChild>
        </w:div>
        <w:div w:id="1651442466">
          <w:marLeft w:val="0"/>
          <w:marRight w:val="0"/>
          <w:marTop w:val="0"/>
          <w:marBottom w:val="0"/>
          <w:divBdr>
            <w:top w:val="none" w:sz="0" w:space="0" w:color="auto"/>
            <w:left w:val="none" w:sz="0" w:space="0" w:color="auto"/>
            <w:bottom w:val="none" w:sz="0" w:space="0" w:color="auto"/>
            <w:right w:val="none" w:sz="0" w:space="0" w:color="auto"/>
          </w:divBdr>
          <w:divsChild>
            <w:div w:id="1309477548">
              <w:marLeft w:val="0"/>
              <w:marRight w:val="0"/>
              <w:marTop w:val="0"/>
              <w:marBottom w:val="0"/>
              <w:divBdr>
                <w:top w:val="none" w:sz="0" w:space="0" w:color="auto"/>
                <w:left w:val="none" w:sz="0" w:space="0" w:color="auto"/>
                <w:bottom w:val="none" w:sz="0" w:space="0" w:color="auto"/>
                <w:right w:val="none" w:sz="0" w:space="0" w:color="auto"/>
              </w:divBdr>
            </w:div>
          </w:divsChild>
        </w:div>
        <w:div w:id="1750498667">
          <w:marLeft w:val="0"/>
          <w:marRight w:val="0"/>
          <w:marTop w:val="0"/>
          <w:marBottom w:val="0"/>
          <w:divBdr>
            <w:top w:val="none" w:sz="0" w:space="0" w:color="auto"/>
            <w:left w:val="none" w:sz="0" w:space="0" w:color="auto"/>
            <w:bottom w:val="none" w:sz="0" w:space="0" w:color="auto"/>
            <w:right w:val="none" w:sz="0" w:space="0" w:color="auto"/>
          </w:divBdr>
          <w:divsChild>
            <w:div w:id="1615015068">
              <w:marLeft w:val="0"/>
              <w:marRight w:val="0"/>
              <w:marTop w:val="0"/>
              <w:marBottom w:val="0"/>
              <w:divBdr>
                <w:top w:val="none" w:sz="0" w:space="0" w:color="auto"/>
                <w:left w:val="none" w:sz="0" w:space="0" w:color="auto"/>
                <w:bottom w:val="none" w:sz="0" w:space="0" w:color="auto"/>
                <w:right w:val="none" w:sz="0" w:space="0" w:color="auto"/>
              </w:divBdr>
            </w:div>
          </w:divsChild>
        </w:div>
        <w:div w:id="1763602097">
          <w:marLeft w:val="0"/>
          <w:marRight w:val="0"/>
          <w:marTop w:val="0"/>
          <w:marBottom w:val="0"/>
          <w:divBdr>
            <w:top w:val="none" w:sz="0" w:space="0" w:color="auto"/>
            <w:left w:val="none" w:sz="0" w:space="0" w:color="auto"/>
            <w:bottom w:val="none" w:sz="0" w:space="0" w:color="auto"/>
            <w:right w:val="none" w:sz="0" w:space="0" w:color="auto"/>
          </w:divBdr>
        </w:div>
        <w:div w:id="1790510474">
          <w:marLeft w:val="0"/>
          <w:marRight w:val="0"/>
          <w:marTop w:val="0"/>
          <w:marBottom w:val="0"/>
          <w:divBdr>
            <w:top w:val="none" w:sz="0" w:space="0" w:color="auto"/>
            <w:left w:val="none" w:sz="0" w:space="0" w:color="auto"/>
            <w:bottom w:val="none" w:sz="0" w:space="0" w:color="auto"/>
            <w:right w:val="none" w:sz="0" w:space="0" w:color="auto"/>
          </w:divBdr>
        </w:div>
        <w:div w:id="1807972004">
          <w:marLeft w:val="0"/>
          <w:marRight w:val="0"/>
          <w:marTop w:val="0"/>
          <w:marBottom w:val="0"/>
          <w:divBdr>
            <w:top w:val="none" w:sz="0" w:space="0" w:color="auto"/>
            <w:left w:val="none" w:sz="0" w:space="0" w:color="auto"/>
            <w:bottom w:val="none" w:sz="0" w:space="0" w:color="auto"/>
            <w:right w:val="none" w:sz="0" w:space="0" w:color="auto"/>
          </w:divBdr>
          <w:divsChild>
            <w:div w:id="1157457596">
              <w:marLeft w:val="0"/>
              <w:marRight w:val="0"/>
              <w:marTop w:val="0"/>
              <w:marBottom w:val="0"/>
              <w:divBdr>
                <w:top w:val="none" w:sz="0" w:space="0" w:color="auto"/>
                <w:left w:val="none" w:sz="0" w:space="0" w:color="auto"/>
                <w:bottom w:val="none" w:sz="0" w:space="0" w:color="auto"/>
                <w:right w:val="none" w:sz="0" w:space="0" w:color="auto"/>
              </w:divBdr>
            </w:div>
          </w:divsChild>
        </w:div>
        <w:div w:id="1840195022">
          <w:marLeft w:val="0"/>
          <w:marRight w:val="0"/>
          <w:marTop w:val="0"/>
          <w:marBottom w:val="0"/>
          <w:divBdr>
            <w:top w:val="none" w:sz="0" w:space="0" w:color="auto"/>
            <w:left w:val="none" w:sz="0" w:space="0" w:color="auto"/>
            <w:bottom w:val="none" w:sz="0" w:space="0" w:color="auto"/>
            <w:right w:val="none" w:sz="0" w:space="0" w:color="auto"/>
          </w:divBdr>
        </w:div>
        <w:div w:id="1843659406">
          <w:marLeft w:val="0"/>
          <w:marRight w:val="0"/>
          <w:marTop w:val="0"/>
          <w:marBottom w:val="0"/>
          <w:divBdr>
            <w:top w:val="none" w:sz="0" w:space="0" w:color="auto"/>
            <w:left w:val="none" w:sz="0" w:space="0" w:color="auto"/>
            <w:bottom w:val="none" w:sz="0" w:space="0" w:color="auto"/>
            <w:right w:val="none" w:sz="0" w:space="0" w:color="auto"/>
          </w:divBdr>
        </w:div>
        <w:div w:id="1870607678">
          <w:marLeft w:val="0"/>
          <w:marRight w:val="0"/>
          <w:marTop w:val="0"/>
          <w:marBottom w:val="0"/>
          <w:divBdr>
            <w:top w:val="none" w:sz="0" w:space="0" w:color="auto"/>
            <w:left w:val="none" w:sz="0" w:space="0" w:color="auto"/>
            <w:bottom w:val="none" w:sz="0" w:space="0" w:color="auto"/>
            <w:right w:val="none" w:sz="0" w:space="0" w:color="auto"/>
          </w:divBdr>
        </w:div>
        <w:div w:id="1898586370">
          <w:marLeft w:val="0"/>
          <w:marRight w:val="0"/>
          <w:marTop w:val="0"/>
          <w:marBottom w:val="0"/>
          <w:divBdr>
            <w:top w:val="none" w:sz="0" w:space="0" w:color="auto"/>
            <w:left w:val="none" w:sz="0" w:space="0" w:color="auto"/>
            <w:bottom w:val="none" w:sz="0" w:space="0" w:color="auto"/>
            <w:right w:val="none" w:sz="0" w:space="0" w:color="auto"/>
          </w:divBdr>
        </w:div>
        <w:div w:id="1901862400">
          <w:marLeft w:val="0"/>
          <w:marRight w:val="0"/>
          <w:marTop w:val="0"/>
          <w:marBottom w:val="0"/>
          <w:divBdr>
            <w:top w:val="none" w:sz="0" w:space="0" w:color="auto"/>
            <w:left w:val="none" w:sz="0" w:space="0" w:color="auto"/>
            <w:bottom w:val="none" w:sz="0" w:space="0" w:color="auto"/>
            <w:right w:val="none" w:sz="0" w:space="0" w:color="auto"/>
          </w:divBdr>
        </w:div>
        <w:div w:id="1928921903">
          <w:marLeft w:val="0"/>
          <w:marRight w:val="0"/>
          <w:marTop w:val="0"/>
          <w:marBottom w:val="0"/>
          <w:divBdr>
            <w:top w:val="none" w:sz="0" w:space="0" w:color="auto"/>
            <w:left w:val="none" w:sz="0" w:space="0" w:color="auto"/>
            <w:bottom w:val="none" w:sz="0" w:space="0" w:color="auto"/>
            <w:right w:val="none" w:sz="0" w:space="0" w:color="auto"/>
          </w:divBdr>
        </w:div>
        <w:div w:id="1941713675">
          <w:marLeft w:val="0"/>
          <w:marRight w:val="0"/>
          <w:marTop w:val="0"/>
          <w:marBottom w:val="0"/>
          <w:divBdr>
            <w:top w:val="none" w:sz="0" w:space="0" w:color="auto"/>
            <w:left w:val="none" w:sz="0" w:space="0" w:color="auto"/>
            <w:bottom w:val="none" w:sz="0" w:space="0" w:color="auto"/>
            <w:right w:val="none" w:sz="0" w:space="0" w:color="auto"/>
          </w:divBdr>
        </w:div>
        <w:div w:id="1943143389">
          <w:marLeft w:val="0"/>
          <w:marRight w:val="0"/>
          <w:marTop w:val="0"/>
          <w:marBottom w:val="0"/>
          <w:divBdr>
            <w:top w:val="none" w:sz="0" w:space="0" w:color="auto"/>
            <w:left w:val="none" w:sz="0" w:space="0" w:color="auto"/>
            <w:bottom w:val="none" w:sz="0" w:space="0" w:color="auto"/>
            <w:right w:val="none" w:sz="0" w:space="0" w:color="auto"/>
          </w:divBdr>
        </w:div>
        <w:div w:id="1943603697">
          <w:marLeft w:val="0"/>
          <w:marRight w:val="0"/>
          <w:marTop w:val="0"/>
          <w:marBottom w:val="0"/>
          <w:divBdr>
            <w:top w:val="none" w:sz="0" w:space="0" w:color="auto"/>
            <w:left w:val="none" w:sz="0" w:space="0" w:color="auto"/>
            <w:bottom w:val="none" w:sz="0" w:space="0" w:color="auto"/>
            <w:right w:val="none" w:sz="0" w:space="0" w:color="auto"/>
          </w:divBdr>
        </w:div>
        <w:div w:id="1945306271">
          <w:marLeft w:val="0"/>
          <w:marRight w:val="0"/>
          <w:marTop w:val="0"/>
          <w:marBottom w:val="0"/>
          <w:divBdr>
            <w:top w:val="none" w:sz="0" w:space="0" w:color="auto"/>
            <w:left w:val="none" w:sz="0" w:space="0" w:color="auto"/>
            <w:bottom w:val="none" w:sz="0" w:space="0" w:color="auto"/>
            <w:right w:val="none" w:sz="0" w:space="0" w:color="auto"/>
          </w:divBdr>
        </w:div>
        <w:div w:id="1946838604">
          <w:marLeft w:val="0"/>
          <w:marRight w:val="0"/>
          <w:marTop w:val="0"/>
          <w:marBottom w:val="0"/>
          <w:divBdr>
            <w:top w:val="none" w:sz="0" w:space="0" w:color="auto"/>
            <w:left w:val="none" w:sz="0" w:space="0" w:color="auto"/>
            <w:bottom w:val="none" w:sz="0" w:space="0" w:color="auto"/>
            <w:right w:val="none" w:sz="0" w:space="0" w:color="auto"/>
          </w:divBdr>
        </w:div>
        <w:div w:id="1953245071">
          <w:marLeft w:val="0"/>
          <w:marRight w:val="0"/>
          <w:marTop w:val="0"/>
          <w:marBottom w:val="0"/>
          <w:divBdr>
            <w:top w:val="none" w:sz="0" w:space="0" w:color="auto"/>
            <w:left w:val="none" w:sz="0" w:space="0" w:color="auto"/>
            <w:bottom w:val="none" w:sz="0" w:space="0" w:color="auto"/>
            <w:right w:val="none" w:sz="0" w:space="0" w:color="auto"/>
          </w:divBdr>
        </w:div>
        <w:div w:id="1964842697">
          <w:marLeft w:val="0"/>
          <w:marRight w:val="0"/>
          <w:marTop w:val="0"/>
          <w:marBottom w:val="0"/>
          <w:divBdr>
            <w:top w:val="none" w:sz="0" w:space="0" w:color="auto"/>
            <w:left w:val="none" w:sz="0" w:space="0" w:color="auto"/>
            <w:bottom w:val="none" w:sz="0" w:space="0" w:color="auto"/>
            <w:right w:val="none" w:sz="0" w:space="0" w:color="auto"/>
          </w:divBdr>
        </w:div>
        <w:div w:id="1965575245">
          <w:marLeft w:val="0"/>
          <w:marRight w:val="0"/>
          <w:marTop w:val="0"/>
          <w:marBottom w:val="0"/>
          <w:divBdr>
            <w:top w:val="none" w:sz="0" w:space="0" w:color="auto"/>
            <w:left w:val="none" w:sz="0" w:space="0" w:color="auto"/>
            <w:bottom w:val="none" w:sz="0" w:space="0" w:color="auto"/>
            <w:right w:val="none" w:sz="0" w:space="0" w:color="auto"/>
          </w:divBdr>
        </w:div>
        <w:div w:id="2020085561">
          <w:marLeft w:val="0"/>
          <w:marRight w:val="0"/>
          <w:marTop w:val="0"/>
          <w:marBottom w:val="0"/>
          <w:divBdr>
            <w:top w:val="none" w:sz="0" w:space="0" w:color="auto"/>
            <w:left w:val="none" w:sz="0" w:space="0" w:color="auto"/>
            <w:bottom w:val="none" w:sz="0" w:space="0" w:color="auto"/>
            <w:right w:val="none" w:sz="0" w:space="0" w:color="auto"/>
          </w:divBdr>
        </w:div>
        <w:div w:id="2035184099">
          <w:marLeft w:val="0"/>
          <w:marRight w:val="0"/>
          <w:marTop w:val="0"/>
          <w:marBottom w:val="0"/>
          <w:divBdr>
            <w:top w:val="none" w:sz="0" w:space="0" w:color="auto"/>
            <w:left w:val="none" w:sz="0" w:space="0" w:color="auto"/>
            <w:bottom w:val="none" w:sz="0" w:space="0" w:color="auto"/>
            <w:right w:val="none" w:sz="0" w:space="0" w:color="auto"/>
          </w:divBdr>
          <w:divsChild>
            <w:div w:id="674916676">
              <w:marLeft w:val="0"/>
              <w:marRight w:val="0"/>
              <w:marTop w:val="0"/>
              <w:marBottom w:val="0"/>
              <w:divBdr>
                <w:top w:val="none" w:sz="0" w:space="0" w:color="auto"/>
                <w:left w:val="none" w:sz="0" w:space="0" w:color="auto"/>
                <w:bottom w:val="none" w:sz="0" w:space="0" w:color="auto"/>
                <w:right w:val="none" w:sz="0" w:space="0" w:color="auto"/>
              </w:divBdr>
            </w:div>
          </w:divsChild>
        </w:div>
        <w:div w:id="2061053504">
          <w:marLeft w:val="0"/>
          <w:marRight w:val="0"/>
          <w:marTop w:val="0"/>
          <w:marBottom w:val="0"/>
          <w:divBdr>
            <w:top w:val="none" w:sz="0" w:space="0" w:color="auto"/>
            <w:left w:val="none" w:sz="0" w:space="0" w:color="auto"/>
            <w:bottom w:val="none" w:sz="0" w:space="0" w:color="auto"/>
            <w:right w:val="none" w:sz="0" w:space="0" w:color="auto"/>
          </w:divBdr>
        </w:div>
        <w:div w:id="2082868475">
          <w:marLeft w:val="0"/>
          <w:marRight w:val="0"/>
          <w:marTop w:val="0"/>
          <w:marBottom w:val="0"/>
          <w:divBdr>
            <w:top w:val="none" w:sz="0" w:space="0" w:color="auto"/>
            <w:left w:val="none" w:sz="0" w:space="0" w:color="auto"/>
            <w:bottom w:val="none" w:sz="0" w:space="0" w:color="auto"/>
            <w:right w:val="none" w:sz="0" w:space="0" w:color="auto"/>
          </w:divBdr>
        </w:div>
        <w:div w:id="2102292751">
          <w:marLeft w:val="0"/>
          <w:marRight w:val="0"/>
          <w:marTop w:val="0"/>
          <w:marBottom w:val="0"/>
          <w:divBdr>
            <w:top w:val="none" w:sz="0" w:space="0" w:color="auto"/>
            <w:left w:val="none" w:sz="0" w:space="0" w:color="auto"/>
            <w:bottom w:val="none" w:sz="0" w:space="0" w:color="auto"/>
            <w:right w:val="none" w:sz="0" w:space="0" w:color="auto"/>
          </w:divBdr>
        </w:div>
        <w:div w:id="2117745600">
          <w:marLeft w:val="0"/>
          <w:marRight w:val="0"/>
          <w:marTop w:val="0"/>
          <w:marBottom w:val="0"/>
          <w:divBdr>
            <w:top w:val="none" w:sz="0" w:space="0" w:color="auto"/>
            <w:left w:val="none" w:sz="0" w:space="0" w:color="auto"/>
            <w:bottom w:val="none" w:sz="0" w:space="0" w:color="auto"/>
            <w:right w:val="none" w:sz="0" w:space="0" w:color="auto"/>
          </w:divBdr>
        </w:div>
        <w:div w:id="2121223105">
          <w:marLeft w:val="0"/>
          <w:marRight w:val="0"/>
          <w:marTop w:val="0"/>
          <w:marBottom w:val="0"/>
          <w:divBdr>
            <w:top w:val="none" w:sz="0" w:space="0" w:color="auto"/>
            <w:left w:val="none" w:sz="0" w:space="0" w:color="auto"/>
            <w:bottom w:val="none" w:sz="0" w:space="0" w:color="auto"/>
            <w:right w:val="none" w:sz="0" w:space="0" w:color="auto"/>
          </w:divBdr>
        </w:div>
      </w:divsChild>
    </w:div>
    <w:div w:id="1228609551">
      <w:marLeft w:val="0"/>
      <w:marRight w:val="0"/>
      <w:marTop w:val="0"/>
      <w:marBottom w:val="0"/>
      <w:divBdr>
        <w:top w:val="none" w:sz="0" w:space="0" w:color="auto"/>
        <w:left w:val="none" w:sz="0" w:space="0" w:color="auto"/>
        <w:bottom w:val="none" w:sz="0" w:space="0" w:color="auto"/>
        <w:right w:val="none" w:sz="0" w:space="0" w:color="auto"/>
      </w:divBdr>
      <w:divsChild>
        <w:div w:id="1544562199">
          <w:marLeft w:val="0"/>
          <w:marRight w:val="0"/>
          <w:marTop w:val="0"/>
          <w:marBottom w:val="0"/>
          <w:divBdr>
            <w:top w:val="none" w:sz="0" w:space="0" w:color="auto"/>
            <w:left w:val="none" w:sz="0" w:space="0" w:color="auto"/>
            <w:bottom w:val="none" w:sz="0" w:space="0" w:color="auto"/>
            <w:right w:val="none" w:sz="0" w:space="0" w:color="auto"/>
          </w:divBdr>
        </w:div>
      </w:divsChild>
    </w:div>
    <w:div w:id="1229530979">
      <w:marLeft w:val="0"/>
      <w:marRight w:val="0"/>
      <w:marTop w:val="0"/>
      <w:marBottom w:val="0"/>
      <w:divBdr>
        <w:top w:val="none" w:sz="0" w:space="0" w:color="auto"/>
        <w:left w:val="none" w:sz="0" w:space="0" w:color="auto"/>
        <w:bottom w:val="none" w:sz="0" w:space="0" w:color="auto"/>
        <w:right w:val="none" w:sz="0" w:space="0" w:color="auto"/>
      </w:divBdr>
      <w:divsChild>
        <w:div w:id="1074206313">
          <w:marLeft w:val="0"/>
          <w:marRight w:val="0"/>
          <w:marTop w:val="0"/>
          <w:marBottom w:val="0"/>
          <w:divBdr>
            <w:top w:val="none" w:sz="0" w:space="0" w:color="auto"/>
            <w:left w:val="none" w:sz="0" w:space="0" w:color="auto"/>
            <w:bottom w:val="none" w:sz="0" w:space="0" w:color="auto"/>
            <w:right w:val="none" w:sz="0" w:space="0" w:color="auto"/>
          </w:divBdr>
        </w:div>
      </w:divsChild>
    </w:div>
    <w:div w:id="1235316024">
      <w:marLeft w:val="0"/>
      <w:marRight w:val="0"/>
      <w:marTop w:val="0"/>
      <w:marBottom w:val="0"/>
      <w:divBdr>
        <w:top w:val="none" w:sz="0" w:space="0" w:color="auto"/>
        <w:left w:val="none" w:sz="0" w:space="0" w:color="auto"/>
        <w:bottom w:val="none" w:sz="0" w:space="0" w:color="auto"/>
        <w:right w:val="none" w:sz="0" w:space="0" w:color="auto"/>
      </w:divBdr>
      <w:divsChild>
        <w:div w:id="262348057">
          <w:marLeft w:val="0"/>
          <w:marRight w:val="0"/>
          <w:marTop w:val="0"/>
          <w:marBottom w:val="0"/>
          <w:divBdr>
            <w:top w:val="none" w:sz="0" w:space="0" w:color="auto"/>
            <w:left w:val="none" w:sz="0" w:space="0" w:color="auto"/>
            <w:bottom w:val="none" w:sz="0" w:space="0" w:color="auto"/>
            <w:right w:val="none" w:sz="0" w:space="0" w:color="auto"/>
          </w:divBdr>
        </w:div>
      </w:divsChild>
    </w:div>
    <w:div w:id="1237397225">
      <w:marLeft w:val="0"/>
      <w:marRight w:val="0"/>
      <w:marTop w:val="0"/>
      <w:marBottom w:val="0"/>
      <w:divBdr>
        <w:top w:val="none" w:sz="0" w:space="0" w:color="auto"/>
        <w:left w:val="none" w:sz="0" w:space="0" w:color="auto"/>
        <w:bottom w:val="none" w:sz="0" w:space="0" w:color="auto"/>
        <w:right w:val="none" w:sz="0" w:space="0" w:color="auto"/>
      </w:divBdr>
      <w:divsChild>
        <w:div w:id="162550695">
          <w:marLeft w:val="0"/>
          <w:marRight w:val="0"/>
          <w:marTop w:val="0"/>
          <w:marBottom w:val="0"/>
          <w:divBdr>
            <w:top w:val="none" w:sz="0" w:space="0" w:color="auto"/>
            <w:left w:val="none" w:sz="0" w:space="0" w:color="auto"/>
            <w:bottom w:val="none" w:sz="0" w:space="0" w:color="auto"/>
            <w:right w:val="none" w:sz="0" w:space="0" w:color="auto"/>
          </w:divBdr>
        </w:div>
      </w:divsChild>
    </w:div>
    <w:div w:id="1238708343">
      <w:marLeft w:val="0"/>
      <w:marRight w:val="0"/>
      <w:marTop w:val="0"/>
      <w:marBottom w:val="0"/>
      <w:divBdr>
        <w:top w:val="none" w:sz="0" w:space="0" w:color="auto"/>
        <w:left w:val="none" w:sz="0" w:space="0" w:color="auto"/>
        <w:bottom w:val="none" w:sz="0" w:space="0" w:color="auto"/>
        <w:right w:val="none" w:sz="0" w:space="0" w:color="auto"/>
      </w:divBdr>
      <w:divsChild>
        <w:div w:id="2126774614">
          <w:marLeft w:val="0"/>
          <w:marRight w:val="0"/>
          <w:marTop w:val="0"/>
          <w:marBottom w:val="0"/>
          <w:divBdr>
            <w:top w:val="none" w:sz="0" w:space="0" w:color="auto"/>
            <w:left w:val="none" w:sz="0" w:space="0" w:color="auto"/>
            <w:bottom w:val="none" w:sz="0" w:space="0" w:color="auto"/>
            <w:right w:val="none" w:sz="0" w:space="0" w:color="auto"/>
          </w:divBdr>
        </w:div>
      </w:divsChild>
    </w:div>
    <w:div w:id="1246722957">
      <w:marLeft w:val="0"/>
      <w:marRight w:val="0"/>
      <w:marTop w:val="0"/>
      <w:marBottom w:val="0"/>
      <w:divBdr>
        <w:top w:val="none" w:sz="0" w:space="0" w:color="auto"/>
        <w:left w:val="none" w:sz="0" w:space="0" w:color="auto"/>
        <w:bottom w:val="none" w:sz="0" w:space="0" w:color="auto"/>
        <w:right w:val="none" w:sz="0" w:space="0" w:color="auto"/>
      </w:divBdr>
      <w:divsChild>
        <w:div w:id="1045134250">
          <w:marLeft w:val="0"/>
          <w:marRight w:val="0"/>
          <w:marTop w:val="0"/>
          <w:marBottom w:val="0"/>
          <w:divBdr>
            <w:top w:val="none" w:sz="0" w:space="0" w:color="auto"/>
            <w:left w:val="none" w:sz="0" w:space="0" w:color="auto"/>
            <w:bottom w:val="none" w:sz="0" w:space="0" w:color="auto"/>
            <w:right w:val="none" w:sz="0" w:space="0" w:color="auto"/>
          </w:divBdr>
        </w:div>
      </w:divsChild>
    </w:div>
    <w:div w:id="1247109414">
      <w:marLeft w:val="0"/>
      <w:marRight w:val="0"/>
      <w:marTop w:val="0"/>
      <w:marBottom w:val="0"/>
      <w:divBdr>
        <w:top w:val="none" w:sz="0" w:space="0" w:color="auto"/>
        <w:left w:val="none" w:sz="0" w:space="0" w:color="auto"/>
        <w:bottom w:val="none" w:sz="0" w:space="0" w:color="auto"/>
        <w:right w:val="none" w:sz="0" w:space="0" w:color="auto"/>
      </w:divBdr>
      <w:divsChild>
        <w:div w:id="1529180884">
          <w:marLeft w:val="0"/>
          <w:marRight w:val="0"/>
          <w:marTop w:val="0"/>
          <w:marBottom w:val="0"/>
          <w:divBdr>
            <w:top w:val="none" w:sz="0" w:space="0" w:color="auto"/>
            <w:left w:val="none" w:sz="0" w:space="0" w:color="auto"/>
            <w:bottom w:val="none" w:sz="0" w:space="0" w:color="auto"/>
            <w:right w:val="none" w:sz="0" w:space="0" w:color="auto"/>
          </w:divBdr>
        </w:div>
      </w:divsChild>
    </w:div>
    <w:div w:id="1250307770">
      <w:marLeft w:val="0"/>
      <w:marRight w:val="0"/>
      <w:marTop w:val="0"/>
      <w:marBottom w:val="0"/>
      <w:divBdr>
        <w:top w:val="none" w:sz="0" w:space="0" w:color="auto"/>
        <w:left w:val="none" w:sz="0" w:space="0" w:color="auto"/>
        <w:bottom w:val="none" w:sz="0" w:space="0" w:color="auto"/>
        <w:right w:val="none" w:sz="0" w:space="0" w:color="auto"/>
      </w:divBdr>
      <w:divsChild>
        <w:div w:id="832261828">
          <w:marLeft w:val="0"/>
          <w:marRight w:val="0"/>
          <w:marTop w:val="0"/>
          <w:marBottom w:val="0"/>
          <w:divBdr>
            <w:top w:val="none" w:sz="0" w:space="0" w:color="auto"/>
            <w:left w:val="none" w:sz="0" w:space="0" w:color="auto"/>
            <w:bottom w:val="none" w:sz="0" w:space="0" w:color="auto"/>
            <w:right w:val="none" w:sz="0" w:space="0" w:color="auto"/>
          </w:divBdr>
        </w:div>
      </w:divsChild>
    </w:div>
    <w:div w:id="1251237483">
      <w:marLeft w:val="0"/>
      <w:marRight w:val="0"/>
      <w:marTop w:val="0"/>
      <w:marBottom w:val="0"/>
      <w:divBdr>
        <w:top w:val="none" w:sz="0" w:space="0" w:color="auto"/>
        <w:left w:val="none" w:sz="0" w:space="0" w:color="auto"/>
        <w:bottom w:val="none" w:sz="0" w:space="0" w:color="auto"/>
        <w:right w:val="none" w:sz="0" w:space="0" w:color="auto"/>
      </w:divBdr>
      <w:divsChild>
        <w:div w:id="1623149979">
          <w:marLeft w:val="0"/>
          <w:marRight w:val="0"/>
          <w:marTop w:val="0"/>
          <w:marBottom w:val="0"/>
          <w:divBdr>
            <w:top w:val="none" w:sz="0" w:space="0" w:color="auto"/>
            <w:left w:val="none" w:sz="0" w:space="0" w:color="auto"/>
            <w:bottom w:val="none" w:sz="0" w:space="0" w:color="auto"/>
            <w:right w:val="none" w:sz="0" w:space="0" w:color="auto"/>
          </w:divBdr>
        </w:div>
      </w:divsChild>
    </w:div>
    <w:div w:id="1252160364">
      <w:bodyDiv w:val="1"/>
      <w:marLeft w:val="0"/>
      <w:marRight w:val="0"/>
      <w:marTop w:val="0"/>
      <w:marBottom w:val="0"/>
      <w:divBdr>
        <w:top w:val="none" w:sz="0" w:space="0" w:color="auto"/>
        <w:left w:val="none" w:sz="0" w:space="0" w:color="auto"/>
        <w:bottom w:val="none" w:sz="0" w:space="0" w:color="auto"/>
        <w:right w:val="none" w:sz="0" w:space="0" w:color="auto"/>
      </w:divBdr>
    </w:div>
    <w:div w:id="1256593017">
      <w:marLeft w:val="0"/>
      <w:marRight w:val="0"/>
      <w:marTop w:val="0"/>
      <w:marBottom w:val="0"/>
      <w:divBdr>
        <w:top w:val="none" w:sz="0" w:space="0" w:color="auto"/>
        <w:left w:val="none" w:sz="0" w:space="0" w:color="auto"/>
        <w:bottom w:val="none" w:sz="0" w:space="0" w:color="auto"/>
        <w:right w:val="none" w:sz="0" w:space="0" w:color="auto"/>
      </w:divBdr>
      <w:divsChild>
        <w:div w:id="294337075">
          <w:marLeft w:val="0"/>
          <w:marRight w:val="0"/>
          <w:marTop w:val="0"/>
          <w:marBottom w:val="0"/>
          <w:divBdr>
            <w:top w:val="none" w:sz="0" w:space="0" w:color="auto"/>
            <w:left w:val="none" w:sz="0" w:space="0" w:color="auto"/>
            <w:bottom w:val="none" w:sz="0" w:space="0" w:color="auto"/>
            <w:right w:val="none" w:sz="0" w:space="0" w:color="auto"/>
          </w:divBdr>
        </w:div>
      </w:divsChild>
    </w:div>
    <w:div w:id="1257786405">
      <w:marLeft w:val="0"/>
      <w:marRight w:val="0"/>
      <w:marTop w:val="0"/>
      <w:marBottom w:val="0"/>
      <w:divBdr>
        <w:top w:val="none" w:sz="0" w:space="0" w:color="auto"/>
        <w:left w:val="none" w:sz="0" w:space="0" w:color="auto"/>
        <w:bottom w:val="none" w:sz="0" w:space="0" w:color="auto"/>
        <w:right w:val="none" w:sz="0" w:space="0" w:color="auto"/>
      </w:divBdr>
      <w:divsChild>
        <w:div w:id="346643488">
          <w:marLeft w:val="0"/>
          <w:marRight w:val="0"/>
          <w:marTop w:val="0"/>
          <w:marBottom w:val="0"/>
          <w:divBdr>
            <w:top w:val="none" w:sz="0" w:space="0" w:color="auto"/>
            <w:left w:val="none" w:sz="0" w:space="0" w:color="auto"/>
            <w:bottom w:val="none" w:sz="0" w:space="0" w:color="auto"/>
            <w:right w:val="none" w:sz="0" w:space="0" w:color="auto"/>
          </w:divBdr>
        </w:div>
      </w:divsChild>
    </w:div>
    <w:div w:id="1259944371">
      <w:marLeft w:val="0"/>
      <w:marRight w:val="0"/>
      <w:marTop w:val="0"/>
      <w:marBottom w:val="0"/>
      <w:divBdr>
        <w:top w:val="none" w:sz="0" w:space="0" w:color="auto"/>
        <w:left w:val="none" w:sz="0" w:space="0" w:color="auto"/>
        <w:bottom w:val="none" w:sz="0" w:space="0" w:color="auto"/>
        <w:right w:val="none" w:sz="0" w:space="0" w:color="auto"/>
      </w:divBdr>
      <w:divsChild>
        <w:div w:id="273446902">
          <w:marLeft w:val="0"/>
          <w:marRight w:val="0"/>
          <w:marTop w:val="0"/>
          <w:marBottom w:val="0"/>
          <w:divBdr>
            <w:top w:val="none" w:sz="0" w:space="0" w:color="auto"/>
            <w:left w:val="none" w:sz="0" w:space="0" w:color="auto"/>
            <w:bottom w:val="none" w:sz="0" w:space="0" w:color="auto"/>
            <w:right w:val="none" w:sz="0" w:space="0" w:color="auto"/>
          </w:divBdr>
        </w:div>
      </w:divsChild>
    </w:div>
    <w:div w:id="1266035887">
      <w:marLeft w:val="0"/>
      <w:marRight w:val="0"/>
      <w:marTop w:val="0"/>
      <w:marBottom w:val="0"/>
      <w:divBdr>
        <w:top w:val="none" w:sz="0" w:space="0" w:color="auto"/>
        <w:left w:val="none" w:sz="0" w:space="0" w:color="auto"/>
        <w:bottom w:val="none" w:sz="0" w:space="0" w:color="auto"/>
        <w:right w:val="none" w:sz="0" w:space="0" w:color="auto"/>
      </w:divBdr>
      <w:divsChild>
        <w:div w:id="110052722">
          <w:marLeft w:val="0"/>
          <w:marRight w:val="0"/>
          <w:marTop w:val="0"/>
          <w:marBottom w:val="0"/>
          <w:divBdr>
            <w:top w:val="none" w:sz="0" w:space="0" w:color="auto"/>
            <w:left w:val="none" w:sz="0" w:space="0" w:color="auto"/>
            <w:bottom w:val="none" w:sz="0" w:space="0" w:color="auto"/>
            <w:right w:val="none" w:sz="0" w:space="0" w:color="auto"/>
          </w:divBdr>
        </w:div>
      </w:divsChild>
    </w:div>
    <w:div w:id="1267612657">
      <w:marLeft w:val="0"/>
      <w:marRight w:val="0"/>
      <w:marTop w:val="0"/>
      <w:marBottom w:val="0"/>
      <w:divBdr>
        <w:top w:val="none" w:sz="0" w:space="0" w:color="auto"/>
        <w:left w:val="none" w:sz="0" w:space="0" w:color="auto"/>
        <w:bottom w:val="none" w:sz="0" w:space="0" w:color="auto"/>
        <w:right w:val="none" w:sz="0" w:space="0" w:color="auto"/>
      </w:divBdr>
      <w:divsChild>
        <w:div w:id="524516556">
          <w:marLeft w:val="0"/>
          <w:marRight w:val="0"/>
          <w:marTop w:val="0"/>
          <w:marBottom w:val="0"/>
          <w:divBdr>
            <w:top w:val="none" w:sz="0" w:space="0" w:color="auto"/>
            <w:left w:val="none" w:sz="0" w:space="0" w:color="auto"/>
            <w:bottom w:val="none" w:sz="0" w:space="0" w:color="auto"/>
            <w:right w:val="none" w:sz="0" w:space="0" w:color="auto"/>
          </w:divBdr>
        </w:div>
      </w:divsChild>
    </w:div>
    <w:div w:id="1274748355">
      <w:marLeft w:val="0"/>
      <w:marRight w:val="0"/>
      <w:marTop w:val="0"/>
      <w:marBottom w:val="0"/>
      <w:divBdr>
        <w:top w:val="none" w:sz="0" w:space="0" w:color="auto"/>
        <w:left w:val="none" w:sz="0" w:space="0" w:color="auto"/>
        <w:bottom w:val="none" w:sz="0" w:space="0" w:color="auto"/>
        <w:right w:val="none" w:sz="0" w:space="0" w:color="auto"/>
      </w:divBdr>
      <w:divsChild>
        <w:div w:id="964502332">
          <w:marLeft w:val="0"/>
          <w:marRight w:val="0"/>
          <w:marTop w:val="0"/>
          <w:marBottom w:val="0"/>
          <w:divBdr>
            <w:top w:val="none" w:sz="0" w:space="0" w:color="auto"/>
            <w:left w:val="none" w:sz="0" w:space="0" w:color="auto"/>
            <w:bottom w:val="none" w:sz="0" w:space="0" w:color="auto"/>
            <w:right w:val="none" w:sz="0" w:space="0" w:color="auto"/>
          </w:divBdr>
        </w:div>
      </w:divsChild>
    </w:div>
    <w:div w:id="1295719189">
      <w:marLeft w:val="0"/>
      <w:marRight w:val="0"/>
      <w:marTop w:val="0"/>
      <w:marBottom w:val="0"/>
      <w:divBdr>
        <w:top w:val="none" w:sz="0" w:space="0" w:color="auto"/>
        <w:left w:val="none" w:sz="0" w:space="0" w:color="auto"/>
        <w:bottom w:val="none" w:sz="0" w:space="0" w:color="auto"/>
        <w:right w:val="none" w:sz="0" w:space="0" w:color="auto"/>
      </w:divBdr>
      <w:divsChild>
        <w:div w:id="790319395">
          <w:marLeft w:val="0"/>
          <w:marRight w:val="0"/>
          <w:marTop w:val="0"/>
          <w:marBottom w:val="0"/>
          <w:divBdr>
            <w:top w:val="none" w:sz="0" w:space="0" w:color="auto"/>
            <w:left w:val="none" w:sz="0" w:space="0" w:color="auto"/>
            <w:bottom w:val="none" w:sz="0" w:space="0" w:color="auto"/>
            <w:right w:val="none" w:sz="0" w:space="0" w:color="auto"/>
          </w:divBdr>
        </w:div>
      </w:divsChild>
    </w:div>
    <w:div w:id="1297833083">
      <w:marLeft w:val="0"/>
      <w:marRight w:val="0"/>
      <w:marTop w:val="0"/>
      <w:marBottom w:val="0"/>
      <w:divBdr>
        <w:top w:val="none" w:sz="0" w:space="0" w:color="auto"/>
        <w:left w:val="none" w:sz="0" w:space="0" w:color="auto"/>
        <w:bottom w:val="none" w:sz="0" w:space="0" w:color="auto"/>
        <w:right w:val="none" w:sz="0" w:space="0" w:color="auto"/>
      </w:divBdr>
      <w:divsChild>
        <w:div w:id="1945526901">
          <w:marLeft w:val="0"/>
          <w:marRight w:val="0"/>
          <w:marTop w:val="0"/>
          <w:marBottom w:val="0"/>
          <w:divBdr>
            <w:top w:val="none" w:sz="0" w:space="0" w:color="auto"/>
            <w:left w:val="none" w:sz="0" w:space="0" w:color="auto"/>
            <w:bottom w:val="none" w:sz="0" w:space="0" w:color="auto"/>
            <w:right w:val="none" w:sz="0" w:space="0" w:color="auto"/>
          </w:divBdr>
        </w:div>
      </w:divsChild>
    </w:div>
    <w:div w:id="1309434167">
      <w:marLeft w:val="0"/>
      <w:marRight w:val="0"/>
      <w:marTop w:val="0"/>
      <w:marBottom w:val="0"/>
      <w:divBdr>
        <w:top w:val="none" w:sz="0" w:space="0" w:color="auto"/>
        <w:left w:val="none" w:sz="0" w:space="0" w:color="auto"/>
        <w:bottom w:val="none" w:sz="0" w:space="0" w:color="auto"/>
        <w:right w:val="none" w:sz="0" w:space="0" w:color="auto"/>
      </w:divBdr>
      <w:divsChild>
        <w:div w:id="472334132">
          <w:marLeft w:val="0"/>
          <w:marRight w:val="0"/>
          <w:marTop w:val="0"/>
          <w:marBottom w:val="0"/>
          <w:divBdr>
            <w:top w:val="none" w:sz="0" w:space="0" w:color="auto"/>
            <w:left w:val="none" w:sz="0" w:space="0" w:color="auto"/>
            <w:bottom w:val="none" w:sz="0" w:space="0" w:color="auto"/>
            <w:right w:val="none" w:sz="0" w:space="0" w:color="auto"/>
          </w:divBdr>
        </w:div>
      </w:divsChild>
    </w:div>
    <w:div w:id="1309434582">
      <w:marLeft w:val="0"/>
      <w:marRight w:val="0"/>
      <w:marTop w:val="0"/>
      <w:marBottom w:val="0"/>
      <w:divBdr>
        <w:top w:val="none" w:sz="0" w:space="0" w:color="auto"/>
        <w:left w:val="none" w:sz="0" w:space="0" w:color="auto"/>
        <w:bottom w:val="none" w:sz="0" w:space="0" w:color="auto"/>
        <w:right w:val="none" w:sz="0" w:space="0" w:color="auto"/>
      </w:divBdr>
      <w:divsChild>
        <w:div w:id="236091429">
          <w:marLeft w:val="0"/>
          <w:marRight w:val="0"/>
          <w:marTop w:val="0"/>
          <w:marBottom w:val="0"/>
          <w:divBdr>
            <w:top w:val="none" w:sz="0" w:space="0" w:color="auto"/>
            <w:left w:val="none" w:sz="0" w:space="0" w:color="auto"/>
            <w:bottom w:val="none" w:sz="0" w:space="0" w:color="auto"/>
            <w:right w:val="none" w:sz="0" w:space="0" w:color="auto"/>
          </w:divBdr>
        </w:div>
      </w:divsChild>
    </w:div>
    <w:div w:id="1309749038">
      <w:marLeft w:val="0"/>
      <w:marRight w:val="0"/>
      <w:marTop w:val="0"/>
      <w:marBottom w:val="0"/>
      <w:divBdr>
        <w:top w:val="none" w:sz="0" w:space="0" w:color="auto"/>
        <w:left w:val="none" w:sz="0" w:space="0" w:color="auto"/>
        <w:bottom w:val="none" w:sz="0" w:space="0" w:color="auto"/>
        <w:right w:val="none" w:sz="0" w:space="0" w:color="auto"/>
      </w:divBdr>
      <w:divsChild>
        <w:div w:id="91166884">
          <w:marLeft w:val="0"/>
          <w:marRight w:val="0"/>
          <w:marTop w:val="0"/>
          <w:marBottom w:val="0"/>
          <w:divBdr>
            <w:top w:val="none" w:sz="0" w:space="0" w:color="auto"/>
            <w:left w:val="none" w:sz="0" w:space="0" w:color="auto"/>
            <w:bottom w:val="none" w:sz="0" w:space="0" w:color="auto"/>
            <w:right w:val="none" w:sz="0" w:space="0" w:color="auto"/>
          </w:divBdr>
        </w:div>
      </w:divsChild>
    </w:div>
    <w:div w:id="1317563015">
      <w:marLeft w:val="0"/>
      <w:marRight w:val="0"/>
      <w:marTop w:val="0"/>
      <w:marBottom w:val="0"/>
      <w:divBdr>
        <w:top w:val="none" w:sz="0" w:space="0" w:color="auto"/>
        <w:left w:val="none" w:sz="0" w:space="0" w:color="auto"/>
        <w:bottom w:val="none" w:sz="0" w:space="0" w:color="auto"/>
        <w:right w:val="none" w:sz="0" w:space="0" w:color="auto"/>
      </w:divBdr>
      <w:divsChild>
        <w:div w:id="1764642003">
          <w:marLeft w:val="0"/>
          <w:marRight w:val="0"/>
          <w:marTop w:val="0"/>
          <w:marBottom w:val="0"/>
          <w:divBdr>
            <w:top w:val="none" w:sz="0" w:space="0" w:color="auto"/>
            <w:left w:val="none" w:sz="0" w:space="0" w:color="auto"/>
            <w:bottom w:val="none" w:sz="0" w:space="0" w:color="auto"/>
            <w:right w:val="none" w:sz="0" w:space="0" w:color="auto"/>
          </w:divBdr>
        </w:div>
      </w:divsChild>
    </w:div>
    <w:div w:id="1318413444">
      <w:marLeft w:val="0"/>
      <w:marRight w:val="0"/>
      <w:marTop w:val="0"/>
      <w:marBottom w:val="0"/>
      <w:divBdr>
        <w:top w:val="none" w:sz="0" w:space="0" w:color="auto"/>
        <w:left w:val="none" w:sz="0" w:space="0" w:color="auto"/>
        <w:bottom w:val="none" w:sz="0" w:space="0" w:color="auto"/>
        <w:right w:val="none" w:sz="0" w:space="0" w:color="auto"/>
      </w:divBdr>
      <w:divsChild>
        <w:div w:id="1973975514">
          <w:marLeft w:val="0"/>
          <w:marRight w:val="0"/>
          <w:marTop w:val="0"/>
          <w:marBottom w:val="0"/>
          <w:divBdr>
            <w:top w:val="none" w:sz="0" w:space="0" w:color="auto"/>
            <w:left w:val="none" w:sz="0" w:space="0" w:color="auto"/>
            <w:bottom w:val="none" w:sz="0" w:space="0" w:color="auto"/>
            <w:right w:val="none" w:sz="0" w:space="0" w:color="auto"/>
          </w:divBdr>
        </w:div>
      </w:divsChild>
    </w:div>
    <w:div w:id="1326473552">
      <w:marLeft w:val="0"/>
      <w:marRight w:val="0"/>
      <w:marTop w:val="0"/>
      <w:marBottom w:val="0"/>
      <w:divBdr>
        <w:top w:val="none" w:sz="0" w:space="0" w:color="auto"/>
        <w:left w:val="none" w:sz="0" w:space="0" w:color="auto"/>
        <w:bottom w:val="none" w:sz="0" w:space="0" w:color="auto"/>
        <w:right w:val="none" w:sz="0" w:space="0" w:color="auto"/>
      </w:divBdr>
      <w:divsChild>
        <w:div w:id="772437506">
          <w:marLeft w:val="0"/>
          <w:marRight w:val="0"/>
          <w:marTop w:val="0"/>
          <w:marBottom w:val="0"/>
          <w:divBdr>
            <w:top w:val="none" w:sz="0" w:space="0" w:color="auto"/>
            <w:left w:val="none" w:sz="0" w:space="0" w:color="auto"/>
            <w:bottom w:val="none" w:sz="0" w:space="0" w:color="auto"/>
            <w:right w:val="none" w:sz="0" w:space="0" w:color="auto"/>
          </w:divBdr>
        </w:div>
      </w:divsChild>
    </w:div>
    <w:div w:id="1326669305">
      <w:marLeft w:val="0"/>
      <w:marRight w:val="0"/>
      <w:marTop w:val="0"/>
      <w:marBottom w:val="0"/>
      <w:divBdr>
        <w:top w:val="none" w:sz="0" w:space="0" w:color="auto"/>
        <w:left w:val="none" w:sz="0" w:space="0" w:color="auto"/>
        <w:bottom w:val="none" w:sz="0" w:space="0" w:color="auto"/>
        <w:right w:val="none" w:sz="0" w:space="0" w:color="auto"/>
      </w:divBdr>
      <w:divsChild>
        <w:div w:id="249775127">
          <w:marLeft w:val="0"/>
          <w:marRight w:val="0"/>
          <w:marTop w:val="0"/>
          <w:marBottom w:val="0"/>
          <w:divBdr>
            <w:top w:val="none" w:sz="0" w:space="0" w:color="auto"/>
            <w:left w:val="none" w:sz="0" w:space="0" w:color="auto"/>
            <w:bottom w:val="none" w:sz="0" w:space="0" w:color="auto"/>
            <w:right w:val="none" w:sz="0" w:space="0" w:color="auto"/>
          </w:divBdr>
        </w:div>
      </w:divsChild>
    </w:div>
    <w:div w:id="1337534844">
      <w:marLeft w:val="0"/>
      <w:marRight w:val="0"/>
      <w:marTop w:val="0"/>
      <w:marBottom w:val="0"/>
      <w:divBdr>
        <w:top w:val="none" w:sz="0" w:space="0" w:color="auto"/>
        <w:left w:val="none" w:sz="0" w:space="0" w:color="auto"/>
        <w:bottom w:val="none" w:sz="0" w:space="0" w:color="auto"/>
        <w:right w:val="none" w:sz="0" w:space="0" w:color="auto"/>
      </w:divBdr>
      <w:divsChild>
        <w:div w:id="1144934364">
          <w:marLeft w:val="0"/>
          <w:marRight w:val="0"/>
          <w:marTop w:val="0"/>
          <w:marBottom w:val="0"/>
          <w:divBdr>
            <w:top w:val="none" w:sz="0" w:space="0" w:color="auto"/>
            <w:left w:val="none" w:sz="0" w:space="0" w:color="auto"/>
            <w:bottom w:val="none" w:sz="0" w:space="0" w:color="auto"/>
            <w:right w:val="none" w:sz="0" w:space="0" w:color="auto"/>
          </w:divBdr>
        </w:div>
      </w:divsChild>
    </w:div>
    <w:div w:id="1341160936">
      <w:marLeft w:val="0"/>
      <w:marRight w:val="0"/>
      <w:marTop w:val="0"/>
      <w:marBottom w:val="0"/>
      <w:divBdr>
        <w:top w:val="none" w:sz="0" w:space="0" w:color="auto"/>
        <w:left w:val="none" w:sz="0" w:space="0" w:color="auto"/>
        <w:bottom w:val="none" w:sz="0" w:space="0" w:color="auto"/>
        <w:right w:val="none" w:sz="0" w:space="0" w:color="auto"/>
      </w:divBdr>
      <w:divsChild>
        <w:div w:id="508062096">
          <w:marLeft w:val="0"/>
          <w:marRight w:val="0"/>
          <w:marTop w:val="0"/>
          <w:marBottom w:val="0"/>
          <w:divBdr>
            <w:top w:val="none" w:sz="0" w:space="0" w:color="auto"/>
            <w:left w:val="none" w:sz="0" w:space="0" w:color="auto"/>
            <w:bottom w:val="none" w:sz="0" w:space="0" w:color="auto"/>
            <w:right w:val="none" w:sz="0" w:space="0" w:color="auto"/>
          </w:divBdr>
        </w:div>
      </w:divsChild>
    </w:div>
    <w:div w:id="1341927538">
      <w:marLeft w:val="0"/>
      <w:marRight w:val="0"/>
      <w:marTop w:val="0"/>
      <w:marBottom w:val="0"/>
      <w:divBdr>
        <w:top w:val="none" w:sz="0" w:space="0" w:color="auto"/>
        <w:left w:val="none" w:sz="0" w:space="0" w:color="auto"/>
        <w:bottom w:val="none" w:sz="0" w:space="0" w:color="auto"/>
        <w:right w:val="none" w:sz="0" w:space="0" w:color="auto"/>
      </w:divBdr>
      <w:divsChild>
        <w:div w:id="1545290892">
          <w:marLeft w:val="0"/>
          <w:marRight w:val="0"/>
          <w:marTop w:val="0"/>
          <w:marBottom w:val="0"/>
          <w:divBdr>
            <w:top w:val="none" w:sz="0" w:space="0" w:color="auto"/>
            <w:left w:val="none" w:sz="0" w:space="0" w:color="auto"/>
            <w:bottom w:val="none" w:sz="0" w:space="0" w:color="auto"/>
            <w:right w:val="none" w:sz="0" w:space="0" w:color="auto"/>
          </w:divBdr>
        </w:div>
      </w:divsChild>
    </w:div>
    <w:div w:id="1344896646">
      <w:marLeft w:val="0"/>
      <w:marRight w:val="0"/>
      <w:marTop w:val="0"/>
      <w:marBottom w:val="0"/>
      <w:divBdr>
        <w:top w:val="none" w:sz="0" w:space="0" w:color="auto"/>
        <w:left w:val="none" w:sz="0" w:space="0" w:color="auto"/>
        <w:bottom w:val="none" w:sz="0" w:space="0" w:color="auto"/>
        <w:right w:val="none" w:sz="0" w:space="0" w:color="auto"/>
      </w:divBdr>
      <w:divsChild>
        <w:div w:id="1102264469">
          <w:marLeft w:val="0"/>
          <w:marRight w:val="0"/>
          <w:marTop w:val="0"/>
          <w:marBottom w:val="0"/>
          <w:divBdr>
            <w:top w:val="none" w:sz="0" w:space="0" w:color="auto"/>
            <w:left w:val="none" w:sz="0" w:space="0" w:color="auto"/>
            <w:bottom w:val="none" w:sz="0" w:space="0" w:color="auto"/>
            <w:right w:val="none" w:sz="0" w:space="0" w:color="auto"/>
          </w:divBdr>
        </w:div>
      </w:divsChild>
    </w:div>
    <w:div w:id="1348754149">
      <w:marLeft w:val="0"/>
      <w:marRight w:val="0"/>
      <w:marTop w:val="0"/>
      <w:marBottom w:val="0"/>
      <w:divBdr>
        <w:top w:val="none" w:sz="0" w:space="0" w:color="auto"/>
        <w:left w:val="none" w:sz="0" w:space="0" w:color="auto"/>
        <w:bottom w:val="none" w:sz="0" w:space="0" w:color="auto"/>
        <w:right w:val="none" w:sz="0" w:space="0" w:color="auto"/>
      </w:divBdr>
      <w:divsChild>
        <w:div w:id="203057738">
          <w:marLeft w:val="0"/>
          <w:marRight w:val="0"/>
          <w:marTop w:val="0"/>
          <w:marBottom w:val="0"/>
          <w:divBdr>
            <w:top w:val="none" w:sz="0" w:space="0" w:color="auto"/>
            <w:left w:val="none" w:sz="0" w:space="0" w:color="auto"/>
            <w:bottom w:val="none" w:sz="0" w:space="0" w:color="auto"/>
            <w:right w:val="none" w:sz="0" w:space="0" w:color="auto"/>
          </w:divBdr>
        </w:div>
      </w:divsChild>
    </w:div>
    <w:div w:id="1349335469">
      <w:marLeft w:val="0"/>
      <w:marRight w:val="0"/>
      <w:marTop w:val="0"/>
      <w:marBottom w:val="0"/>
      <w:divBdr>
        <w:top w:val="none" w:sz="0" w:space="0" w:color="auto"/>
        <w:left w:val="none" w:sz="0" w:space="0" w:color="auto"/>
        <w:bottom w:val="none" w:sz="0" w:space="0" w:color="auto"/>
        <w:right w:val="none" w:sz="0" w:space="0" w:color="auto"/>
      </w:divBdr>
      <w:divsChild>
        <w:div w:id="899679294">
          <w:marLeft w:val="0"/>
          <w:marRight w:val="0"/>
          <w:marTop w:val="0"/>
          <w:marBottom w:val="0"/>
          <w:divBdr>
            <w:top w:val="none" w:sz="0" w:space="0" w:color="auto"/>
            <w:left w:val="none" w:sz="0" w:space="0" w:color="auto"/>
            <w:bottom w:val="none" w:sz="0" w:space="0" w:color="auto"/>
            <w:right w:val="none" w:sz="0" w:space="0" w:color="auto"/>
          </w:divBdr>
        </w:div>
      </w:divsChild>
    </w:div>
    <w:div w:id="1349984955">
      <w:marLeft w:val="0"/>
      <w:marRight w:val="0"/>
      <w:marTop w:val="0"/>
      <w:marBottom w:val="0"/>
      <w:divBdr>
        <w:top w:val="none" w:sz="0" w:space="0" w:color="auto"/>
        <w:left w:val="none" w:sz="0" w:space="0" w:color="auto"/>
        <w:bottom w:val="none" w:sz="0" w:space="0" w:color="auto"/>
        <w:right w:val="none" w:sz="0" w:space="0" w:color="auto"/>
      </w:divBdr>
      <w:divsChild>
        <w:div w:id="1590311191">
          <w:marLeft w:val="0"/>
          <w:marRight w:val="0"/>
          <w:marTop w:val="0"/>
          <w:marBottom w:val="0"/>
          <w:divBdr>
            <w:top w:val="none" w:sz="0" w:space="0" w:color="auto"/>
            <w:left w:val="none" w:sz="0" w:space="0" w:color="auto"/>
            <w:bottom w:val="none" w:sz="0" w:space="0" w:color="auto"/>
            <w:right w:val="none" w:sz="0" w:space="0" w:color="auto"/>
          </w:divBdr>
        </w:div>
      </w:divsChild>
    </w:div>
    <w:div w:id="1353339525">
      <w:marLeft w:val="0"/>
      <w:marRight w:val="0"/>
      <w:marTop w:val="0"/>
      <w:marBottom w:val="0"/>
      <w:divBdr>
        <w:top w:val="none" w:sz="0" w:space="0" w:color="auto"/>
        <w:left w:val="none" w:sz="0" w:space="0" w:color="auto"/>
        <w:bottom w:val="none" w:sz="0" w:space="0" w:color="auto"/>
        <w:right w:val="none" w:sz="0" w:space="0" w:color="auto"/>
      </w:divBdr>
      <w:divsChild>
        <w:div w:id="1714891364">
          <w:marLeft w:val="0"/>
          <w:marRight w:val="0"/>
          <w:marTop w:val="0"/>
          <w:marBottom w:val="0"/>
          <w:divBdr>
            <w:top w:val="none" w:sz="0" w:space="0" w:color="auto"/>
            <w:left w:val="none" w:sz="0" w:space="0" w:color="auto"/>
            <w:bottom w:val="none" w:sz="0" w:space="0" w:color="auto"/>
            <w:right w:val="none" w:sz="0" w:space="0" w:color="auto"/>
          </w:divBdr>
        </w:div>
      </w:divsChild>
    </w:div>
    <w:div w:id="1356737813">
      <w:marLeft w:val="0"/>
      <w:marRight w:val="0"/>
      <w:marTop w:val="0"/>
      <w:marBottom w:val="0"/>
      <w:divBdr>
        <w:top w:val="none" w:sz="0" w:space="0" w:color="auto"/>
        <w:left w:val="none" w:sz="0" w:space="0" w:color="auto"/>
        <w:bottom w:val="none" w:sz="0" w:space="0" w:color="auto"/>
        <w:right w:val="none" w:sz="0" w:space="0" w:color="auto"/>
      </w:divBdr>
      <w:divsChild>
        <w:div w:id="1890416957">
          <w:marLeft w:val="0"/>
          <w:marRight w:val="0"/>
          <w:marTop w:val="0"/>
          <w:marBottom w:val="0"/>
          <w:divBdr>
            <w:top w:val="none" w:sz="0" w:space="0" w:color="auto"/>
            <w:left w:val="none" w:sz="0" w:space="0" w:color="auto"/>
            <w:bottom w:val="none" w:sz="0" w:space="0" w:color="auto"/>
            <w:right w:val="none" w:sz="0" w:space="0" w:color="auto"/>
          </w:divBdr>
        </w:div>
      </w:divsChild>
    </w:div>
    <w:div w:id="1357269570">
      <w:marLeft w:val="0"/>
      <w:marRight w:val="0"/>
      <w:marTop w:val="0"/>
      <w:marBottom w:val="0"/>
      <w:divBdr>
        <w:top w:val="none" w:sz="0" w:space="0" w:color="auto"/>
        <w:left w:val="none" w:sz="0" w:space="0" w:color="auto"/>
        <w:bottom w:val="none" w:sz="0" w:space="0" w:color="auto"/>
        <w:right w:val="none" w:sz="0" w:space="0" w:color="auto"/>
      </w:divBdr>
      <w:divsChild>
        <w:div w:id="2023505212">
          <w:marLeft w:val="0"/>
          <w:marRight w:val="0"/>
          <w:marTop w:val="0"/>
          <w:marBottom w:val="0"/>
          <w:divBdr>
            <w:top w:val="none" w:sz="0" w:space="0" w:color="auto"/>
            <w:left w:val="none" w:sz="0" w:space="0" w:color="auto"/>
            <w:bottom w:val="none" w:sz="0" w:space="0" w:color="auto"/>
            <w:right w:val="none" w:sz="0" w:space="0" w:color="auto"/>
          </w:divBdr>
        </w:div>
      </w:divsChild>
    </w:div>
    <w:div w:id="1358189934">
      <w:marLeft w:val="0"/>
      <w:marRight w:val="0"/>
      <w:marTop w:val="0"/>
      <w:marBottom w:val="0"/>
      <w:divBdr>
        <w:top w:val="none" w:sz="0" w:space="0" w:color="auto"/>
        <w:left w:val="none" w:sz="0" w:space="0" w:color="auto"/>
        <w:bottom w:val="none" w:sz="0" w:space="0" w:color="auto"/>
        <w:right w:val="none" w:sz="0" w:space="0" w:color="auto"/>
      </w:divBdr>
      <w:divsChild>
        <w:div w:id="1276595905">
          <w:marLeft w:val="0"/>
          <w:marRight w:val="0"/>
          <w:marTop w:val="0"/>
          <w:marBottom w:val="0"/>
          <w:divBdr>
            <w:top w:val="none" w:sz="0" w:space="0" w:color="auto"/>
            <w:left w:val="none" w:sz="0" w:space="0" w:color="auto"/>
            <w:bottom w:val="none" w:sz="0" w:space="0" w:color="auto"/>
            <w:right w:val="none" w:sz="0" w:space="0" w:color="auto"/>
          </w:divBdr>
        </w:div>
      </w:divsChild>
    </w:div>
    <w:div w:id="1361781005">
      <w:marLeft w:val="0"/>
      <w:marRight w:val="0"/>
      <w:marTop w:val="0"/>
      <w:marBottom w:val="0"/>
      <w:divBdr>
        <w:top w:val="none" w:sz="0" w:space="0" w:color="auto"/>
        <w:left w:val="none" w:sz="0" w:space="0" w:color="auto"/>
        <w:bottom w:val="none" w:sz="0" w:space="0" w:color="auto"/>
        <w:right w:val="none" w:sz="0" w:space="0" w:color="auto"/>
      </w:divBdr>
      <w:divsChild>
        <w:div w:id="915474872">
          <w:marLeft w:val="0"/>
          <w:marRight w:val="0"/>
          <w:marTop w:val="0"/>
          <w:marBottom w:val="0"/>
          <w:divBdr>
            <w:top w:val="none" w:sz="0" w:space="0" w:color="auto"/>
            <w:left w:val="none" w:sz="0" w:space="0" w:color="auto"/>
            <w:bottom w:val="none" w:sz="0" w:space="0" w:color="auto"/>
            <w:right w:val="none" w:sz="0" w:space="0" w:color="auto"/>
          </w:divBdr>
        </w:div>
      </w:divsChild>
    </w:div>
    <w:div w:id="1374034909">
      <w:marLeft w:val="0"/>
      <w:marRight w:val="0"/>
      <w:marTop w:val="0"/>
      <w:marBottom w:val="0"/>
      <w:divBdr>
        <w:top w:val="none" w:sz="0" w:space="0" w:color="auto"/>
        <w:left w:val="none" w:sz="0" w:space="0" w:color="auto"/>
        <w:bottom w:val="none" w:sz="0" w:space="0" w:color="auto"/>
        <w:right w:val="none" w:sz="0" w:space="0" w:color="auto"/>
      </w:divBdr>
      <w:divsChild>
        <w:div w:id="1336108021">
          <w:marLeft w:val="0"/>
          <w:marRight w:val="0"/>
          <w:marTop w:val="0"/>
          <w:marBottom w:val="0"/>
          <w:divBdr>
            <w:top w:val="none" w:sz="0" w:space="0" w:color="auto"/>
            <w:left w:val="none" w:sz="0" w:space="0" w:color="auto"/>
            <w:bottom w:val="none" w:sz="0" w:space="0" w:color="auto"/>
            <w:right w:val="none" w:sz="0" w:space="0" w:color="auto"/>
          </w:divBdr>
        </w:div>
      </w:divsChild>
    </w:div>
    <w:div w:id="1378385572">
      <w:marLeft w:val="0"/>
      <w:marRight w:val="0"/>
      <w:marTop w:val="0"/>
      <w:marBottom w:val="0"/>
      <w:divBdr>
        <w:top w:val="none" w:sz="0" w:space="0" w:color="auto"/>
        <w:left w:val="none" w:sz="0" w:space="0" w:color="auto"/>
        <w:bottom w:val="none" w:sz="0" w:space="0" w:color="auto"/>
        <w:right w:val="none" w:sz="0" w:space="0" w:color="auto"/>
      </w:divBdr>
      <w:divsChild>
        <w:div w:id="2051417863">
          <w:marLeft w:val="0"/>
          <w:marRight w:val="0"/>
          <w:marTop w:val="0"/>
          <w:marBottom w:val="0"/>
          <w:divBdr>
            <w:top w:val="none" w:sz="0" w:space="0" w:color="auto"/>
            <w:left w:val="none" w:sz="0" w:space="0" w:color="auto"/>
            <w:bottom w:val="none" w:sz="0" w:space="0" w:color="auto"/>
            <w:right w:val="none" w:sz="0" w:space="0" w:color="auto"/>
          </w:divBdr>
        </w:div>
      </w:divsChild>
    </w:div>
    <w:div w:id="1379742785">
      <w:marLeft w:val="0"/>
      <w:marRight w:val="0"/>
      <w:marTop w:val="0"/>
      <w:marBottom w:val="0"/>
      <w:divBdr>
        <w:top w:val="none" w:sz="0" w:space="0" w:color="auto"/>
        <w:left w:val="none" w:sz="0" w:space="0" w:color="auto"/>
        <w:bottom w:val="none" w:sz="0" w:space="0" w:color="auto"/>
        <w:right w:val="none" w:sz="0" w:space="0" w:color="auto"/>
      </w:divBdr>
      <w:divsChild>
        <w:div w:id="24529597">
          <w:marLeft w:val="0"/>
          <w:marRight w:val="0"/>
          <w:marTop w:val="0"/>
          <w:marBottom w:val="0"/>
          <w:divBdr>
            <w:top w:val="none" w:sz="0" w:space="0" w:color="auto"/>
            <w:left w:val="none" w:sz="0" w:space="0" w:color="auto"/>
            <w:bottom w:val="none" w:sz="0" w:space="0" w:color="auto"/>
            <w:right w:val="none" w:sz="0" w:space="0" w:color="auto"/>
          </w:divBdr>
        </w:div>
      </w:divsChild>
    </w:div>
    <w:div w:id="1380083690">
      <w:marLeft w:val="0"/>
      <w:marRight w:val="0"/>
      <w:marTop w:val="0"/>
      <w:marBottom w:val="0"/>
      <w:divBdr>
        <w:top w:val="none" w:sz="0" w:space="0" w:color="auto"/>
        <w:left w:val="none" w:sz="0" w:space="0" w:color="auto"/>
        <w:bottom w:val="none" w:sz="0" w:space="0" w:color="auto"/>
        <w:right w:val="none" w:sz="0" w:space="0" w:color="auto"/>
      </w:divBdr>
      <w:divsChild>
        <w:div w:id="146017496">
          <w:marLeft w:val="0"/>
          <w:marRight w:val="0"/>
          <w:marTop w:val="0"/>
          <w:marBottom w:val="0"/>
          <w:divBdr>
            <w:top w:val="none" w:sz="0" w:space="0" w:color="auto"/>
            <w:left w:val="none" w:sz="0" w:space="0" w:color="auto"/>
            <w:bottom w:val="none" w:sz="0" w:space="0" w:color="auto"/>
            <w:right w:val="none" w:sz="0" w:space="0" w:color="auto"/>
          </w:divBdr>
        </w:div>
      </w:divsChild>
    </w:div>
    <w:div w:id="1387024859">
      <w:marLeft w:val="0"/>
      <w:marRight w:val="0"/>
      <w:marTop w:val="0"/>
      <w:marBottom w:val="0"/>
      <w:divBdr>
        <w:top w:val="none" w:sz="0" w:space="0" w:color="auto"/>
        <w:left w:val="none" w:sz="0" w:space="0" w:color="auto"/>
        <w:bottom w:val="none" w:sz="0" w:space="0" w:color="auto"/>
        <w:right w:val="none" w:sz="0" w:space="0" w:color="auto"/>
      </w:divBdr>
      <w:divsChild>
        <w:div w:id="330568454">
          <w:marLeft w:val="0"/>
          <w:marRight w:val="0"/>
          <w:marTop w:val="0"/>
          <w:marBottom w:val="0"/>
          <w:divBdr>
            <w:top w:val="none" w:sz="0" w:space="0" w:color="auto"/>
            <w:left w:val="none" w:sz="0" w:space="0" w:color="auto"/>
            <w:bottom w:val="none" w:sz="0" w:space="0" w:color="auto"/>
            <w:right w:val="none" w:sz="0" w:space="0" w:color="auto"/>
          </w:divBdr>
        </w:div>
      </w:divsChild>
    </w:div>
    <w:div w:id="1387684576">
      <w:marLeft w:val="0"/>
      <w:marRight w:val="0"/>
      <w:marTop w:val="0"/>
      <w:marBottom w:val="0"/>
      <w:divBdr>
        <w:top w:val="none" w:sz="0" w:space="0" w:color="auto"/>
        <w:left w:val="none" w:sz="0" w:space="0" w:color="auto"/>
        <w:bottom w:val="none" w:sz="0" w:space="0" w:color="auto"/>
        <w:right w:val="none" w:sz="0" w:space="0" w:color="auto"/>
      </w:divBdr>
      <w:divsChild>
        <w:div w:id="1480263949">
          <w:marLeft w:val="0"/>
          <w:marRight w:val="0"/>
          <w:marTop w:val="0"/>
          <w:marBottom w:val="0"/>
          <w:divBdr>
            <w:top w:val="none" w:sz="0" w:space="0" w:color="auto"/>
            <w:left w:val="none" w:sz="0" w:space="0" w:color="auto"/>
            <w:bottom w:val="none" w:sz="0" w:space="0" w:color="auto"/>
            <w:right w:val="none" w:sz="0" w:space="0" w:color="auto"/>
          </w:divBdr>
        </w:div>
      </w:divsChild>
    </w:div>
    <w:div w:id="1389954480">
      <w:marLeft w:val="0"/>
      <w:marRight w:val="0"/>
      <w:marTop w:val="0"/>
      <w:marBottom w:val="0"/>
      <w:divBdr>
        <w:top w:val="none" w:sz="0" w:space="0" w:color="auto"/>
        <w:left w:val="none" w:sz="0" w:space="0" w:color="auto"/>
        <w:bottom w:val="none" w:sz="0" w:space="0" w:color="auto"/>
        <w:right w:val="none" w:sz="0" w:space="0" w:color="auto"/>
      </w:divBdr>
      <w:divsChild>
        <w:div w:id="1464888143">
          <w:marLeft w:val="0"/>
          <w:marRight w:val="0"/>
          <w:marTop w:val="0"/>
          <w:marBottom w:val="0"/>
          <w:divBdr>
            <w:top w:val="none" w:sz="0" w:space="0" w:color="auto"/>
            <w:left w:val="none" w:sz="0" w:space="0" w:color="auto"/>
            <w:bottom w:val="none" w:sz="0" w:space="0" w:color="auto"/>
            <w:right w:val="none" w:sz="0" w:space="0" w:color="auto"/>
          </w:divBdr>
        </w:div>
      </w:divsChild>
    </w:div>
    <w:div w:id="1390036915">
      <w:marLeft w:val="0"/>
      <w:marRight w:val="0"/>
      <w:marTop w:val="0"/>
      <w:marBottom w:val="0"/>
      <w:divBdr>
        <w:top w:val="none" w:sz="0" w:space="0" w:color="auto"/>
        <w:left w:val="none" w:sz="0" w:space="0" w:color="auto"/>
        <w:bottom w:val="none" w:sz="0" w:space="0" w:color="auto"/>
        <w:right w:val="none" w:sz="0" w:space="0" w:color="auto"/>
      </w:divBdr>
      <w:divsChild>
        <w:div w:id="856697591">
          <w:marLeft w:val="0"/>
          <w:marRight w:val="0"/>
          <w:marTop w:val="0"/>
          <w:marBottom w:val="0"/>
          <w:divBdr>
            <w:top w:val="none" w:sz="0" w:space="0" w:color="auto"/>
            <w:left w:val="none" w:sz="0" w:space="0" w:color="auto"/>
            <w:bottom w:val="none" w:sz="0" w:space="0" w:color="auto"/>
            <w:right w:val="none" w:sz="0" w:space="0" w:color="auto"/>
          </w:divBdr>
        </w:div>
      </w:divsChild>
    </w:div>
    <w:div w:id="1393895006">
      <w:marLeft w:val="0"/>
      <w:marRight w:val="0"/>
      <w:marTop w:val="0"/>
      <w:marBottom w:val="0"/>
      <w:divBdr>
        <w:top w:val="none" w:sz="0" w:space="0" w:color="auto"/>
        <w:left w:val="none" w:sz="0" w:space="0" w:color="auto"/>
        <w:bottom w:val="none" w:sz="0" w:space="0" w:color="auto"/>
        <w:right w:val="none" w:sz="0" w:space="0" w:color="auto"/>
      </w:divBdr>
      <w:divsChild>
        <w:div w:id="1311324373">
          <w:marLeft w:val="0"/>
          <w:marRight w:val="0"/>
          <w:marTop w:val="0"/>
          <w:marBottom w:val="0"/>
          <w:divBdr>
            <w:top w:val="none" w:sz="0" w:space="0" w:color="auto"/>
            <w:left w:val="none" w:sz="0" w:space="0" w:color="auto"/>
            <w:bottom w:val="none" w:sz="0" w:space="0" w:color="auto"/>
            <w:right w:val="none" w:sz="0" w:space="0" w:color="auto"/>
          </w:divBdr>
        </w:div>
      </w:divsChild>
    </w:div>
    <w:div w:id="1397977055">
      <w:marLeft w:val="0"/>
      <w:marRight w:val="0"/>
      <w:marTop w:val="0"/>
      <w:marBottom w:val="0"/>
      <w:divBdr>
        <w:top w:val="none" w:sz="0" w:space="0" w:color="auto"/>
        <w:left w:val="none" w:sz="0" w:space="0" w:color="auto"/>
        <w:bottom w:val="none" w:sz="0" w:space="0" w:color="auto"/>
        <w:right w:val="none" w:sz="0" w:space="0" w:color="auto"/>
      </w:divBdr>
      <w:divsChild>
        <w:div w:id="220678615">
          <w:marLeft w:val="0"/>
          <w:marRight w:val="0"/>
          <w:marTop w:val="0"/>
          <w:marBottom w:val="0"/>
          <w:divBdr>
            <w:top w:val="none" w:sz="0" w:space="0" w:color="auto"/>
            <w:left w:val="none" w:sz="0" w:space="0" w:color="auto"/>
            <w:bottom w:val="none" w:sz="0" w:space="0" w:color="auto"/>
            <w:right w:val="none" w:sz="0" w:space="0" w:color="auto"/>
          </w:divBdr>
        </w:div>
      </w:divsChild>
    </w:div>
    <w:div w:id="1401051593">
      <w:marLeft w:val="0"/>
      <w:marRight w:val="0"/>
      <w:marTop w:val="0"/>
      <w:marBottom w:val="0"/>
      <w:divBdr>
        <w:top w:val="none" w:sz="0" w:space="0" w:color="auto"/>
        <w:left w:val="none" w:sz="0" w:space="0" w:color="auto"/>
        <w:bottom w:val="none" w:sz="0" w:space="0" w:color="auto"/>
        <w:right w:val="none" w:sz="0" w:space="0" w:color="auto"/>
      </w:divBdr>
      <w:divsChild>
        <w:div w:id="68423723">
          <w:marLeft w:val="0"/>
          <w:marRight w:val="0"/>
          <w:marTop w:val="0"/>
          <w:marBottom w:val="0"/>
          <w:divBdr>
            <w:top w:val="none" w:sz="0" w:space="0" w:color="auto"/>
            <w:left w:val="none" w:sz="0" w:space="0" w:color="auto"/>
            <w:bottom w:val="none" w:sz="0" w:space="0" w:color="auto"/>
            <w:right w:val="none" w:sz="0" w:space="0" w:color="auto"/>
          </w:divBdr>
        </w:div>
      </w:divsChild>
    </w:div>
    <w:div w:id="1401753454">
      <w:marLeft w:val="0"/>
      <w:marRight w:val="0"/>
      <w:marTop w:val="0"/>
      <w:marBottom w:val="0"/>
      <w:divBdr>
        <w:top w:val="none" w:sz="0" w:space="0" w:color="auto"/>
        <w:left w:val="none" w:sz="0" w:space="0" w:color="auto"/>
        <w:bottom w:val="none" w:sz="0" w:space="0" w:color="auto"/>
        <w:right w:val="none" w:sz="0" w:space="0" w:color="auto"/>
      </w:divBdr>
      <w:divsChild>
        <w:div w:id="868958088">
          <w:marLeft w:val="0"/>
          <w:marRight w:val="0"/>
          <w:marTop w:val="0"/>
          <w:marBottom w:val="0"/>
          <w:divBdr>
            <w:top w:val="none" w:sz="0" w:space="0" w:color="auto"/>
            <w:left w:val="none" w:sz="0" w:space="0" w:color="auto"/>
            <w:bottom w:val="none" w:sz="0" w:space="0" w:color="auto"/>
            <w:right w:val="none" w:sz="0" w:space="0" w:color="auto"/>
          </w:divBdr>
        </w:div>
      </w:divsChild>
    </w:div>
    <w:div w:id="1405033452">
      <w:marLeft w:val="0"/>
      <w:marRight w:val="0"/>
      <w:marTop w:val="0"/>
      <w:marBottom w:val="0"/>
      <w:divBdr>
        <w:top w:val="none" w:sz="0" w:space="0" w:color="auto"/>
        <w:left w:val="none" w:sz="0" w:space="0" w:color="auto"/>
        <w:bottom w:val="none" w:sz="0" w:space="0" w:color="auto"/>
        <w:right w:val="none" w:sz="0" w:space="0" w:color="auto"/>
      </w:divBdr>
      <w:divsChild>
        <w:div w:id="1049840684">
          <w:marLeft w:val="0"/>
          <w:marRight w:val="0"/>
          <w:marTop w:val="0"/>
          <w:marBottom w:val="0"/>
          <w:divBdr>
            <w:top w:val="none" w:sz="0" w:space="0" w:color="auto"/>
            <w:left w:val="none" w:sz="0" w:space="0" w:color="auto"/>
            <w:bottom w:val="none" w:sz="0" w:space="0" w:color="auto"/>
            <w:right w:val="none" w:sz="0" w:space="0" w:color="auto"/>
          </w:divBdr>
        </w:div>
      </w:divsChild>
    </w:div>
    <w:div w:id="1406612375">
      <w:marLeft w:val="0"/>
      <w:marRight w:val="0"/>
      <w:marTop w:val="0"/>
      <w:marBottom w:val="0"/>
      <w:divBdr>
        <w:top w:val="none" w:sz="0" w:space="0" w:color="auto"/>
        <w:left w:val="none" w:sz="0" w:space="0" w:color="auto"/>
        <w:bottom w:val="none" w:sz="0" w:space="0" w:color="auto"/>
        <w:right w:val="none" w:sz="0" w:space="0" w:color="auto"/>
      </w:divBdr>
      <w:divsChild>
        <w:div w:id="969045863">
          <w:marLeft w:val="0"/>
          <w:marRight w:val="0"/>
          <w:marTop w:val="0"/>
          <w:marBottom w:val="0"/>
          <w:divBdr>
            <w:top w:val="none" w:sz="0" w:space="0" w:color="auto"/>
            <w:left w:val="none" w:sz="0" w:space="0" w:color="auto"/>
            <w:bottom w:val="none" w:sz="0" w:space="0" w:color="auto"/>
            <w:right w:val="none" w:sz="0" w:space="0" w:color="auto"/>
          </w:divBdr>
        </w:div>
      </w:divsChild>
    </w:div>
    <w:div w:id="1407608107">
      <w:marLeft w:val="0"/>
      <w:marRight w:val="0"/>
      <w:marTop w:val="0"/>
      <w:marBottom w:val="0"/>
      <w:divBdr>
        <w:top w:val="none" w:sz="0" w:space="0" w:color="auto"/>
        <w:left w:val="none" w:sz="0" w:space="0" w:color="auto"/>
        <w:bottom w:val="none" w:sz="0" w:space="0" w:color="auto"/>
        <w:right w:val="none" w:sz="0" w:space="0" w:color="auto"/>
      </w:divBdr>
      <w:divsChild>
        <w:div w:id="1863781499">
          <w:marLeft w:val="0"/>
          <w:marRight w:val="0"/>
          <w:marTop w:val="0"/>
          <w:marBottom w:val="0"/>
          <w:divBdr>
            <w:top w:val="none" w:sz="0" w:space="0" w:color="auto"/>
            <w:left w:val="none" w:sz="0" w:space="0" w:color="auto"/>
            <w:bottom w:val="none" w:sz="0" w:space="0" w:color="auto"/>
            <w:right w:val="none" w:sz="0" w:space="0" w:color="auto"/>
          </w:divBdr>
        </w:div>
      </w:divsChild>
    </w:div>
    <w:div w:id="1407648512">
      <w:marLeft w:val="0"/>
      <w:marRight w:val="0"/>
      <w:marTop w:val="0"/>
      <w:marBottom w:val="0"/>
      <w:divBdr>
        <w:top w:val="none" w:sz="0" w:space="0" w:color="auto"/>
        <w:left w:val="none" w:sz="0" w:space="0" w:color="auto"/>
        <w:bottom w:val="none" w:sz="0" w:space="0" w:color="auto"/>
        <w:right w:val="none" w:sz="0" w:space="0" w:color="auto"/>
      </w:divBdr>
      <w:divsChild>
        <w:div w:id="2089841024">
          <w:marLeft w:val="0"/>
          <w:marRight w:val="0"/>
          <w:marTop w:val="0"/>
          <w:marBottom w:val="0"/>
          <w:divBdr>
            <w:top w:val="none" w:sz="0" w:space="0" w:color="auto"/>
            <w:left w:val="none" w:sz="0" w:space="0" w:color="auto"/>
            <w:bottom w:val="none" w:sz="0" w:space="0" w:color="auto"/>
            <w:right w:val="none" w:sz="0" w:space="0" w:color="auto"/>
          </w:divBdr>
        </w:div>
      </w:divsChild>
    </w:div>
    <w:div w:id="1407797499">
      <w:marLeft w:val="0"/>
      <w:marRight w:val="0"/>
      <w:marTop w:val="0"/>
      <w:marBottom w:val="0"/>
      <w:divBdr>
        <w:top w:val="none" w:sz="0" w:space="0" w:color="auto"/>
        <w:left w:val="none" w:sz="0" w:space="0" w:color="auto"/>
        <w:bottom w:val="none" w:sz="0" w:space="0" w:color="auto"/>
        <w:right w:val="none" w:sz="0" w:space="0" w:color="auto"/>
      </w:divBdr>
      <w:divsChild>
        <w:div w:id="1126779284">
          <w:marLeft w:val="0"/>
          <w:marRight w:val="0"/>
          <w:marTop w:val="0"/>
          <w:marBottom w:val="0"/>
          <w:divBdr>
            <w:top w:val="none" w:sz="0" w:space="0" w:color="auto"/>
            <w:left w:val="none" w:sz="0" w:space="0" w:color="auto"/>
            <w:bottom w:val="none" w:sz="0" w:space="0" w:color="auto"/>
            <w:right w:val="none" w:sz="0" w:space="0" w:color="auto"/>
          </w:divBdr>
        </w:div>
      </w:divsChild>
    </w:div>
    <w:div w:id="1409301400">
      <w:marLeft w:val="0"/>
      <w:marRight w:val="0"/>
      <w:marTop w:val="0"/>
      <w:marBottom w:val="0"/>
      <w:divBdr>
        <w:top w:val="none" w:sz="0" w:space="0" w:color="auto"/>
        <w:left w:val="none" w:sz="0" w:space="0" w:color="auto"/>
        <w:bottom w:val="none" w:sz="0" w:space="0" w:color="auto"/>
        <w:right w:val="none" w:sz="0" w:space="0" w:color="auto"/>
      </w:divBdr>
      <w:divsChild>
        <w:div w:id="777799210">
          <w:marLeft w:val="0"/>
          <w:marRight w:val="0"/>
          <w:marTop w:val="0"/>
          <w:marBottom w:val="0"/>
          <w:divBdr>
            <w:top w:val="none" w:sz="0" w:space="0" w:color="auto"/>
            <w:left w:val="none" w:sz="0" w:space="0" w:color="auto"/>
            <w:bottom w:val="none" w:sz="0" w:space="0" w:color="auto"/>
            <w:right w:val="none" w:sz="0" w:space="0" w:color="auto"/>
          </w:divBdr>
        </w:div>
      </w:divsChild>
    </w:div>
    <w:div w:id="1410612163">
      <w:marLeft w:val="0"/>
      <w:marRight w:val="0"/>
      <w:marTop w:val="0"/>
      <w:marBottom w:val="0"/>
      <w:divBdr>
        <w:top w:val="none" w:sz="0" w:space="0" w:color="auto"/>
        <w:left w:val="none" w:sz="0" w:space="0" w:color="auto"/>
        <w:bottom w:val="none" w:sz="0" w:space="0" w:color="auto"/>
        <w:right w:val="none" w:sz="0" w:space="0" w:color="auto"/>
      </w:divBdr>
      <w:divsChild>
        <w:div w:id="2090540266">
          <w:marLeft w:val="0"/>
          <w:marRight w:val="0"/>
          <w:marTop w:val="0"/>
          <w:marBottom w:val="0"/>
          <w:divBdr>
            <w:top w:val="none" w:sz="0" w:space="0" w:color="auto"/>
            <w:left w:val="none" w:sz="0" w:space="0" w:color="auto"/>
            <w:bottom w:val="none" w:sz="0" w:space="0" w:color="auto"/>
            <w:right w:val="none" w:sz="0" w:space="0" w:color="auto"/>
          </w:divBdr>
        </w:div>
      </w:divsChild>
    </w:div>
    <w:div w:id="1414474265">
      <w:marLeft w:val="0"/>
      <w:marRight w:val="0"/>
      <w:marTop w:val="0"/>
      <w:marBottom w:val="0"/>
      <w:divBdr>
        <w:top w:val="none" w:sz="0" w:space="0" w:color="auto"/>
        <w:left w:val="none" w:sz="0" w:space="0" w:color="auto"/>
        <w:bottom w:val="none" w:sz="0" w:space="0" w:color="auto"/>
        <w:right w:val="none" w:sz="0" w:space="0" w:color="auto"/>
      </w:divBdr>
      <w:divsChild>
        <w:div w:id="1966498044">
          <w:marLeft w:val="0"/>
          <w:marRight w:val="0"/>
          <w:marTop w:val="0"/>
          <w:marBottom w:val="0"/>
          <w:divBdr>
            <w:top w:val="none" w:sz="0" w:space="0" w:color="auto"/>
            <w:left w:val="none" w:sz="0" w:space="0" w:color="auto"/>
            <w:bottom w:val="none" w:sz="0" w:space="0" w:color="auto"/>
            <w:right w:val="none" w:sz="0" w:space="0" w:color="auto"/>
          </w:divBdr>
        </w:div>
      </w:divsChild>
    </w:div>
    <w:div w:id="1417632737">
      <w:marLeft w:val="0"/>
      <w:marRight w:val="0"/>
      <w:marTop w:val="0"/>
      <w:marBottom w:val="0"/>
      <w:divBdr>
        <w:top w:val="none" w:sz="0" w:space="0" w:color="auto"/>
        <w:left w:val="none" w:sz="0" w:space="0" w:color="auto"/>
        <w:bottom w:val="none" w:sz="0" w:space="0" w:color="auto"/>
        <w:right w:val="none" w:sz="0" w:space="0" w:color="auto"/>
      </w:divBdr>
      <w:divsChild>
        <w:div w:id="1375884106">
          <w:marLeft w:val="0"/>
          <w:marRight w:val="0"/>
          <w:marTop w:val="0"/>
          <w:marBottom w:val="0"/>
          <w:divBdr>
            <w:top w:val="none" w:sz="0" w:space="0" w:color="auto"/>
            <w:left w:val="none" w:sz="0" w:space="0" w:color="auto"/>
            <w:bottom w:val="none" w:sz="0" w:space="0" w:color="auto"/>
            <w:right w:val="none" w:sz="0" w:space="0" w:color="auto"/>
          </w:divBdr>
        </w:div>
      </w:divsChild>
    </w:div>
    <w:div w:id="1419136299">
      <w:marLeft w:val="0"/>
      <w:marRight w:val="0"/>
      <w:marTop w:val="0"/>
      <w:marBottom w:val="0"/>
      <w:divBdr>
        <w:top w:val="none" w:sz="0" w:space="0" w:color="auto"/>
        <w:left w:val="none" w:sz="0" w:space="0" w:color="auto"/>
        <w:bottom w:val="none" w:sz="0" w:space="0" w:color="auto"/>
        <w:right w:val="none" w:sz="0" w:space="0" w:color="auto"/>
      </w:divBdr>
      <w:divsChild>
        <w:div w:id="1639916989">
          <w:marLeft w:val="0"/>
          <w:marRight w:val="0"/>
          <w:marTop w:val="0"/>
          <w:marBottom w:val="0"/>
          <w:divBdr>
            <w:top w:val="none" w:sz="0" w:space="0" w:color="auto"/>
            <w:left w:val="none" w:sz="0" w:space="0" w:color="auto"/>
            <w:bottom w:val="none" w:sz="0" w:space="0" w:color="auto"/>
            <w:right w:val="none" w:sz="0" w:space="0" w:color="auto"/>
          </w:divBdr>
        </w:div>
      </w:divsChild>
    </w:div>
    <w:div w:id="1427074145">
      <w:marLeft w:val="0"/>
      <w:marRight w:val="0"/>
      <w:marTop w:val="0"/>
      <w:marBottom w:val="0"/>
      <w:divBdr>
        <w:top w:val="none" w:sz="0" w:space="0" w:color="auto"/>
        <w:left w:val="none" w:sz="0" w:space="0" w:color="auto"/>
        <w:bottom w:val="none" w:sz="0" w:space="0" w:color="auto"/>
        <w:right w:val="none" w:sz="0" w:space="0" w:color="auto"/>
      </w:divBdr>
      <w:divsChild>
        <w:div w:id="1916667206">
          <w:marLeft w:val="0"/>
          <w:marRight w:val="0"/>
          <w:marTop w:val="0"/>
          <w:marBottom w:val="0"/>
          <w:divBdr>
            <w:top w:val="none" w:sz="0" w:space="0" w:color="auto"/>
            <w:left w:val="none" w:sz="0" w:space="0" w:color="auto"/>
            <w:bottom w:val="none" w:sz="0" w:space="0" w:color="auto"/>
            <w:right w:val="none" w:sz="0" w:space="0" w:color="auto"/>
          </w:divBdr>
        </w:div>
      </w:divsChild>
    </w:div>
    <w:div w:id="1427268065">
      <w:marLeft w:val="0"/>
      <w:marRight w:val="0"/>
      <w:marTop w:val="0"/>
      <w:marBottom w:val="0"/>
      <w:divBdr>
        <w:top w:val="none" w:sz="0" w:space="0" w:color="auto"/>
        <w:left w:val="none" w:sz="0" w:space="0" w:color="auto"/>
        <w:bottom w:val="none" w:sz="0" w:space="0" w:color="auto"/>
        <w:right w:val="none" w:sz="0" w:space="0" w:color="auto"/>
      </w:divBdr>
      <w:divsChild>
        <w:div w:id="259947200">
          <w:marLeft w:val="0"/>
          <w:marRight w:val="0"/>
          <w:marTop w:val="0"/>
          <w:marBottom w:val="0"/>
          <w:divBdr>
            <w:top w:val="none" w:sz="0" w:space="0" w:color="auto"/>
            <w:left w:val="none" w:sz="0" w:space="0" w:color="auto"/>
            <w:bottom w:val="none" w:sz="0" w:space="0" w:color="auto"/>
            <w:right w:val="none" w:sz="0" w:space="0" w:color="auto"/>
          </w:divBdr>
        </w:div>
      </w:divsChild>
    </w:div>
    <w:div w:id="1431973007">
      <w:marLeft w:val="0"/>
      <w:marRight w:val="0"/>
      <w:marTop w:val="0"/>
      <w:marBottom w:val="0"/>
      <w:divBdr>
        <w:top w:val="none" w:sz="0" w:space="0" w:color="auto"/>
        <w:left w:val="none" w:sz="0" w:space="0" w:color="auto"/>
        <w:bottom w:val="none" w:sz="0" w:space="0" w:color="auto"/>
        <w:right w:val="none" w:sz="0" w:space="0" w:color="auto"/>
      </w:divBdr>
      <w:divsChild>
        <w:div w:id="1867058536">
          <w:marLeft w:val="0"/>
          <w:marRight w:val="0"/>
          <w:marTop w:val="0"/>
          <w:marBottom w:val="0"/>
          <w:divBdr>
            <w:top w:val="none" w:sz="0" w:space="0" w:color="auto"/>
            <w:left w:val="none" w:sz="0" w:space="0" w:color="auto"/>
            <w:bottom w:val="none" w:sz="0" w:space="0" w:color="auto"/>
            <w:right w:val="none" w:sz="0" w:space="0" w:color="auto"/>
          </w:divBdr>
        </w:div>
      </w:divsChild>
    </w:div>
    <w:div w:id="1434322235">
      <w:marLeft w:val="0"/>
      <w:marRight w:val="0"/>
      <w:marTop w:val="0"/>
      <w:marBottom w:val="0"/>
      <w:divBdr>
        <w:top w:val="none" w:sz="0" w:space="0" w:color="auto"/>
        <w:left w:val="none" w:sz="0" w:space="0" w:color="auto"/>
        <w:bottom w:val="none" w:sz="0" w:space="0" w:color="auto"/>
        <w:right w:val="none" w:sz="0" w:space="0" w:color="auto"/>
      </w:divBdr>
      <w:divsChild>
        <w:div w:id="725959437">
          <w:marLeft w:val="0"/>
          <w:marRight w:val="0"/>
          <w:marTop w:val="0"/>
          <w:marBottom w:val="0"/>
          <w:divBdr>
            <w:top w:val="none" w:sz="0" w:space="0" w:color="auto"/>
            <w:left w:val="none" w:sz="0" w:space="0" w:color="auto"/>
            <w:bottom w:val="none" w:sz="0" w:space="0" w:color="auto"/>
            <w:right w:val="none" w:sz="0" w:space="0" w:color="auto"/>
          </w:divBdr>
        </w:div>
      </w:divsChild>
    </w:div>
    <w:div w:id="1436754389">
      <w:marLeft w:val="0"/>
      <w:marRight w:val="0"/>
      <w:marTop w:val="0"/>
      <w:marBottom w:val="0"/>
      <w:divBdr>
        <w:top w:val="none" w:sz="0" w:space="0" w:color="auto"/>
        <w:left w:val="none" w:sz="0" w:space="0" w:color="auto"/>
        <w:bottom w:val="none" w:sz="0" w:space="0" w:color="auto"/>
        <w:right w:val="none" w:sz="0" w:space="0" w:color="auto"/>
      </w:divBdr>
      <w:divsChild>
        <w:div w:id="1886063806">
          <w:marLeft w:val="0"/>
          <w:marRight w:val="0"/>
          <w:marTop w:val="0"/>
          <w:marBottom w:val="0"/>
          <w:divBdr>
            <w:top w:val="none" w:sz="0" w:space="0" w:color="auto"/>
            <w:left w:val="none" w:sz="0" w:space="0" w:color="auto"/>
            <w:bottom w:val="none" w:sz="0" w:space="0" w:color="auto"/>
            <w:right w:val="none" w:sz="0" w:space="0" w:color="auto"/>
          </w:divBdr>
        </w:div>
      </w:divsChild>
    </w:div>
    <w:div w:id="1441561299">
      <w:marLeft w:val="0"/>
      <w:marRight w:val="0"/>
      <w:marTop w:val="0"/>
      <w:marBottom w:val="0"/>
      <w:divBdr>
        <w:top w:val="none" w:sz="0" w:space="0" w:color="auto"/>
        <w:left w:val="none" w:sz="0" w:space="0" w:color="auto"/>
        <w:bottom w:val="none" w:sz="0" w:space="0" w:color="auto"/>
        <w:right w:val="none" w:sz="0" w:space="0" w:color="auto"/>
      </w:divBdr>
      <w:divsChild>
        <w:div w:id="505173827">
          <w:marLeft w:val="0"/>
          <w:marRight w:val="0"/>
          <w:marTop w:val="0"/>
          <w:marBottom w:val="0"/>
          <w:divBdr>
            <w:top w:val="none" w:sz="0" w:space="0" w:color="auto"/>
            <w:left w:val="none" w:sz="0" w:space="0" w:color="auto"/>
            <w:bottom w:val="none" w:sz="0" w:space="0" w:color="auto"/>
            <w:right w:val="none" w:sz="0" w:space="0" w:color="auto"/>
          </w:divBdr>
        </w:div>
      </w:divsChild>
    </w:div>
    <w:div w:id="1457681998">
      <w:marLeft w:val="0"/>
      <w:marRight w:val="0"/>
      <w:marTop w:val="0"/>
      <w:marBottom w:val="0"/>
      <w:divBdr>
        <w:top w:val="none" w:sz="0" w:space="0" w:color="auto"/>
        <w:left w:val="none" w:sz="0" w:space="0" w:color="auto"/>
        <w:bottom w:val="none" w:sz="0" w:space="0" w:color="auto"/>
        <w:right w:val="none" w:sz="0" w:space="0" w:color="auto"/>
      </w:divBdr>
      <w:divsChild>
        <w:div w:id="718937853">
          <w:marLeft w:val="0"/>
          <w:marRight w:val="0"/>
          <w:marTop w:val="0"/>
          <w:marBottom w:val="0"/>
          <w:divBdr>
            <w:top w:val="none" w:sz="0" w:space="0" w:color="auto"/>
            <w:left w:val="none" w:sz="0" w:space="0" w:color="auto"/>
            <w:bottom w:val="none" w:sz="0" w:space="0" w:color="auto"/>
            <w:right w:val="none" w:sz="0" w:space="0" w:color="auto"/>
          </w:divBdr>
        </w:div>
      </w:divsChild>
    </w:div>
    <w:div w:id="1458450272">
      <w:marLeft w:val="0"/>
      <w:marRight w:val="0"/>
      <w:marTop w:val="0"/>
      <w:marBottom w:val="0"/>
      <w:divBdr>
        <w:top w:val="none" w:sz="0" w:space="0" w:color="auto"/>
        <w:left w:val="none" w:sz="0" w:space="0" w:color="auto"/>
        <w:bottom w:val="none" w:sz="0" w:space="0" w:color="auto"/>
        <w:right w:val="none" w:sz="0" w:space="0" w:color="auto"/>
      </w:divBdr>
      <w:divsChild>
        <w:div w:id="1916698478">
          <w:marLeft w:val="0"/>
          <w:marRight w:val="0"/>
          <w:marTop w:val="0"/>
          <w:marBottom w:val="0"/>
          <w:divBdr>
            <w:top w:val="none" w:sz="0" w:space="0" w:color="auto"/>
            <w:left w:val="none" w:sz="0" w:space="0" w:color="auto"/>
            <w:bottom w:val="none" w:sz="0" w:space="0" w:color="auto"/>
            <w:right w:val="none" w:sz="0" w:space="0" w:color="auto"/>
          </w:divBdr>
        </w:div>
      </w:divsChild>
    </w:div>
    <w:div w:id="1460878989">
      <w:marLeft w:val="0"/>
      <w:marRight w:val="0"/>
      <w:marTop w:val="0"/>
      <w:marBottom w:val="0"/>
      <w:divBdr>
        <w:top w:val="none" w:sz="0" w:space="0" w:color="auto"/>
        <w:left w:val="none" w:sz="0" w:space="0" w:color="auto"/>
        <w:bottom w:val="none" w:sz="0" w:space="0" w:color="auto"/>
        <w:right w:val="none" w:sz="0" w:space="0" w:color="auto"/>
      </w:divBdr>
      <w:divsChild>
        <w:div w:id="880551781">
          <w:marLeft w:val="0"/>
          <w:marRight w:val="0"/>
          <w:marTop w:val="0"/>
          <w:marBottom w:val="0"/>
          <w:divBdr>
            <w:top w:val="none" w:sz="0" w:space="0" w:color="auto"/>
            <w:left w:val="none" w:sz="0" w:space="0" w:color="auto"/>
            <w:bottom w:val="none" w:sz="0" w:space="0" w:color="auto"/>
            <w:right w:val="none" w:sz="0" w:space="0" w:color="auto"/>
          </w:divBdr>
        </w:div>
      </w:divsChild>
    </w:div>
    <w:div w:id="1462847717">
      <w:marLeft w:val="0"/>
      <w:marRight w:val="0"/>
      <w:marTop w:val="0"/>
      <w:marBottom w:val="0"/>
      <w:divBdr>
        <w:top w:val="none" w:sz="0" w:space="0" w:color="auto"/>
        <w:left w:val="none" w:sz="0" w:space="0" w:color="auto"/>
        <w:bottom w:val="none" w:sz="0" w:space="0" w:color="auto"/>
        <w:right w:val="none" w:sz="0" w:space="0" w:color="auto"/>
      </w:divBdr>
      <w:divsChild>
        <w:div w:id="1073353528">
          <w:marLeft w:val="0"/>
          <w:marRight w:val="0"/>
          <w:marTop w:val="0"/>
          <w:marBottom w:val="0"/>
          <w:divBdr>
            <w:top w:val="none" w:sz="0" w:space="0" w:color="auto"/>
            <w:left w:val="none" w:sz="0" w:space="0" w:color="auto"/>
            <w:bottom w:val="none" w:sz="0" w:space="0" w:color="auto"/>
            <w:right w:val="none" w:sz="0" w:space="0" w:color="auto"/>
          </w:divBdr>
        </w:div>
      </w:divsChild>
    </w:div>
    <w:div w:id="1472017151">
      <w:marLeft w:val="0"/>
      <w:marRight w:val="0"/>
      <w:marTop w:val="0"/>
      <w:marBottom w:val="0"/>
      <w:divBdr>
        <w:top w:val="none" w:sz="0" w:space="0" w:color="auto"/>
        <w:left w:val="none" w:sz="0" w:space="0" w:color="auto"/>
        <w:bottom w:val="none" w:sz="0" w:space="0" w:color="auto"/>
        <w:right w:val="none" w:sz="0" w:space="0" w:color="auto"/>
      </w:divBdr>
      <w:divsChild>
        <w:div w:id="1797529598">
          <w:marLeft w:val="0"/>
          <w:marRight w:val="0"/>
          <w:marTop w:val="0"/>
          <w:marBottom w:val="0"/>
          <w:divBdr>
            <w:top w:val="none" w:sz="0" w:space="0" w:color="auto"/>
            <w:left w:val="none" w:sz="0" w:space="0" w:color="auto"/>
            <w:bottom w:val="none" w:sz="0" w:space="0" w:color="auto"/>
            <w:right w:val="none" w:sz="0" w:space="0" w:color="auto"/>
          </w:divBdr>
        </w:div>
      </w:divsChild>
    </w:div>
    <w:div w:id="1473447707">
      <w:marLeft w:val="0"/>
      <w:marRight w:val="0"/>
      <w:marTop w:val="0"/>
      <w:marBottom w:val="0"/>
      <w:divBdr>
        <w:top w:val="none" w:sz="0" w:space="0" w:color="auto"/>
        <w:left w:val="none" w:sz="0" w:space="0" w:color="auto"/>
        <w:bottom w:val="none" w:sz="0" w:space="0" w:color="auto"/>
        <w:right w:val="none" w:sz="0" w:space="0" w:color="auto"/>
      </w:divBdr>
      <w:divsChild>
        <w:div w:id="933975909">
          <w:marLeft w:val="0"/>
          <w:marRight w:val="0"/>
          <w:marTop w:val="0"/>
          <w:marBottom w:val="0"/>
          <w:divBdr>
            <w:top w:val="none" w:sz="0" w:space="0" w:color="auto"/>
            <w:left w:val="none" w:sz="0" w:space="0" w:color="auto"/>
            <w:bottom w:val="none" w:sz="0" w:space="0" w:color="auto"/>
            <w:right w:val="none" w:sz="0" w:space="0" w:color="auto"/>
          </w:divBdr>
        </w:div>
      </w:divsChild>
    </w:div>
    <w:div w:id="1474326049">
      <w:marLeft w:val="0"/>
      <w:marRight w:val="0"/>
      <w:marTop w:val="0"/>
      <w:marBottom w:val="0"/>
      <w:divBdr>
        <w:top w:val="none" w:sz="0" w:space="0" w:color="auto"/>
        <w:left w:val="none" w:sz="0" w:space="0" w:color="auto"/>
        <w:bottom w:val="none" w:sz="0" w:space="0" w:color="auto"/>
        <w:right w:val="none" w:sz="0" w:space="0" w:color="auto"/>
      </w:divBdr>
      <w:divsChild>
        <w:div w:id="276105522">
          <w:marLeft w:val="0"/>
          <w:marRight w:val="0"/>
          <w:marTop w:val="0"/>
          <w:marBottom w:val="0"/>
          <w:divBdr>
            <w:top w:val="none" w:sz="0" w:space="0" w:color="auto"/>
            <w:left w:val="none" w:sz="0" w:space="0" w:color="auto"/>
            <w:bottom w:val="none" w:sz="0" w:space="0" w:color="auto"/>
            <w:right w:val="none" w:sz="0" w:space="0" w:color="auto"/>
          </w:divBdr>
        </w:div>
      </w:divsChild>
    </w:div>
    <w:div w:id="1475635118">
      <w:marLeft w:val="0"/>
      <w:marRight w:val="0"/>
      <w:marTop w:val="0"/>
      <w:marBottom w:val="0"/>
      <w:divBdr>
        <w:top w:val="none" w:sz="0" w:space="0" w:color="auto"/>
        <w:left w:val="none" w:sz="0" w:space="0" w:color="auto"/>
        <w:bottom w:val="none" w:sz="0" w:space="0" w:color="auto"/>
        <w:right w:val="none" w:sz="0" w:space="0" w:color="auto"/>
      </w:divBdr>
      <w:divsChild>
        <w:div w:id="1564943622">
          <w:marLeft w:val="0"/>
          <w:marRight w:val="0"/>
          <w:marTop w:val="0"/>
          <w:marBottom w:val="0"/>
          <w:divBdr>
            <w:top w:val="none" w:sz="0" w:space="0" w:color="auto"/>
            <w:left w:val="none" w:sz="0" w:space="0" w:color="auto"/>
            <w:bottom w:val="none" w:sz="0" w:space="0" w:color="auto"/>
            <w:right w:val="none" w:sz="0" w:space="0" w:color="auto"/>
          </w:divBdr>
        </w:div>
      </w:divsChild>
    </w:div>
    <w:div w:id="1477186062">
      <w:marLeft w:val="0"/>
      <w:marRight w:val="0"/>
      <w:marTop w:val="0"/>
      <w:marBottom w:val="0"/>
      <w:divBdr>
        <w:top w:val="none" w:sz="0" w:space="0" w:color="auto"/>
        <w:left w:val="none" w:sz="0" w:space="0" w:color="auto"/>
        <w:bottom w:val="none" w:sz="0" w:space="0" w:color="auto"/>
        <w:right w:val="none" w:sz="0" w:space="0" w:color="auto"/>
      </w:divBdr>
      <w:divsChild>
        <w:div w:id="941382711">
          <w:marLeft w:val="0"/>
          <w:marRight w:val="0"/>
          <w:marTop w:val="0"/>
          <w:marBottom w:val="0"/>
          <w:divBdr>
            <w:top w:val="none" w:sz="0" w:space="0" w:color="auto"/>
            <w:left w:val="none" w:sz="0" w:space="0" w:color="auto"/>
            <w:bottom w:val="none" w:sz="0" w:space="0" w:color="auto"/>
            <w:right w:val="none" w:sz="0" w:space="0" w:color="auto"/>
          </w:divBdr>
        </w:div>
      </w:divsChild>
    </w:div>
    <w:div w:id="1477187382">
      <w:marLeft w:val="0"/>
      <w:marRight w:val="0"/>
      <w:marTop w:val="0"/>
      <w:marBottom w:val="0"/>
      <w:divBdr>
        <w:top w:val="none" w:sz="0" w:space="0" w:color="auto"/>
        <w:left w:val="none" w:sz="0" w:space="0" w:color="auto"/>
        <w:bottom w:val="none" w:sz="0" w:space="0" w:color="auto"/>
        <w:right w:val="none" w:sz="0" w:space="0" w:color="auto"/>
      </w:divBdr>
      <w:divsChild>
        <w:div w:id="1380591928">
          <w:marLeft w:val="0"/>
          <w:marRight w:val="0"/>
          <w:marTop w:val="0"/>
          <w:marBottom w:val="0"/>
          <w:divBdr>
            <w:top w:val="none" w:sz="0" w:space="0" w:color="auto"/>
            <w:left w:val="none" w:sz="0" w:space="0" w:color="auto"/>
            <w:bottom w:val="none" w:sz="0" w:space="0" w:color="auto"/>
            <w:right w:val="none" w:sz="0" w:space="0" w:color="auto"/>
          </w:divBdr>
        </w:div>
      </w:divsChild>
    </w:div>
    <w:div w:id="1480269345">
      <w:marLeft w:val="0"/>
      <w:marRight w:val="0"/>
      <w:marTop w:val="0"/>
      <w:marBottom w:val="0"/>
      <w:divBdr>
        <w:top w:val="none" w:sz="0" w:space="0" w:color="auto"/>
        <w:left w:val="none" w:sz="0" w:space="0" w:color="auto"/>
        <w:bottom w:val="none" w:sz="0" w:space="0" w:color="auto"/>
        <w:right w:val="none" w:sz="0" w:space="0" w:color="auto"/>
      </w:divBdr>
      <w:divsChild>
        <w:div w:id="152719468">
          <w:marLeft w:val="0"/>
          <w:marRight w:val="0"/>
          <w:marTop w:val="0"/>
          <w:marBottom w:val="0"/>
          <w:divBdr>
            <w:top w:val="none" w:sz="0" w:space="0" w:color="auto"/>
            <w:left w:val="none" w:sz="0" w:space="0" w:color="auto"/>
            <w:bottom w:val="none" w:sz="0" w:space="0" w:color="auto"/>
            <w:right w:val="none" w:sz="0" w:space="0" w:color="auto"/>
          </w:divBdr>
          <w:divsChild>
            <w:div w:id="1339232307">
              <w:marLeft w:val="0"/>
              <w:marRight w:val="150"/>
              <w:marTop w:val="0"/>
              <w:marBottom w:val="0"/>
              <w:divBdr>
                <w:top w:val="none" w:sz="0" w:space="0" w:color="auto"/>
                <w:left w:val="none" w:sz="0" w:space="0" w:color="auto"/>
                <w:bottom w:val="none" w:sz="0" w:space="0" w:color="auto"/>
                <w:right w:val="none" w:sz="0" w:space="0" w:color="auto"/>
              </w:divBdr>
              <w:divsChild>
                <w:div w:id="13205761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84927797">
      <w:marLeft w:val="0"/>
      <w:marRight w:val="0"/>
      <w:marTop w:val="0"/>
      <w:marBottom w:val="0"/>
      <w:divBdr>
        <w:top w:val="none" w:sz="0" w:space="0" w:color="auto"/>
        <w:left w:val="none" w:sz="0" w:space="0" w:color="auto"/>
        <w:bottom w:val="none" w:sz="0" w:space="0" w:color="auto"/>
        <w:right w:val="none" w:sz="0" w:space="0" w:color="auto"/>
      </w:divBdr>
      <w:divsChild>
        <w:div w:id="781001205">
          <w:marLeft w:val="0"/>
          <w:marRight w:val="0"/>
          <w:marTop w:val="0"/>
          <w:marBottom w:val="0"/>
          <w:divBdr>
            <w:top w:val="none" w:sz="0" w:space="0" w:color="auto"/>
            <w:left w:val="none" w:sz="0" w:space="0" w:color="auto"/>
            <w:bottom w:val="none" w:sz="0" w:space="0" w:color="auto"/>
            <w:right w:val="none" w:sz="0" w:space="0" w:color="auto"/>
          </w:divBdr>
        </w:div>
      </w:divsChild>
    </w:div>
    <w:div w:id="1484928415">
      <w:marLeft w:val="0"/>
      <w:marRight w:val="0"/>
      <w:marTop w:val="0"/>
      <w:marBottom w:val="0"/>
      <w:divBdr>
        <w:top w:val="none" w:sz="0" w:space="0" w:color="auto"/>
        <w:left w:val="none" w:sz="0" w:space="0" w:color="auto"/>
        <w:bottom w:val="none" w:sz="0" w:space="0" w:color="auto"/>
        <w:right w:val="none" w:sz="0" w:space="0" w:color="auto"/>
      </w:divBdr>
      <w:divsChild>
        <w:div w:id="1737320521">
          <w:marLeft w:val="0"/>
          <w:marRight w:val="0"/>
          <w:marTop w:val="0"/>
          <w:marBottom w:val="0"/>
          <w:divBdr>
            <w:top w:val="none" w:sz="0" w:space="0" w:color="auto"/>
            <w:left w:val="none" w:sz="0" w:space="0" w:color="auto"/>
            <w:bottom w:val="none" w:sz="0" w:space="0" w:color="auto"/>
            <w:right w:val="none" w:sz="0" w:space="0" w:color="auto"/>
          </w:divBdr>
        </w:div>
      </w:divsChild>
    </w:div>
    <w:div w:id="1484930499">
      <w:marLeft w:val="0"/>
      <w:marRight w:val="0"/>
      <w:marTop w:val="0"/>
      <w:marBottom w:val="0"/>
      <w:divBdr>
        <w:top w:val="none" w:sz="0" w:space="0" w:color="auto"/>
        <w:left w:val="none" w:sz="0" w:space="0" w:color="auto"/>
        <w:bottom w:val="none" w:sz="0" w:space="0" w:color="auto"/>
        <w:right w:val="none" w:sz="0" w:space="0" w:color="auto"/>
      </w:divBdr>
      <w:divsChild>
        <w:div w:id="19480683">
          <w:marLeft w:val="0"/>
          <w:marRight w:val="0"/>
          <w:marTop w:val="0"/>
          <w:marBottom w:val="0"/>
          <w:divBdr>
            <w:top w:val="none" w:sz="0" w:space="0" w:color="auto"/>
            <w:left w:val="none" w:sz="0" w:space="0" w:color="auto"/>
            <w:bottom w:val="none" w:sz="0" w:space="0" w:color="auto"/>
            <w:right w:val="none" w:sz="0" w:space="0" w:color="auto"/>
          </w:divBdr>
        </w:div>
      </w:divsChild>
    </w:div>
    <w:div w:id="1488085359">
      <w:marLeft w:val="0"/>
      <w:marRight w:val="0"/>
      <w:marTop w:val="0"/>
      <w:marBottom w:val="0"/>
      <w:divBdr>
        <w:top w:val="none" w:sz="0" w:space="0" w:color="auto"/>
        <w:left w:val="none" w:sz="0" w:space="0" w:color="auto"/>
        <w:bottom w:val="none" w:sz="0" w:space="0" w:color="auto"/>
        <w:right w:val="none" w:sz="0" w:space="0" w:color="auto"/>
      </w:divBdr>
      <w:divsChild>
        <w:div w:id="727415272">
          <w:marLeft w:val="0"/>
          <w:marRight w:val="0"/>
          <w:marTop w:val="0"/>
          <w:marBottom w:val="0"/>
          <w:divBdr>
            <w:top w:val="none" w:sz="0" w:space="0" w:color="auto"/>
            <w:left w:val="none" w:sz="0" w:space="0" w:color="auto"/>
            <w:bottom w:val="none" w:sz="0" w:space="0" w:color="auto"/>
            <w:right w:val="none" w:sz="0" w:space="0" w:color="auto"/>
          </w:divBdr>
        </w:div>
      </w:divsChild>
    </w:div>
    <w:div w:id="1495418377">
      <w:marLeft w:val="0"/>
      <w:marRight w:val="0"/>
      <w:marTop w:val="0"/>
      <w:marBottom w:val="0"/>
      <w:divBdr>
        <w:top w:val="none" w:sz="0" w:space="0" w:color="auto"/>
        <w:left w:val="none" w:sz="0" w:space="0" w:color="auto"/>
        <w:bottom w:val="none" w:sz="0" w:space="0" w:color="auto"/>
        <w:right w:val="none" w:sz="0" w:space="0" w:color="auto"/>
      </w:divBdr>
      <w:divsChild>
        <w:div w:id="117729113">
          <w:marLeft w:val="0"/>
          <w:marRight w:val="0"/>
          <w:marTop w:val="0"/>
          <w:marBottom w:val="0"/>
          <w:divBdr>
            <w:top w:val="none" w:sz="0" w:space="0" w:color="auto"/>
            <w:left w:val="none" w:sz="0" w:space="0" w:color="auto"/>
            <w:bottom w:val="none" w:sz="0" w:space="0" w:color="auto"/>
            <w:right w:val="none" w:sz="0" w:space="0" w:color="auto"/>
          </w:divBdr>
        </w:div>
      </w:divsChild>
    </w:div>
    <w:div w:id="1496797686">
      <w:marLeft w:val="0"/>
      <w:marRight w:val="0"/>
      <w:marTop w:val="0"/>
      <w:marBottom w:val="0"/>
      <w:divBdr>
        <w:top w:val="none" w:sz="0" w:space="0" w:color="auto"/>
        <w:left w:val="none" w:sz="0" w:space="0" w:color="auto"/>
        <w:bottom w:val="none" w:sz="0" w:space="0" w:color="auto"/>
        <w:right w:val="none" w:sz="0" w:space="0" w:color="auto"/>
      </w:divBdr>
      <w:divsChild>
        <w:div w:id="476646683">
          <w:marLeft w:val="0"/>
          <w:marRight w:val="0"/>
          <w:marTop w:val="0"/>
          <w:marBottom w:val="0"/>
          <w:divBdr>
            <w:top w:val="none" w:sz="0" w:space="0" w:color="auto"/>
            <w:left w:val="none" w:sz="0" w:space="0" w:color="auto"/>
            <w:bottom w:val="none" w:sz="0" w:space="0" w:color="auto"/>
            <w:right w:val="none" w:sz="0" w:space="0" w:color="auto"/>
          </w:divBdr>
        </w:div>
      </w:divsChild>
    </w:div>
    <w:div w:id="1497190588">
      <w:marLeft w:val="0"/>
      <w:marRight w:val="0"/>
      <w:marTop w:val="0"/>
      <w:marBottom w:val="0"/>
      <w:divBdr>
        <w:top w:val="none" w:sz="0" w:space="0" w:color="auto"/>
        <w:left w:val="none" w:sz="0" w:space="0" w:color="auto"/>
        <w:bottom w:val="none" w:sz="0" w:space="0" w:color="auto"/>
        <w:right w:val="none" w:sz="0" w:space="0" w:color="auto"/>
      </w:divBdr>
      <w:divsChild>
        <w:div w:id="1795175790">
          <w:marLeft w:val="0"/>
          <w:marRight w:val="0"/>
          <w:marTop w:val="0"/>
          <w:marBottom w:val="0"/>
          <w:divBdr>
            <w:top w:val="none" w:sz="0" w:space="0" w:color="auto"/>
            <w:left w:val="none" w:sz="0" w:space="0" w:color="auto"/>
            <w:bottom w:val="none" w:sz="0" w:space="0" w:color="auto"/>
            <w:right w:val="none" w:sz="0" w:space="0" w:color="auto"/>
          </w:divBdr>
        </w:div>
      </w:divsChild>
    </w:div>
    <w:div w:id="1500347145">
      <w:marLeft w:val="0"/>
      <w:marRight w:val="0"/>
      <w:marTop w:val="0"/>
      <w:marBottom w:val="0"/>
      <w:divBdr>
        <w:top w:val="none" w:sz="0" w:space="0" w:color="auto"/>
        <w:left w:val="none" w:sz="0" w:space="0" w:color="auto"/>
        <w:bottom w:val="none" w:sz="0" w:space="0" w:color="auto"/>
        <w:right w:val="none" w:sz="0" w:space="0" w:color="auto"/>
      </w:divBdr>
      <w:divsChild>
        <w:div w:id="1138033817">
          <w:marLeft w:val="0"/>
          <w:marRight w:val="0"/>
          <w:marTop w:val="0"/>
          <w:marBottom w:val="0"/>
          <w:divBdr>
            <w:top w:val="none" w:sz="0" w:space="0" w:color="auto"/>
            <w:left w:val="none" w:sz="0" w:space="0" w:color="auto"/>
            <w:bottom w:val="none" w:sz="0" w:space="0" w:color="auto"/>
            <w:right w:val="none" w:sz="0" w:space="0" w:color="auto"/>
          </w:divBdr>
        </w:div>
      </w:divsChild>
    </w:div>
    <w:div w:id="1503887217">
      <w:marLeft w:val="0"/>
      <w:marRight w:val="0"/>
      <w:marTop w:val="0"/>
      <w:marBottom w:val="0"/>
      <w:divBdr>
        <w:top w:val="none" w:sz="0" w:space="0" w:color="auto"/>
        <w:left w:val="none" w:sz="0" w:space="0" w:color="auto"/>
        <w:bottom w:val="none" w:sz="0" w:space="0" w:color="auto"/>
        <w:right w:val="none" w:sz="0" w:space="0" w:color="auto"/>
      </w:divBdr>
      <w:divsChild>
        <w:div w:id="374700970">
          <w:marLeft w:val="0"/>
          <w:marRight w:val="0"/>
          <w:marTop w:val="0"/>
          <w:marBottom w:val="0"/>
          <w:divBdr>
            <w:top w:val="none" w:sz="0" w:space="0" w:color="auto"/>
            <w:left w:val="none" w:sz="0" w:space="0" w:color="auto"/>
            <w:bottom w:val="none" w:sz="0" w:space="0" w:color="auto"/>
            <w:right w:val="none" w:sz="0" w:space="0" w:color="auto"/>
          </w:divBdr>
        </w:div>
      </w:divsChild>
    </w:div>
    <w:div w:id="1505317859">
      <w:marLeft w:val="0"/>
      <w:marRight w:val="0"/>
      <w:marTop w:val="0"/>
      <w:marBottom w:val="0"/>
      <w:divBdr>
        <w:top w:val="none" w:sz="0" w:space="0" w:color="auto"/>
        <w:left w:val="none" w:sz="0" w:space="0" w:color="auto"/>
        <w:bottom w:val="none" w:sz="0" w:space="0" w:color="auto"/>
        <w:right w:val="none" w:sz="0" w:space="0" w:color="auto"/>
      </w:divBdr>
      <w:divsChild>
        <w:div w:id="722602901">
          <w:marLeft w:val="0"/>
          <w:marRight w:val="0"/>
          <w:marTop w:val="0"/>
          <w:marBottom w:val="0"/>
          <w:divBdr>
            <w:top w:val="none" w:sz="0" w:space="0" w:color="auto"/>
            <w:left w:val="none" w:sz="0" w:space="0" w:color="auto"/>
            <w:bottom w:val="none" w:sz="0" w:space="0" w:color="auto"/>
            <w:right w:val="none" w:sz="0" w:space="0" w:color="auto"/>
          </w:divBdr>
        </w:div>
      </w:divsChild>
    </w:div>
    <w:div w:id="1513883913">
      <w:marLeft w:val="0"/>
      <w:marRight w:val="0"/>
      <w:marTop w:val="0"/>
      <w:marBottom w:val="0"/>
      <w:divBdr>
        <w:top w:val="none" w:sz="0" w:space="0" w:color="auto"/>
        <w:left w:val="none" w:sz="0" w:space="0" w:color="auto"/>
        <w:bottom w:val="none" w:sz="0" w:space="0" w:color="auto"/>
        <w:right w:val="none" w:sz="0" w:space="0" w:color="auto"/>
      </w:divBdr>
      <w:divsChild>
        <w:div w:id="2017801509">
          <w:marLeft w:val="0"/>
          <w:marRight w:val="0"/>
          <w:marTop w:val="0"/>
          <w:marBottom w:val="0"/>
          <w:divBdr>
            <w:top w:val="none" w:sz="0" w:space="0" w:color="auto"/>
            <w:left w:val="none" w:sz="0" w:space="0" w:color="auto"/>
            <w:bottom w:val="none" w:sz="0" w:space="0" w:color="auto"/>
            <w:right w:val="none" w:sz="0" w:space="0" w:color="auto"/>
          </w:divBdr>
        </w:div>
      </w:divsChild>
    </w:div>
    <w:div w:id="1514106351">
      <w:marLeft w:val="0"/>
      <w:marRight w:val="0"/>
      <w:marTop w:val="0"/>
      <w:marBottom w:val="0"/>
      <w:divBdr>
        <w:top w:val="none" w:sz="0" w:space="0" w:color="auto"/>
        <w:left w:val="none" w:sz="0" w:space="0" w:color="auto"/>
        <w:bottom w:val="none" w:sz="0" w:space="0" w:color="auto"/>
        <w:right w:val="none" w:sz="0" w:space="0" w:color="auto"/>
      </w:divBdr>
      <w:divsChild>
        <w:div w:id="2034842253">
          <w:marLeft w:val="0"/>
          <w:marRight w:val="0"/>
          <w:marTop w:val="0"/>
          <w:marBottom w:val="0"/>
          <w:divBdr>
            <w:top w:val="none" w:sz="0" w:space="0" w:color="auto"/>
            <w:left w:val="none" w:sz="0" w:space="0" w:color="auto"/>
            <w:bottom w:val="none" w:sz="0" w:space="0" w:color="auto"/>
            <w:right w:val="none" w:sz="0" w:space="0" w:color="auto"/>
          </w:divBdr>
        </w:div>
      </w:divsChild>
    </w:div>
    <w:div w:id="1515534961">
      <w:marLeft w:val="0"/>
      <w:marRight w:val="0"/>
      <w:marTop w:val="0"/>
      <w:marBottom w:val="0"/>
      <w:divBdr>
        <w:top w:val="none" w:sz="0" w:space="0" w:color="auto"/>
        <w:left w:val="none" w:sz="0" w:space="0" w:color="auto"/>
        <w:bottom w:val="none" w:sz="0" w:space="0" w:color="auto"/>
        <w:right w:val="none" w:sz="0" w:space="0" w:color="auto"/>
      </w:divBdr>
      <w:divsChild>
        <w:div w:id="1054356953">
          <w:marLeft w:val="0"/>
          <w:marRight w:val="0"/>
          <w:marTop w:val="0"/>
          <w:marBottom w:val="0"/>
          <w:divBdr>
            <w:top w:val="none" w:sz="0" w:space="0" w:color="auto"/>
            <w:left w:val="none" w:sz="0" w:space="0" w:color="auto"/>
            <w:bottom w:val="none" w:sz="0" w:space="0" w:color="auto"/>
            <w:right w:val="none" w:sz="0" w:space="0" w:color="auto"/>
          </w:divBdr>
        </w:div>
      </w:divsChild>
    </w:div>
    <w:div w:id="1516266307">
      <w:marLeft w:val="0"/>
      <w:marRight w:val="150"/>
      <w:marTop w:val="0"/>
      <w:marBottom w:val="0"/>
      <w:divBdr>
        <w:top w:val="none" w:sz="0" w:space="0" w:color="auto"/>
        <w:left w:val="none" w:sz="0" w:space="0" w:color="auto"/>
        <w:bottom w:val="none" w:sz="0" w:space="0" w:color="auto"/>
        <w:right w:val="none" w:sz="0" w:space="0" w:color="auto"/>
      </w:divBdr>
      <w:divsChild>
        <w:div w:id="1954359064">
          <w:marLeft w:val="0"/>
          <w:marRight w:val="150"/>
          <w:marTop w:val="0"/>
          <w:marBottom w:val="0"/>
          <w:divBdr>
            <w:top w:val="none" w:sz="0" w:space="0" w:color="auto"/>
            <w:left w:val="none" w:sz="0" w:space="0" w:color="auto"/>
            <w:bottom w:val="none" w:sz="0" w:space="0" w:color="auto"/>
            <w:right w:val="none" w:sz="0" w:space="0" w:color="auto"/>
          </w:divBdr>
        </w:div>
      </w:divsChild>
    </w:div>
    <w:div w:id="1517842781">
      <w:marLeft w:val="0"/>
      <w:marRight w:val="0"/>
      <w:marTop w:val="0"/>
      <w:marBottom w:val="0"/>
      <w:divBdr>
        <w:top w:val="none" w:sz="0" w:space="0" w:color="auto"/>
        <w:left w:val="none" w:sz="0" w:space="0" w:color="auto"/>
        <w:bottom w:val="none" w:sz="0" w:space="0" w:color="auto"/>
        <w:right w:val="none" w:sz="0" w:space="0" w:color="auto"/>
      </w:divBdr>
      <w:divsChild>
        <w:div w:id="315036145">
          <w:marLeft w:val="0"/>
          <w:marRight w:val="0"/>
          <w:marTop w:val="0"/>
          <w:marBottom w:val="0"/>
          <w:divBdr>
            <w:top w:val="none" w:sz="0" w:space="0" w:color="auto"/>
            <w:left w:val="none" w:sz="0" w:space="0" w:color="auto"/>
            <w:bottom w:val="none" w:sz="0" w:space="0" w:color="auto"/>
            <w:right w:val="none" w:sz="0" w:space="0" w:color="auto"/>
          </w:divBdr>
        </w:div>
      </w:divsChild>
    </w:div>
    <w:div w:id="1522628684">
      <w:marLeft w:val="0"/>
      <w:marRight w:val="0"/>
      <w:marTop w:val="0"/>
      <w:marBottom w:val="0"/>
      <w:divBdr>
        <w:top w:val="none" w:sz="0" w:space="0" w:color="auto"/>
        <w:left w:val="none" w:sz="0" w:space="0" w:color="auto"/>
        <w:bottom w:val="none" w:sz="0" w:space="0" w:color="auto"/>
        <w:right w:val="none" w:sz="0" w:space="0" w:color="auto"/>
      </w:divBdr>
      <w:divsChild>
        <w:div w:id="1994793969">
          <w:marLeft w:val="0"/>
          <w:marRight w:val="0"/>
          <w:marTop w:val="0"/>
          <w:marBottom w:val="0"/>
          <w:divBdr>
            <w:top w:val="none" w:sz="0" w:space="0" w:color="auto"/>
            <w:left w:val="none" w:sz="0" w:space="0" w:color="auto"/>
            <w:bottom w:val="none" w:sz="0" w:space="0" w:color="auto"/>
            <w:right w:val="none" w:sz="0" w:space="0" w:color="auto"/>
          </w:divBdr>
        </w:div>
      </w:divsChild>
    </w:div>
    <w:div w:id="1540363927">
      <w:marLeft w:val="0"/>
      <w:marRight w:val="0"/>
      <w:marTop w:val="0"/>
      <w:marBottom w:val="0"/>
      <w:divBdr>
        <w:top w:val="none" w:sz="0" w:space="0" w:color="auto"/>
        <w:left w:val="none" w:sz="0" w:space="0" w:color="auto"/>
        <w:bottom w:val="none" w:sz="0" w:space="0" w:color="auto"/>
        <w:right w:val="none" w:sz="0" w:space="0" w:color="auto"/>
      </w:divBdr>
      <w:divsChild>
        <w:div w:id="298583356">
          <w:marLeft w:val="0"/>
          <w:marRight w:val="0"/>
          <w:marTop w:val="0"/>
          <w:marBottom w:val="0"/>
          <w:divBdr>
            <w:top w:val="none" w:sz="0" w:space="0" w:color="auto"/>
            <w:left w:val="none" w:sz="0" w:space="0" w:color="auto"/>
            <w:bottom w:val="none" w:sz="0" w:space="0" w:color="auto"/>
            <w:right w:val="none" w:sz="0" w:space="0" w:color="auto"/>
          </w:divBdr>
        </w:div>
      </w:divsChild>
    </w:div>
    <w:div w:id="1541160778">
      <w:marLeft w:val="0"/>
      <w:marRight w:val="0"/>
      <w:marTop w:val="0"/>
      <w:marBottom w:val="0"/>
      <w:divBdr>
        <w:top w:val="none" w:sz="0" w:space="0" w:color="auto"/>
        <w:left w:val="none" w:sz="0" w:space="0" w:color="auto"/>
        <w:bottom w:val="none" w:sz="0" w:space="0" w:color="auto"/>
        <w:right w:val="none" w:sz="0" w:space="0" w:color="auto"/>
      </w:divBdr>
      <w:divsChild>
        <w:div w:id="132792891">
          <w:marLeft w:val="0"/>
          <w:marRight w:val="0"/>
          <w:marTop w:val="0"/>
          <w:marBottom w:val="0"/>
          <w:divBdr>
            <w:top w:val="none" w:sz="0" w:space="0" w:color="auto"/>
            <w:left w:val="none" w:sz="0" w:space="0" w:color="auto"/>
            <w:bottom w:val="none" w:sz="0" w:space="0" w:color="auto"/>
            <w:right w:val="none" w:sz="0" w:space="0" w:color="auto"/>
          </w:divBdr>
        </w:div>
      </w:divsChild>
    </w:div>
    <w:div w:id="1541939354">
      <w:marLeft w:val="0"/>
      <w:marRight w:val="0"/>
      <w:marTop w:val="0"/>
      <w:marBottom w:val="0"/>
      <w:divBdr>
        <w:top w:val="none" w:sz="0" w:space="0" w:color="auto"/>
        <w:left w:val="none" w:sz="0" w:space="0" w:color="auto"/>
        <w:bottom w:val="none" w:sz="0" w:space="0" w:color="auto"/>
        <w:right w:val="none" w:sz="0" w:space="0" w:color="auto"/>
      </w:divBdr>
      <w:divsChild>
        <w:div w:id="409163401">
          <w:marLeft w:val="0"/>
          <w:marRight w:val="0"/>
          <w:marTop w:val="0"/>
          <w:marBottom w:val="0"/>
          <w:divBdr>
            <w:top w:val="none" w:sz="0" w:space="0" w:color="auto"/>
            <w:left w:val="none" w:sz="0" w:space="0" w:color="auto"/>
            <w:bottom w:val="none" w:sz="0" w:space="0" w:color="auto"/>
            <w:right w:val="none" w:sz="0" w:space="0" w:color="auto"/>
          </w:divBdr>
        </w:div>
      </w:divsChild>
    </w:div>
    <w:div w:id="1543787074">
      <w:marLeft w:val="0"/>
      <w:marRight w:val="0"/>
      <w:marTop w:val="0"/>
      <w:marBottom w:val="0"/>
      <w:divBdr>
        <w:top w:val="none" w:sz="0" w:space="0" w:color="auto"/>
        <w:left w:val="none" w:sz="0" w:space="0" w:color="auto"/>
        <w:bottom w:val="none" w:sz="0" w:space="0" w:color="auto"/>
        <w:right w:val="none" w:sz="0" w:space="0" w:color="auto"/>
      </w:divBdr>
      <w:divsChild>
        <w:div w:id="1173300499">
          <w:marLeft w:val="0"/>
          <w:marRight w:val="0"/>
          <w:marTop w:val="0"/>
          <w:marBottom w:val="0"/>
          <w:divBdr>
            <w:top w:val="none" w:sz="0" w:space="0" w:color="auto"/>
            <w:left w:val="none" w:sz="0" w:space="0" w:color="auto"/>
            <w:bottom w:val="none" w:sz="0" w:space="0" w:color="auto"/>
            <w:right w:val="none" w:sz="0" w:space="0" w:color="auto"/>
          </w:divBdr>
        </w:div>
      </w:divsChild>
    </w:div>
    <w:div w:id="1545216059">
      <w:marLeft w:val="0"/>
      <w:marRight w:val="0"/>
      <w:marTop w:val="0"/>
      <w:marBottom w:val="0"/>
      <w:divBdr>
        <w:top w:val="none" w:sz="0" w:space="0" w:color="auto"/>
        <w:left w:val="none" w:sz="0" w:space="0" w:color="auto"/>
        <w:bottom w:val="none" w:sz="0" w:space="0" w:color="auto"/>
        <w:right w:val="none" w:sz="0" w:space="0" w:color="auto"/>
      </w:divBdr>
      <w:divsChild>
        <w:div w:id="1640525984">
          <w:marLeft w:val="0"/>
          <w:marRight w:val="0"/>
          <w:marTop w:val="0"/>
          <w:marBottom w:val="0"/>
          <w:divBdr>
            <w:top w:val="none" w:sz="0" w:space="0" w:color="auto"/>
            <w:left w:val="none" w:sz="0" w:space="0" w:color="auto"/>
            <w:bottom w:val="none" w:sz="0" w:space="0" w:color="auto"/>
            <w:right w:val="none" w:sz="0" w:space="0" w:color="auto"/>
          </w:divBdr>
        </w:div>
      </w:divsChild>
    </w:div>
    <w:div w:id="1546796223">
      <w:marLeft w:val="0"/>
      <w:marRight w:val="0"/>
      <w:marTop w:val="0"/>
      <w:marBottom w:val="0"/>
      <w:divBdr>
        <w:top w:val="none" w:sz="0" w:space="0" w:color="auto"/>
        <w:left w:val="none" w:sz="0" w:space="0" w:color="auto"/>
        <w:bottom w:val="none" w:sz="0" w:space="0" w:color="auto"/>
        <w:right w:val="none" w:sz="0" w:space="0" w:color="auto"/>
      </w:divBdr>
      <w:divsChild>
        <w:div w:id="714043162">
          <w:marLeft w:val="0"/>
          <w:marRight w:val="0"/>
          <w:marTop w:val="0"/>
          <w:marBottom w:val="0"/>
          <w:divBdr>
            <w:top w:val="none" w:sz="0" w:space="0" w:color="auto"/>
            <w:left w:val="none" w:sz="0" w:space="0" w:color="auto"/>
            <w:bottom w:val="none" w:sz="0" w:space="0" w:color="auto"/>
            <w:right w:val="none" w:sz="0" w:space="0" w:color="auto"/>
          </w:divBdr>
        </w:div>
      </w:divsChild>
    </w:div>
    <w:div w:id="1550217863">
      <w:marLeft w:val="0"/>
      <w:marRight w:val="0"/>
      <w:marTop w:val="0"/>
      <w:marBottom w:val="0"/>
      <w:divBdr>
        <w:top w:val="none" w:sz="0" w:space="0" w:color="auto"/>
        <w:left w:val="none" w:sz="0" w:space="0" w:color="auto"/>
        <w:bottom w:val="none" w:sz="0" w:space="0" w:color="auto"/>
        <w:right w:val="none" w:sz="0" w:space="0" w:color="auto"/>
      </w:divBdr>
      <w:divsChild>
        <w:div w:id="1867522603">
          <w:marLeft w:val="0"/>
          <w:marRight w:val="0"/>
          <w:marTop w:val="0"/>
          <w:marBottom w:val="0"/>
          <w:divBdr>
            <w:top w:val="none" w:sz="0" w:space="0" w:color="auto"/>
            <w:left w:val="none" w:sz="0" w:space="0" w:color="auto"/>
            <w:bottom w:val="none" w:sz="0" w:space="0" w:color="auto"/>
            <w:right w:val="none" w:sz="0" w:space="0" w:color="auto"/>
          </w:divBdr>
        </w:div>
      </w:divsChild>
    </w:div>
    <w:div w:id="1553617968">
      <w:marLeft w:val="0"/>
      <w:marRight w:val="0"/>
      <w:marTop w:val="0"/>
      <w:marBottom w:val="0"/>
      <w:divBdr>
        <w:top w:val="none" w:sz="0" w:space="0" w:color="auto"/>
        <w:left w:val="none" w:sz="0" w:space="0" w:color="auto"/>
        <w:bottom w:val="none" w:sz="0" w:space="0" w:color="auto"/>
        <w:right w:val="none" w:sz="0" w:space="0" w:color="auto"/>
      </w:divBdr>
      <w:divsChild>
        <w:div w:id="1889880395">
          <w:marLeft w:val="0"/>
          <w:marRight w:val="0"/>
          <w:marTop w:val="0"/>
          <w:marBottom w:val="0"/>
          <w:divBdr>
            <w:top w:val="none" w:sz="0" w:space="0" w:color="auto"/>
            <w:left w:val="none" w:sz="0" w:space="0" w:color="auto"/>
            <w:bottom w:val="none" w:sz="0" w:space="0" w:color="auto"/>
            <w:right w:val="none" w:sz="0" w:space="0" w:color="auto"/>
          </w:divBdr>
        </w:div>
      </w:divsChild>
    </w:div>
    <w:div w:id="1556087292">
      <w:marLeft w:val="0"/>
      <w:marRight w:val="0"/>
      <w:marTop w:val="0"/>
      <w:marBottom w:val="0"/>
      <w:divBdr>
        <w:top w:val="none" w:sz="0" w:space="0" w:color="auto"/>
        <w:left w:val="none" w:sz="0" w:space="0" w:color="auto"/>
        <w:bottom w:val="none" w:sz="0" w:space="0" w:color="auto"/>
        <w:right w:val="none" w:sz="0" w:space="0" w:color="auto"/>
      </w:divBdr>
      <w:divsChild>
        <w:div w:id="722095138">
          <w:marLeft w:val="0"/>
          <w:marRight w:val="0"/>
          <w:marTop w:val="0"/>
          <w:marBottom w:val="0"/>
          <w:divBdr>
            <w:top w:val="none" w:sz="0" w:space="0" w:color="auto"/>
            <w:left w:val="none" w:sz="0" w:space="0" w:color="auto"/>
            <w:bottom w:val="none" w:sz="0" w:space="0" w:color="auto"/>
            <w:right w:val="none" w:sz="0" w:space="0" w:color="auto"/>
          </w:divBdr>
        </w:div>
      </w:divsChild>
    </w:div>
    <w:div w:id="1558667311">
      <w:marLeft w:val="0"/>
      <w:marRight w:val="0"/>
      <w:marTop w:val="0"/>
      <w:marBottom w:val="0"/>
      <w:divBdr>
        <w:top w:val="none" w:sz="0" w:space="0" w:color="auto"/>
        <w:left w:val="none" w:sz="0" w:space="0" w:color="auto"/>
        <w:bottom w:val="none" w:sz="0" w:space="0" w:color="auto"/>
        <w:right w:val="none" w:sz="0" w:space="0" w:color="auto"/>
      </w:divBdr>
      <w:divsChild>
        <w:div w:id="953629756">
          <w:marLeft w:val="0"/>
          <w:marRight w:val="0"/>
          <w:marTop w:val="0"/>
          <w:marBottom w:val="0"/>
          <w:divBdr>
            <w:top w:val="none" w:sz="0" w:space="0" w:color="auto"/>
            <w:left w:val="none" w:sz="0" w:space="0" w:color="auto"/>
            <w:bottom w:val="none" w:sz="0" w:space="0" w:color="auto"/>
            <w:right w:val="none" w:sz="0" w:space="0" w:color="auto"/>
          </w:divBdr>
        </w:div>
      </w:divsChild>
    </w:div>
    <w:div w:id="1559632558">
      <w:marLeft w:val="0"/>
      <w:marRight w:val="0"/>
      <w:marTop w:val="0"/>
      <w:marBottom w:val="0"/>
      <w:divBdr>
        <w:top w:val="none" w:sz="0" w:space="0" w:color="auto"/>
        <w:left w:val="none" w:sz="0" w:space="0" w:color="auto"/>
        <w:bottom w:val="none" w:sz="0" w:space="0" w:color="auto"/>
        <w:right w:val="none" w:sz="0" w:space="0" w:color="auto"/>
      </w:divBdr>
      <w:divsChild>
        <w:div w:id="1666324414">
          <w:marLeft w:val="0"/>
          <w:marRight w:val="0"/>
          <w:marTop w:val="0"/>
          <w:marBottom w:val="0"/>
          <w:divBdr>
            <w:top w:val="none" w:sz="0" w:space="0" w:color="auto"/>
            <w:left w:val="none" w:sz="0" w:space="0" w:color="auto"/>
            <w:bottom w:val="none" w:sz="0" w:space="0" w:color="auto"/>
            <w:right w:val="none" w:sz="0" w:space="0" w:color="auto"/>
          </w:divBdr>
        </w:div>
      </w:divsChild>
    </w:div>
    <w:div w:id="1562788714">
      <w:marLeft w:val="0"/>
      <w:marRight w:val="0"/>
      <w:marTop w:val="0"/>
      <w:marBottom w:val="0"/>
      <w:divBdr>
        <w:top w:val="none" w:sz="0" w:space="0" w:color="auto"/>
        <w:left w:val="none" w:sz="0" w:space="0" w:color="auto"/>
        <w:bottom w:val="none" w:sz="0" w:space="0" w:color="auto"/>
        <w:right w:val="none" w:sz="0" w:space="0" w:color="auto"/>
      </w:divBdr>
      <w:divsChild>
        <w:div w:id="796609884">
          <w:marLeft w:val="0"/>
          <w:marRight w:val="0"/>
          <w:marTop w:val="0"/>
          <w:marBottom w:val="0"/>
          <w:divBdr>
            <w:top w:val="none" w:sz="0" w:space="0" w:color="auto"/>
            <w:left w:val="none" w:sz="0" w:space="0" w:color="auto"/>
            <w:bottom w:val="none" w:sz="0" w:space="0" w:color="auto"/>
            <w:right w:val="none" w:sz="0" w:space="0" w:color="auto"/>
          </w:divBdr>
        </w:div>
      </w:divsChild>
    </w:div>
    <w:div w:id="1564173941">
      <w:marLeft w:val="0"/>
      <w:marRight w:val="0"/>
      <w:marTop w:val="0"/>
      <w:marBottom w:val="0"/>
      <w:divBdr>
        <w:top w:val="none" w:sz="0" w:space="0" w:color="auto"/>
        <w:left w:val="none" w:sz="0" w:space="0" w:color="auto"/>
        <w:bottom w:val="none" w:sz="0" w:space="0" w:color="auto"/>
        <w:right w:val="none" w:sz="0" w:space="0" w:color="auto"/>
      </w:divBdr>
      <w:divsChild>
        <w:div w:id="86273201">
          <w:marLeft w:val="0"/>
          <w:marRight w:val="0"/>
          <w:marTop w:val="0"/>
          <w:marBottom w:val="0"/>
          <w:divBdr>
            <w:top w:val="none" w:sz="0" w:space="0" w:color="auto"/>
            <w:left w:val="none" w:sz="0" w:space="0" w:color="auto"/>
            <w:bottom w:val="none" w:sz="0" w:space="0" w:color="auto"/>
            <w:right w:val="none" w:sz="0" w:space="0" w:color="auto"/>
          </w:divBdr>
        </w:div>
      </w:divsChild>
    </w:div>
    <w:div w:id="1564754779">
      <w:marLeft w:val="0"/>
      <w:marRight w:val="0"/>
      <w:marTop w:val="0"/>
      <w:marBottom w:val="0"/>
      <w:divBdr>
        <w:top w:val="none" w:sz="0" w:space="0" w:color="auto"/>
        <w:left w:val="none" w:sz="0" w:space="0" w:color="auto"/>
        <w:bottom w:val="none" w:sz="0" w:space="0" w:color="auto"/>
        <w:right w:val="none" w:sz="0" w:space="0" w:color="auto"/>
      </w:divBdr>
      <w:divsChild>
        <w:div w:id="1273442740">
          <w:marLeft w:val="0"/>
          <w:marRight w:val="0"/>
          <w:marTop w:val="0"/>
          <w:marBottom w:val="0"/>
          <w:divBdr>
            <w:top w:val="none" w:sz="0" w:space="0" w:color="auto"/>
            <w:left w:val="none" w:sz="0" w:space="0" w:color="auto"/>
            <w:bottom w:val="none" w:sz="0" w:space="0" w:color="auto"/>
            <w:right w:val="none" w:sz="0" w:space="0" w:color="auto"/>
          </w:divBdr>
        </w:div>
      </w:divsChild>
    </w:div>
    <w:div w:id="1567454984">
      <w:marLeft w:val="0"/>
      <w:marRight w:val="0"/>
      <w:marTop w:val="0"/>
      <w:marBottom w:val="0"/>
      <w:divBdr>
        <w:top w:val="none" w:sz="0" w:space="0" w:color="auto"/>
        <w:left w:val="none" w:sz="0" w:space="0" w:color="auto"/>
        <w:bottom w:val="none" w:sz="0" w:space="0" w:color="auto"/>
        <w:right w:val="none" w:sz="0" w:space="0" w:color="auto"/>
      </w:divBdr>
      <w:divsChild>
        <w:div w:id="1535119170">
          <w:marLeft w:val="0"/>
          <w:marRight w:val="0"/>
          <w:marTop w:val="0"/>
          <w:marBottom w:val="0"/>
          <w:divBdr>
            <w:top w:val="none" w:sz="0" w:space="0" w:color="auto"/>
            <w:left w:val="none" w:sz="0" w:space="0" w:color="auto"/>
            <w:bottom w:val="none" w:sz="0" w:space="0" w:color="auto"/>
            <w:right w:val="none" w:sz="0" w:space="0" w:color="auto"/>
          </w:divBdr>
        </w:div>
      </w:divsChild>
    </w:div>
    <w:div w:id="1568374279">
      <w:marLeft w:val="0"/>
      <w:marRight w:val="0"/>
      <w:marTop w:val="0"/>
      <w:marBottom w:val="0"/>
      <w:divBdr>
        <w:top w:val="none" w:sz="0" w:space="0" w:color="auto"/>
        <w:left w:val="none" w:sz="0" w:space="0" w:color="auto"/>
        <w:bottom w:val="none" w:sz="0" w:space="0" w:color="auto"/>
        <w:right w:val="none" w:sz="0" w:space="0" w:color="auto"/>
      </w:divBdr>
      <w:divsChild>
        <w:div w:id="478695412">
          <w:marLeft w:val="0"/>
          <w:marRight w:val="0"/>
          <w:marTop w:val="0"/>
          <w:marBottom w:val="0"/>
          <w:divBdr>
            <w:top w:val="none" w:sz="0" w:space="0" w:color="auto"/>
            <w:left w:val="none" w:sz="0" w:space="0" w:color="auto"/>
            <w:bottom w:val="none" w:sz="0" w:space="0" w:color="auto"/>
            <w:right w:val="none" w:sz="0" w:space="0" w:color="auto"/>
          </w:divBdr>
        </w:div>
      </w:divsChild>
    </w:div>
    <w:div w:id="1571963578">
      <w:marLeft w:val="0"/>
      <w:marRight w:val="0"/>
      <w:marTop w:val="0"/>
      <w:marBottom w:val="0"/>
      <w:divBdr>
        <w:top w:val="none" w:sz="0" w:space="0" w:color="auto"/>
        <w:left w:val="none" w:sz="0" w:space="0" w:color="auto"/>
        <w:bottom w:val="none" w:sz="0" w:space="0" w:color="auto"/>
        <w:right w:val="none" w:sz="0" w:space="0" w:color="auto"/>
      </w:divBdr>
      <w:divsChild>
        <w:div w:id="1595358868">
          <w:marLeft w:val="0"/>
          <w:marRight w:val="0"/>
          <w:marTop w:val="0"/>
          <w:marBottom w:val="0"/>
          <w:divBdr>
            <w:top w:val="none" w:sz="0" w:space="0" w:color="auto"/>
            <w:left w:val="none" w:sz="0" w:space="0" w:color="auto"/>
            <w:bottom w:val="none" w:sz="0" w:space="0" w:color="auto"/>
            <w:right w:val="none" w:sz="0" w:space="0" w:color="auto"/>
          </w:divBdr>
        </w:div>
      </w:divsChild>
    </w:div>
    <w:div w:id="1575042790">
      <w:marLeft w:val="0"/>
      <w:marRight w:val="0"/>
      <w:marTop w:val="0"/>
      <w:marBottom w:val="0"/>
      <w:divBdr>
        <w:top w:val="none" w:sz="0" w:space="0" w:color="auto"/>
        <w:left w:val="none" w:sz="0" w:space="0" w:color="auto"/>
        <w:bottom w:val="none" w:sz="0" w:space="0" w:color="auto"/>
        <w:right w:val="none" w:sz="0" w:space="0" w:color="auto"/>
      </w:divBdr>
      <w:divsChild>
        <w:div w:id="1989556727">
          <w:marLeft w:val="0"/>
          <w:marRight w:val="0"/>
          <w:marTop w:val="0"/>
          <w:marBottom w:val="0"/>
          <w:divBdr>
            <w:top w:val="none" w:sz="0" w:space="0" w:color="auto"/>
            <w:left w:val="none" w:sz="0" w:space="0" w:color="auto"/>
            <w:bottom w:val="none" w:sz="0" w:space="0" w:color="auto"/>
            <w:right w:val="none" w:sz="0" w:space="0" w:color="auto"/>
          </w:divBdr>
        </w:div>
      </w:divsChild>
    </w:div>
    <w:div w:id="1577393615">
      <w:marLeft w:val="0"/>
      <w:marRight w:val="0"/>
      <w:marTop w:val="0"/>
      <w:marBottom w:val="0"/>
      <w:divBdr>
        <w:top w:val="none" w:sz="0" w:space="0" w:color="auto"/>
        <w:left w:val="none" w:sz="0" w:space="0" w:color="auto"/>
        <w:bottom w:val="none" w:sz="0" w:space="0" w:color="auto"/>
        <w:right w:val="none" w:sz="0" w:space="0" w:color="auto"/>
      </w:divBdr>
      <w:divsChild>
        <w:div w:id="1024751116">
          <w:marLeft w:val="0"/>
          <w:marRight w:val="0"/>
          <w:marTop w:val="0"/>
          <w:marBottom w:val="0"/>
          <w:divBdr>
            <w:top w:val="none" w:sz="0" w:space="0" w:color="auto"/>
            <w:left w:val="none" w:sz="0" w:space="0" w:color="auto"/>
            <w:bottom w:val="none" w:sz="0" w:space="0" w:color="auto"/>
            <w:right w:val="none" w:sz="0" w:space="0" w:color="auto"/>
          </w:divBdr>
        </w:div>
      </w:divsChild>
    </w:div>
    <w:div w:id="1579054481">
      <w:marLeft w:val="0"/>
      <w:marRight w:val="0"/>
      <w:marTop w:val="0"/>
      <w:marBottom w:val="0"/>
      <w:divBdr>
        <w:top w:val="none" w:sz="0" w:space="0" w:color="auto"/>
        <w:left w:val="none" w:sz="0" w:space="0" w:color="auto"/>
        <w:bottom w:val="none" w:sz="0" w:space="0" w:color="auto"/>
        <w:right w:val="none" w:sz="0" w:space="0" w:color="auto"/>
      </w:divBdr>
      <w:divsChild>
        <w:div w:id="1158350821">
          <w:marLeft w:val="0"/>
          <w:marRight w:val="0"/>
          <w:marTop w:val="0"/>
          <w:marBottom w:val="0"/>
          <w:divBdr>
            <w:top w:val="none" w:sz="0" w:space="0" w:color="auto"/>
            <w:left w:val="none" w:sz="0" w:space="0" w:color="auto"/>
            <w:bottom w:val="none" w:sz="0" w:space="0" w:color="auto"/>
            <w:right w:val="none" w:sz="0" w:space="0" w:color="auto"/>
          </w:divBdr>
        </w:div>
      </w:divsChild>
    </w:div>
    <w:div w:id="1579167482">
      <w:marLeft w:val="0"/>
      <w:marRight w:val="0"/>
      <w:marTop w:val="0"/>
      <w:marBottom w:val="0"/>
      <w:divBdr>
        <w:top w:val="none" w:sz="0" w:space="0" w:color="auto"/>
        <w:left w:val="none" w:sz="0" w:space="0" w:color="auto"/>
        <w:bottom w:val="none" w:sz="0" w:space="0" w:color="auto"/>
        <w:right w:val="none" w:sz="0" w:space="0" w:color="auto"/>
      </w:divBdr>
      <w:divsChild>
        <w:div w:id="2006128547">
          <w:marLeft w:val="0"/>
          <w:marRight w:val="0"/>
          <w:marTop w:val="0"/>
          <w:marBottom w:val="0"/>
          <w:divBdr>
            <w:top w:val="none" w:sz="0" w:space="0" w:color="auto"/>
            <w:left w:val="none" w:sz="0" w:space="0" w:color="auto"/>
            <w:bottom w:val="none" w:sz="0" w:space="0" w:color="auto"/>
            <w:right w:val="none" w:sz="0" w:space="0" w:color="auto"/>
          </w:divBdr>
        </w:div>
      </w:divsChild>
    </w:div>
    <w:div w:id="1580822414">
      <w:marLeft w:val="0"/>
      <w:marRight w:val="0"/>
      <w:marTop w:val="0"/>
      <w:marBottom w:val="0"/>
      <w:divBdr>
        <w:top w:val="none" w:sz="0" w:space="0" w:color="auto"/>
        <w:left w:val="none" w:sz="0" w:space="0" w:color="auto"/>
        <w:bottom w:val="none" w:sz="0" w:space="0" w:color="auto"/>
        <w:right w:val="none" w:sz="0" w:space="0" w:color="auto"/>
      </w:divBdr>
      <w:divsChild>
        <w:div w:id="1185829789">
          <w:marLeft w:val="0"/>
          <w:marRight w:val="0"/>
          <w:marTop w:val="0"/>
          <w:marBottom w:val="0"/>
          <w:divBdr>
            <w:top w:val="none" w:sz="0" w:space="0" w:color="auto"/>
            <w:left w:val="none" w:sz="0" w:space="0" w:color="auto"/>
            <w:bottom w:val="none" w:sz="0" w:space="0" w:color="auto"/>
            <w:right w:val="none" w:sz="0" w:space="0" w:color="auto"/>
          </w:divBdr>
        </w:div>
      </w:divsChild>
    </w:div>
    <w:div w:id="1580943909">
      <w:marLeft w:val="0"/>
      <w:marRight w:val="0"/>
      <w:marTop w:val="0"/>
      <w:marBottom w:val="0"/>
      <w:divBdr>
        <w:top w:val="none" w:sz="0" w:space="0" w:color="auto"/>
        <w:left w:val="none" w:sz="0" w:space="0" w:color="auto"/>
        <w:bottom w:val="none" w:sz="0" w:space="0" w:color="auto"/>
        <w:right w:val="none" w:sz="0" w:space="0" w:color="auto"/>
      </w:divBdr>
      <w:divsChild>
        <w:div w:id="1966739600">
          <w:marLeft w:val="0"/>
          <w:marRight w:val="0"/>
          <w:marTop w:val="0"/>
          <w:marBottom w:val="0"/>
          <w:divBdr>
            <w:top w:val="none" w:sz="0" w:space="0" w:color="auto"/>
            <w:left w:val="none" w:sz="0" w:space="0" w:color="auto"/>
            <w:bottom w:val="none" w:sz="0" w:space="0" w:color="auto"/>
            <w:right w:val="none" w:sz="0" w:space="0" w:color="auto"/>
          </w:divBdr>
        </w:div>
      </w:divsChild>
    </w:div>
    <w:div w:id="1582249664">
      <w:marLeft w:val="0"/>
      <w:marRight w:val="150"/>
      <w:marTop w:val="0"/>
      <w:marBottom w:val="0"/>
      <w:divBdr>
        <w:top w:val="none" w:sz="0" w:space="0" w:color="auto"/>
        <w:left w:val="none" w:sz="0" w:space="0" w:color="auto"/>
        <w:bottom w:val="none" w:sz="0" w:space="0" w:color="auto"/>
        <w:right w:val="none" w:sz="0" w:space="0" w:color="auto"/>
      </w:divBdr>
      <w:divsChild>
        <w:div w:id="114369114">
          <w:marLeft w:val="0"/>
          <w:marRight w:val="150"/>
          <w:marTop w:val="0"/>
          <w:marBottom w:val="0"/>
          <w:divBdr>
            <w:top w:val="none" w:sz="0" w:space="0" w:color="auto"/>
            <w:left w:val="none" w:sz="0" w:space="0" w:color="auto"/>
            <w:bottom w:val="none" w:sz="0" w:space="0" w:color="auto"/>
            <w:right w:val="none" w:sz="0" w:space="0" w:color="auto"/>
          </w:divBdr>
        </w:div>
      </w:divsChild>
    </w:div>
    <w:div w:id="1582569032">
      <w:marLeft w:val="0"/>
      <w:marRight w:val="0"/>
      <w:marTop w:val="0"/>
      <w:marBottom w:val="0"/>
      <w:divBdr>
        <w:top w:val="none" w:sz="0" w:space="0" w:color="auto"/>
        <w:left w:val="none" w:sz="0" w:space="0" w:color="auto"/>
        <w:bottom w:val="none" w:sz="0" w:space="0" w:color="auto"/>
        <w:right w:val="none" w:sz="0" w:space="0" w:color="auto"/>
      </w:divBdr>
      <w:divsChild>
        <w:div w:id="1244224631">
          <w:marLeft w:val="0"/>
          <w:marRight w:val="0"/>
          <w:marTop w:val="0"/>
          <w:marBottom w:val="0"/>
          <w:divBdr>
            <w:top w:val="none" w:sz="0" w:space="0" w:color="auto"/>
            <w:left w:val="none" w:sz="0" w:space="0" w:color="auto"/>
            <w:bottom w:val="none" w:sz="0" w:space="0" w:color="auto"/>
            <w:right w:val="none" w:sz="0" w:space="0" w:color="auto"/>
          </w:divBdr>
        </w:div>
      </w:divsChild>
    </w:div>
    <w:div w:id="1585994333">
      <w:marLeft w:val="0"/>
      <w:marRight w:val="0"/>
      <w:marTop w:val="0"/>
      <w:marBottom w:val="0"/>
      <w:divBdr>
        <w:top w:val="none" w:sz="0" w:space="0" w:color="auto"/>
        <w:left w:val="none" w:sz="0" w:space="0" w:color="auto"/>
        <w:bottom w:val="none" w:sz="0" w:space="0" w:color="auto"/>
        <w:right w:val="none" w:sz="0" w:space="0" w:color="auto"/>
      </w:divBdr>
      <w:divsChild>
        <w:div w:id="36784366">
          <w:marLeft w:val="0"/>
          <w:marRight w:val="0"/>
          <w:marTop w:val="0"/>
          <w:marBottom w:val="0"/>
          <w:divBdr>
            <w:top w:val="none" w:sz="0" w:space="0" w:color="auto"/>
            <w:left w:val="none" w:sz="0" w:space="0" w:color="auto"/>
            <w:bottom w:val="none" w:sz="0" w:space="0" w:color="auto"/>
            <w:right w:val="none" w:sz="0" w:space="0" w:color="auto"/>
          </w:divBdr>
        </w:div>
      </w:divsChild>
    </w:div>
    <w:div w:id="1587836606">
      <w:marLeft w:val="0"/>
      <w:marRight w:val="0"/>
      <w:marTop w:val="0"/>
      <w:marBottom w:val="0"/>
      <w:divBdr>
        <w:top w:val="none" w:sz="0" w:space="0" w:color="auto"/>
        <w:left w:val="none" w:sz="0" w:space="0" w:color="auto"/>
        <w:bottom w:val="none" w:sz="0" w:space="0" w:color="auto"/>
        <w:right w:val="none" w:sz="0" w:space="0" w:color="auto"/>
      </w:divBdr>
      <w:divsChild>
        <w:div w:id="549732596">
          <w:marLeft w:val="0"/>
          <w:marRight w:val="0"/>
          <w:marTop w:val="0"/>
          <w:marBottom w:val="0"/>
          <w:divBdr>
            <w:top w:val="none" w:sz="0" w:space="0" w:color="auto"/>
            <w:left w:val="none" w:sz="0" w:space="0" w:color="auto"/>
            <w:bottom w:val="none" w:sz="0" w:space="0" w:color="auto"/>
            <w:right w:val="none" w:sz="0" w:space="0" w:color="auto"/>
          </w:divBdr>
        </w:div>
      </w:divsChild>
    </w:div>
    <w:div w:id="1592544841">
      <w:marLeft w:val="0"/>
      <w:marRight w:val="0"/>
      <w:marTop w:val="0"/>
      <w:marBottom w:val="0"/>
      <w:divBdr>
        <w:top w:val="none" w:sz="0" w:space="0" w:color="auto"/>
        <w:left w:val="none" w:sz="0" w:space="0" w:color="auto"/>
        <w:bottom w:val="none" w:sz="0" w:space="0" w:color="auto"/>
        <w:right w:val="none" w:sz="0" w:space="0" w:color="auto"/>
      </w:divBdr>
      <w:divsChild>
        <w:div w:id="345249095">
          <w:marLeft w:val="0"/>
          <w:marRight w:val="0"/>
          <w:marTop w:val="0"/>
          <w:marBottom w:val="0"/>
          <w:divBdr>
            <w:top w:val="none" w:sz="0" w:space="0" w:color="auto"/>
            <w:left w:val="none" w:sz="0" w:space="0" w:color="auto"/>
            <w:bottom w:val="none" w:sz="0" w:space="0" w:color="auto"/>
            <w:right w:val="none" w:sz="0" w:space="0" w:color="auto"/>
          </w:divBdr>
        </w:div>
      </w:divsChild>
    </w:div>
    <w:div w:id="1593320650">
      <w:marLeft w:val="0"/>
      <w:marRight w:val="0"/>
      <w:marTop w:val="0"/>
      <w:marBottom w:val="0"/>
      <w:divBdr>
        <w:top w:val="none" w:sz="0" w:space="0" w:color="auto"/>
        <w:left w:val="none" w:sz="0" w:space="0" w:color="auto"/>
        <w:bottom w:val="none" w:sz="0" w:space="0" w:color="auto"/>
        <w:right w:val="none" w:sz="0" w:space="0" w:color="auto"/>
      </w:divBdr>
      <w:divsChild>
        <w:div w:id="789394745">
          <w:marLeft w:val="0"/>
          <w:marRight w:val="0"/>
          <w:marTop w:val="0"/>
          <w:marBottom w:val="0"/>
          <w:divBdr>
            <w:top w:val="none" w:sz="0" w:space="0" w:color="auto"/>
            <w:left w:val="none" w:sz="0" w:space="0" w:color="auto"/>
            <w:bottom w:val="none" w:sz="0" w:space="0" w:color="auto"/>
            <w:right w:val="none" w:sz="0" w:space="0" w:color="auto"/>
          </w:divBdr>
        </w:div>
      </w:divsChild>
    </w:div>
    <w:div w:id="1593471348">
      <w:marLeft w:val="0"/>
      <w:marRight w:val="0"/>
      <w:marTop w:val="0"/>
      <w:marBottom w:val="0"/>
      <w:divBdr>
        <w:top w:val="none" w:sz="0" w:space="0" w:color="auto"/>
        <w:left w:val="none" w:sz="0" w:space="0" w:color="auto"/>
        <w:bottom w:val="none" w:sz="0" w:space="0" w:color="auto"/>
        <w:right w:val="none" w:sz="0" w:space="0" w:color="auto"/>
      </w:divBdr>
      <w:divsChild>
        <w:div w:id="231043833">
          <w:marLeft w:val="0"/>
          <w:marRight w:val="0"/>
          <w:marTop w:val="0"/>
          <w:marBottom w:val="0"/>
          <w:divBdr>
            <w:top w:val="none" w:sz="0" w:space="0" w:color="auto"/>
            <w:left w:val="none" w:sz="0" w:space="0" w:color="auto"/>
            <w:bottom w:val="none" w:sz="0" w:space="0" w:color="auto"/>
            <w:right w:val="none" w:sz="0" w:space="0" w:color="auto"/>
          </w:divBdr>
        </w:div>
      </w:divsChild>
    </w:div>
    <w:div w:id="1595897309">
      <w:marLeft w:val="0"/>
      <w:marRight w:val="0"/>
      <w:marTop w:val="0"/>
      <w:marBottom w:val="0"/>
      <w:divBdr>
        <w:top w:val="none" w:sz="0" w:space="0" w:color="auto"/>
        <w:left w:val="none" w:sz="0" w:space="0" w:color="auto"/>
        <w:bottom w:val="none" w:sz="0" w:space="0" w:color="auto"/>
        <w:right w:val="none" w:sz="0" w:space="0" w:color="auto"/>
      </w:divBdr>
      <w:divsChild>
        <w:div w:id="95059802">
          <w:marLeft w:val="0"/>
          <w:marRight w:val="0"/>
          <w:marTop w:val="0"/>
          <w:marBottom w:val="0"/>
          <w:divBdr>
            <w:top w:val="none" w:sz="0" w:space="0" w:color="auto"/>
            <w:left w:val="none" w:sz="0" w:space="0" w:color="auto"/>
            <w:bottom w:val="none" w:sz="0" w:space="0" w:color="auto"/>
            <w:right w:val="none" w:sz="0" w:space="0" w:color="auto"/>
          </w:divBdr>
        </w:div>
      </w:divsChild>
    </w:div>
    <w:div w:id="1597590247">
      <w:marLeft w:val="0"/>
      <w:marRight w:val="0"/>
      <w:marTop w:val="0"/>
      <w:marBottom w:val="0"/>
      <w:divBdr>
        <w:top w:val="none" w:sz="0" w:space="0" w:color="auto"/>
        <w:left w:val="none" w:sz="0" w:space="0" w:color="auto"/>
        <w:bottom w:val="none" w:sz="0" w:space="0" w:color="auto"/>
        <w:right w:val="none" w:sz="0" w:space="0" w:color="auto"/>
      </w:divBdr>
      <w:divsChild>
        <w:div w:id="1271859436">
          <w:marLeft w:val="0"/>
          <w:marRight w:val="0"/>
          <w:marTop w:val="0"/>
          <w:marBottom w:val="0"/>
          <w:divBdr>
            <w:top w:val="none" w:sz="0" w:space="0" w:color="auto"/>
            <w:left w:val="none" w:sz="0" w:space="0" w:color="auto"/>
            <w:bottom w:val="none" w:sz="0" w:space="0" w:color="auto"/>
            <w:right w:val="none" w:sz="0" w:space="0" w:color="auto"/>
          </w:divBdr>
        </w:div>
      </w:divsChild>
    </w:div>
    <w:div w:id="1598250742">
      <w:marLeft w:val="0"/>
      <w:marRight w:val="0"/>
      <w:marTop w:val="0"/>
      <w:marBottom w:val="0"/>
      <w:divBdr>
        <w:top w:val="none" w:sz="0" w:space="0" w:color="auto"/>
        <w:left w:val="none" w:sz="0" w:space="0" w:color="auto"/>
        <w:bottom w:val="none" w:sz="0" w:space="0" w:color="auto"/>
        <w:right w:val="none" w:sz="0" w:space="0" w:color="auto"/>
      </w:divBdr>
      <w:divsChild>
        <w:div w:id="1324704494">
          <w:marLeft w:val="0"/>
          <w:marRight w:val="0"/>
          <w:marTop w:val="0"/>
          <w:marBottom w:val="0"/>
          <w:divBdr>
            <w:top w:val="none" w:sz="0" w:space="0" w:color="auto"/>
            <w:left w:val="none" w:sz="0" w:space="0" w:color="auto"/>
            <w:bottom w:val="none" w:sz="0" w:space="0" w:color="auto"/>
            <w:right w:val="none" w:sz="0" w:space="0" w:color="auto"/>
          </w:divBdr>
        </w:div>
      </w:divsChild>
    </w:div>
    <w:div w:id="1603294328">
      <w:marLeft w:val="0"/>
      <w:marRight w:val="0"/>
      <w:marTop w:val="0"/>
      <w:marBottom w:val="0"/>
      <w:divBdr>
        <w:top w:val="none" w:sz="0" w:space="0" w:color="auto"/>
        <w:left w:val="none" w:sz="0" w:space="0" w:color="auto"/>
        <w:bottom w:val="none" w:sz="0" w:space="0" w:color="auto"/>
        <w:right w:val="none" w:sz="0" w:space="0" w:color="auto"/>
      </w:divBdr>
      <w:divsChild>
        <w:div w:id="1171985095">
          <w:marLeft w:val="0"/>
          <w:marRight w:val="0"/>
          <w:marTop w:val="0"/>
          <w:marBottom w:val="0"/>
          <w:divBdr>
            <w:top w:val="none" w:sz="0" w:space="0" w:color="auto"/>
            <w:left w:val="none" w:sz="0" w:space="0" w:color="auto"/>
            <w:bottom w:val="none" w:sz="0" w:space="0" w:color="auto"/>
            <w:right w:val="none" w:sz="0" w:space="0" w:color="auto"/>
          </w:divBdr>
        </w:div>
      </w:divsChild>
    </w:div>
    <w:div w:id="1605503629">
      <w:marLeft w:val="0"/>
      <w:marRight w:val="0"/>
      <w:marTop w:val="0"/>
      <w:marBottom w:val="0"/>
      <w:divBdr>
        <w:top w:val="none" w:sz="0" w:space="0" w:color="auto"/>
        <w:left w:val="none" w:sz="0" w:space="0" w:color="auto"/>
        <w:bottom w:val="none" w:sz="0" w:space="0" w:color="auto"/>
        <w:right w:val="none" w:sz="0" w:space="0" w:color="auto"/>
      </w:divBdr>
      <w:divsChild>
        <w:div w:id="730614695">
          <w:marLeft w:val="0"/>
          <w:marRight w:val="0"/>
          <w:marTop w:val="0"/>
          <w:marBottom w:val="0"/>
          <w:divBdr>
            <w:top w:val="none" w:sz="0" w:space="0" w:color="auto"/>
            <w:left w:val="none" w:sz="0" w:space="0" w:color="auto"/>
            <w:bottom w:val="none" w:sz="0" w:space="0" w:color="auto"/>
            <w:right w:val="none" w:sz="0" w:space="0" w:color="auto"/>
          </w:divBdr>
        </w:div>
      </w:divsChild>
    </w:div>
    <w:div w:id="1606305123">
      <w:marLeft w:val="0"/>
      <w:marRight w:val="0"/>
      <w:marTop w:val="0"/>
      <w:marBottom w:val="0"/>
      <w:divBdr>
        <w:top w:val="none" w:sz="0" w:space="0" w:color="auto"/>
        <w:left w:val="none" w:sz="0" w:space="0" w:color="auto"/>
        <w:bottom w:val="none" w:sz="0" w:space="0" w:color="auto"/>
        <w:right w:val="none" w:sz="0" w:space="0" w:color="auto"/>
      </w:divBdr>
      <w:divsChild>
        <w:div w:id="1288127435">
          <w:marLeft w:val="0"/>
          <w:marRight w:val="0"/>
          <w:marTop w:val="0"/>
          <w:marBottom w:val="0"/>
          <w:divBdr>
            <w:top w:val="none" w:sz="0" w:space="0" w:color="auto"/>
            <w:left w:val="none" w:sz="0" w:space="0" w:color="auto"/>
            <w:bottom w:val="none" w:sz="0" w:space="0" w:color="auto"/>
            <w:right w:val="none" w:sz="0" w:space="0" w:color="auto"/>
          </w:divBdr>
        </w:div>
      </w:divsChild>
    </w:div>
    <w:div w:id="1611089735">
      <w:marLeft w:val="0"/>
      <w:marRight w:val="0"/>
      <w:marTop w:val="0"/>
      <w:marBottom w:val="0"/>
      <w:divBdr>
        <w:top w:val="none" w:sz="0" w:space="0" w:color="auto"/>
        <w:left w:val="none" w:sz="0" w:space="0" w:color="auto"/>
        <w:bottom w:val="none" w:sz="0" w:space="0" w:color="auto"/>
        <w:right w:val="none" w:sz="0" w:space="0" w:color="auto"/>
      </w:divBdr>
      <w:divsChild>
        <w:div w:id="596796299">
          <w:marLeft w:val="0"/>
          <w:marRight w:val="0"/>
          <w:marTop w:val="0"/>
          <w:marBottom w:val="0"/>
          <w:divBdr>
            <w:top w:val="none" w:sz="0" w:space="0" w:color="auto"/>
            <w:left w:val="none" w:sz="0" w:space="0" w:color="auto"/>
            <w:bottom w:val="none" w:sz="0" w:space="0" w:color="auto"/>
            <w:right w:val="none" w:sz="0" w:space="0" w:color="auto"/>
          </w:divBdr>
        </w:div>
      </w:divsChild>
    </w:div>
    <w:div w:id="1620991230">
      <w:marLeft w:val="0"/>
      <w:marRight w:val="0"/>
      <w:marTop w:val="0"/>
      <w:marBottom w:val="0"/>
      <w:divBdr>
        <w:top w:val="none" w:sz="0" w:space="0" w:color="auto"/>
        <w:left w:val="none" w:sz="0" w:space="0" w:color="auto"/>
        <w:bottom w:val="none" w:sz="0" w:space="0" w:color="auto"/>
        <w:right w:val="none" w:sz="0" w:space="0" w:color="auto"/>
      </w:divBdr>
      <w:divsChild>
        <w:div w:id="1804999030">
          <w:marLeft w:val="0"/>
          <w:marRight w:val="0"/>
          <w:marTop w:val="0"/>
          <w:marBottom w:val="0"/>
          <w:divBdr>
            <w:top w:val="none" w:sz="0" w:space="0" w:color="auto"/>
            <w:left w:val="none" w:sz="0" w:space="0" w:color="auto"/>
            <w:bottom w:val="none" w:sz="0" w:space="0" w:color="auto"/>
            <w:right w:val="none" w:sz="0" w:space="0" w:color="auto"/>
          </w:divBdr>
        </w:div>
      </w:divsChild>
    </w:div>
    <w:div w:id="1621916099">
      <w:marLeft w:val="0"/>
      <w:marRight w:val="0"/>
      <w:marTop w:val="0"/>
      <w:marBottom w:val="0"/>
      <w:divBdr>
        <w:top w:val="none" w:sz="0" w:space="0" w:color="auto"/>
        <w:left w:val="none" w:sz="0" w:space="0" w:color="auto"/>
        <w:bottom w:val="none" w:sz="0" w:space="0" w:color="auto"/>
        <w:right w:val="none" w:sz="0" w:space="0" w:color="auto"/>
      </w:divBdr>
      <w:divsChild>
        <w:div w:id="473452709">
          <w:marLeft w:val="0"/>
          <w:marRight w:val="0"/>
          <w:marTop w:val="0"/>
          <w:marBottom w:val="0"/>
          <w:divBdr>
            <w:top w:val="none" w:sz="0" w:space="0" w:color="auto"/>
            <w:left w:val="none" w:sz="0" w:space="0" w:color="auto"/>
            <w:bottom w:val="none" w:sz="0" w:space="0" w:color="auto"/>
            <w:right w:val="none" w:sz="0" w:space="0" w:color="auto"/>
          </w:divBdr>
        </w:div>
      </w:divsChild>
    </w:div>
    <w:div w:id="1624579691">
      <w:marLeft w:val="0"/>
      <w:marRight w:val="0"/>
      <w:marTop w:val="0"/>
      <w:marBottom w:val="0"/>
      <w:divBdr>
        <w:top w:val="none" w:sz="0" w:space="0" w:color="auto"/>
        <w:left w:val="none" w:sz="0" w:space="0" w:color="auto"/>
        <w:bottom w:val="none" w:sz="0" w:space="0" w:color="auto"/>
        <w:right w:val="none" w:sz="0" w:space="0" w:color="auto"/>
      </w:divBdr>
      <w:divsChild>
        <w:div w:id="1075052910">
          <w:marLeft w:val="0"/>
          <w:marRight w:val="0"/>
          <w:marTop w:val="0"/>
          <w:marBottom w:val="0"/>
          <w:divBdr>
            <w:top w:val="none" w:sz="0" w:space="0" w:color="auto"/>
            <w:left w:val="none" w:sz="0" w:space="0" w:color="auto"/>
            <w:bottom w:val="none" w:sz="0" w:space="0" w:color="auto"/>
            <w:right w:val="none" w:sz="0" w:space="0" w:color="auto"/>
          </w:divBdr>
        </w:div>
      </w:divsChild>
    </w:div>
    <w:div w:id="1627080340">
      <w:marLeft w:val="0"/>
      <w:marRight w:val="0"/>
      <w:marTop w:val="0"/>
      <w:marBottom w:val="0"/>
      <w:divBdr>
        <w:top w:val="none" w:sz="0" w:space="0" w:color="auto"/>
        <w:left w:val="none" w:sz="0" w:space="0" w:color="auto"/>
        <w:bottom w:val="none" w:sz="0" w:space="0" w:color="auto"/>
        <w:right w:val="none" w:sz="0" w:space="0" w:color="auto"/>
      </w:divBdr>
      <w:divsChild>
        <w:div w:id="620377591">
          <w:marLeft w:val="0"/>
          <w:marRight w:val="0"/>
          <w:marTop w:val="0"/>
          <w:marBottom w:val="0"/>
          <w:divBdr>
            <w:top w:val="none" w:sz="0" w:space="0" w:color="auto"/>
            <w:left w:val="none" w:sz="0" w:space="0" w:color="auto"/>
            <w:bottom w:val="none" w:sz="0" w:space="0" w:color="auto"/>
            <w:right w:val="none" w:sz="0" w:space="0" w:color="auto"/>
          </w:divBdr>
        </w:div>
      </w:divsChild>
    </w:div>
    <w:div w:id="1627152566">
      <w:marLeft w:val="0"/>
      <w:marRight w:val="0"/>
      <w:marTop w:val="0"/>
      <w:marBottom w:val="0"/>
      <w:divBdr>
        <w:top w:val="none" w:sz="0" w:space="0" w:color="auto"/>
        <w:left w:val="none" w:sz="0" w:space="0" w:color="auto"/>
        <w:bottom w:val="none" w:sz="0" w:space="0" w:color="auto"/>
        <w:right w:val="none" w:sz="0" w:space="0" w:color="auto"/>
      </w:divBdr>
      <w:divsChild>
        <w:div w:id="1764304851">
          <w:marLeft w:val="0"/>
          <w:marRight w:val="0"/>
          <w:marTop w:val="0"/>
          <w:marBottom w:val="0"/>
          <w:divBdr>
            <w:top w:val="none" w:sz="0" w:space="0" w:color="auto"/>
            <w:left w:val="none" w:sz="0" w:space="0" w:color="auto"/>
            <w:bottom w:val="none" w:sz="0" w:space="0" w:color="auto"/>
            <w:right w:val="none" w:sz="0" w:space="0" w:color="auto"/>
          </w:divBdr>
        </w:div>
      </w:divsChild>
    </w:div>
    <w:div w:id="1639798212">
      <w:marLeft w:val="0"/>
      <w:marRight w:val="0"/>
      <w:marTop w:val="0"/>
      <w:marBottom w:val="0"/>
      <w:divBdr>
        <w:top w:val="none" w:sz="0" w:space="0" w:color="auto"/>
        <w:left w:val="none" w:sz="0" w:space="0" w:color="auto"/>
        <w:bottom w:val="none" w:sz="0" w:space="0" w:color="auto"/>
        <w:right w:val="none" w:sz="0" w:space="0" w:color="auto"/>
      </w:divBdr>
      <w:divsChild>
        <w:div w:id="893471989">
          <w:marLeft w:val="0"/>
          <w:marRight w:val="0"/>
          <w:marTop w:val="0"/>
          <w:marBottom w:val="0"/>
          <w:divBdr>
            <w:top w:val="none" w:sz="0" w:space="0" w:color="auto"/>
            <w:left w:val="none" w:sz="0" w:space="0" w:color="auto"/>
            <w:bottom w:val="none" w:sz="0" w:space="0" w:color="auto"/>
            <w:right w:val="none" w:sz="0" w:space="0" w:color="auto"/>
          </w:divBdr>
        </w:div>
      </w:divsChild>
    </w:div>
    <w:div w:id="1642031707">
      <w:marLeft w:val="0"/>
      <w:marRight w:val="0"/>
      <w:marTop w:val="0"/>
      <w:marBottom w:val="0"/>
      <w:divBdr>
        <w:top w:val="none" w:sz="0" w:space="0" w:color="auto"/>
        <w:left w:val="none" w:sz="0" w:space="0" w:color="auto"/>
        <w:bottom w:val="none" w:sz="0" w:space="0" w:color="auto"/>
        <w:right w:val="none" w:sz="0" w:space="0" w:color="auto"/>
      </w:divBdr>
      <w:divsChild>
        <w:div w:id="297996468">
          <w:marLeft w:val="0"/>
          <w:marRight w:val="0"/>
          <w:marTop w:val="0"/>
          <w:marBottom w:val="0"/>
          <w:divBdr>
            <w:top w:val="none" w:sz="0" w:space="0" w:color="auto"/>
            <w:left w:val="none" w:sz="0" w:space="0" w:color="auto"/>
            <w:bottom w:val="none" w:sz="0" w:space="0" w:color="auto"/>
            <w:right w:val="none" w:sz="0" w:space="0" w:color="auto"/>
          </w:divBdr>
        </w:div>
      </w:divsChild>
    </w:div>
    <w:div w:id="1656520612">
      <w:marLeft w:val="0"/>
      <w:marRight w:val="0"/>
      <w:marTop w:val="0"/>
      <w:marBottom w:val="0"/>
      <w:divBdr>
        <w:top w:val="none" w:sz="0" w:space="0" w:color="auto"/>
        <w:left w:val="none" w:sz="0" w:space="0" w:color="auto"/>
        <w:bottom w:val="none" w:sz="0" w:space="0" w:color="auto"/>
        <w:right w:val="none" w:sz="0" w:space="0" w:color="auto"/>
      </w:divBdr>
      <w:divsChild>
        <w:div w:id="1145784051">
          <w:marLeft w:val="0"/>
          <w:marRight w:val="0"/>
          <w:marTop w:val="0"/>
          <w:marBottom w:val="0"/>
          <w:divBdr>
            <w:top w:val="none" w:sz="0" w:space="0" w:color="auto"/>
            <w:left w:val="none" w:sz="0" w:space="0" w:color="auto"/>
            <w:bottom w:val="none" w:sz="0" w:space="0" w:color="auto"/>
            <w:right w:val="none" w:sz="0" w:space="0" w:color="auto"/>
          </w:divBdr>
        </w:div>
      </w:divsChild>
    </w:div>
    <w:div w:id="1657371290">
      <w:marLeft w:val="0"/>
      <w:marRight w:val="0"/>
      <w:marTop w:val="0"/>
      <w:marBottom w:val="0"/>
      <w:divBdr>
        <w:top w:val="none" w:sz="0" w:space="0" w:color="auto"/>
        <w:left w:val="none" w:sz="0" w:space="0" w:color="auto"/>
        <w:bottom w:val="none" w:sz="0" w:space="0" w:color="auto"/>
        <w:right w:val="none" w:sz="0" w:space="0" w:color="auto"/>
      </w:divBdr>
      <w:divsChild>
        <w:div w:id="1361512835">
          <w:marLeft w:val="0"/>
          <w:marRight w:val="0"/>
          <w:marTop w:val="0"/>
          <w:marBottom w:val="0"/>
          <w:divBdr>
            <w:top w:val="none" w:sz="0" w:space="0" w:color="auto"/>
            <w:left w:val="none" w:sz="0" w:space="0" w:color="auto"/>
            <w:bottom w:val="none" w:sz="0" w:space="0" w:color="auto"/>
            <w:right w:val="none" w:sz="0" w:space="0" w:color="auto"/>
          </w:divBdr>
        </w:div>
      </w:divsChild>
    </w:div>
    <w:div w:id="1657806596">
      <w:marLeft w:val="0"/>
      <w:marRight w:val="0"/>
      <w:marTop w:val="0"/>
      <w:marBottom w:val="0"/>
      <w:divBdr>
        <w:top w:val="none" w:sz="0" w:space="0" w:color="auto"/>
        <w:left w:val="none" w:sz="0" w:space="0" w:color="auto"/>
        <w:bottom w:val="none" w:sz="0" w:space="0" w:color="auto"/>
        <w:right w:val="none" w:sz="0" w:space="0" w:color="auto"/>
      </w:divBdr>
      <w:divsChild>
        <w:div w:id="306513526">
          <w:marLeft w:val="0"/>
          <w:marRight w:val="0"/>
          <w:marTop w:val="0"/>
          <w:marBottom w:val="0"/>
          <w:divBdr>
            <w:top w:val="none" w:sz="0" w:space="0" w:color="auto"/>
            <w:left w:val="none" w:sz="0" w:space="0" w:color="auto"/>
            <w:bottom w:val="none" w:sz="0" w:space="0" w:color="auto"/>
            <w:right w:val="none" w:sz="0" w:space="0" w:color="auto"/>
          </w:divBdr>
        </w:div>
      </w:divsChild>
    </w:div>
    <w:div w:id="1661813588">
      <w:marLeft w:val="0"/>
      <w:marRight w:val="0"/>
      <w:marTop w:val="0"/>
      <w:marBottom w:val="0"/>
      <w:divBdr>
        <w:top w:val="none" w:sz="0" w:space="0" w:color="auto"/>
        <w:left w:val="none" w:sz="0" w:space="0" w:color="auto"/>
        <w:bottom w:val="none" w:sz="0" w:space="0" w:color="auto"/>
        <w:right w:val="none" w:sz="0" w:space="0" w:color="auto"/>
      </w:divBdr>
      <w:divsChild>
        <w:div w:id="286593118">
          <w:marLeft w:val="0"/>
          <w:marRight w:val="0"/>
          <w:marTop w:val="0"/>
          <w:marBottom w:val="0"/>
          <w:divBdr>
            <w:top w:val="none" w:sz="0" w:space="0" w:color="auto"/>
            <w:left w:val="none" w:sz="0" w:space="0" w:color="auto"/>
            <w:bottom w:val="none" w:sz="0" w:space="0" w:color="auto"/>
            <w:right w:val="none" w:sz="0" w:space="0" w:color="auto"/>
          </w:divBdr>
        </w:div>
      </w:divsChild>
    </w:div>
    <w:div w:id="1663000611">
      <w:marLeft w:val="0"/>
      <w:marRight w:val="0"/>
      <w:marTop w:val="0"/>
      <w:marBottom w:val="0"/>
      <w:divBdr>
        <w:top w:val="none" w:sz="0" w:space="0" w:color="auto"/>
        <w:left w:val="none" w:sz="0" w:space="0" w:color="auto"/>
        <w:bottom w:val="none" w:sz="0" w:space="0" w:color="auto"/>
        <w:right w:val="none" w:sz="0" w:space="0" w:color="auto"/>
      </w:divBdr>
      <w:divsChild>
        <w:div w:id="1682928410">
          <w:marLeft w:val="0"/>
          <w:marRight w:val="0"/>
          <w:marTop w:val="0"/>
          <w:marBottom w:val="0"/>
          <w:divBdr>
            <w:top w:val="none" w:sz="0" w:space="0" w:color="auto"/>
            <w:left w:val="none" w:sz="0" w:space="0" w:color="auto"/>
            <w:bottom w:val="none" w:sz="0" w:space="0" w:color="auto"/>
            <w:right w:val="none" w:sz="0" w:space="0" w:color="auto"/>
          </w:divBdr>
        </w:div>
      </w:divsChild>
    </w:div>
    <w:div w:id="1663240148">
      <w:marLeft w:val="0"/>
      <w:marRight w:val="0"/>
      <w:marTop w:val="0"/>
      <w:marBottom w:val="0"/>
      <w:divBdr>
        <w:top w:val="none" w:sz="0" w:space="0" w:color="auto"/>
        <w:left w:val="none" w:sz="0" w:space="0" w:color="auto"/>
        <w:bottom w:val="none" w:sz="0" w:space="0" w:color="auto"/>
        <w:right w:val="none" w:sz="0" w:space="0" w:color="auto"/>
      </w:divBdr>
      <w:divsChild>
        <w:div w:id="599222038">
          <w:marLeft w:val="0"/>
          <w:marRight w:val="0"/>
          <w:marTop w:val="0"/>
          <w:marBottom w:val="0"/>
          <w:divBdr>
            <w:top w:val="none" w:sz="0" w:space="0" w:color="auto"/>
            <w:left w:val="none" w:sz="0" w:space="0" w:color="auto"/>
            <w:bottom w:val="none" w:sz="0" w:space="0" w:color="auto"/>
            <w:right w:val="none" w:sz="0" w:space="0" w:color="auto"/>
          </w:divBdr>
        </w:div>
      </w:divsChild>
    </w:div>
    <w:div w:id="1668554882">
      <w:marLeft w:val="0"/>
      <w:marRight w:val="0"/>
      <w:marTop w:val="0"/>
      <w:marBottom w:val="0"/>
      <w:divBdr>
        <w:top w:val="none" w:sz="0" w:space="0" w:color="auto"/>
        <w:left w:val="none" w:sz="0" w:space="0" w:color="auto"/>
        <w:bottom w:val="none" w:sz="0" w:space="0" w:color="auto"/>
        <w:right w:val="none" w:sz="0" w:space="0" w:color="auto"/>
      </w:divBdr>
      <w:divsChild>
        <w:div w:id="2083746616">
          <w:marLeft w:val="0"/>
          <w:marRight w:val="0"/>
          <w:marTop w:val="0"/>
          <w:marBottom w:val="0"/>
          <w:divBdr>
            <w:top w:val="none" w:sz="0" w:space="0" w:color="auto"/>
            <w:left w:val="none" w:sz="0" w:space="0" w:color="auto"/>
            <w:bottom w:val="none" w:sz="0" w:space="0" w:color="auto"/>
            <w:right w:val="none" w:sz="0" w:space="0" w:color="auto"/>
          </w:divBdr>
        </w:div>
      </w:divsChild>
    </w:div>
    <w:div w:id="1672483358">
      <w:marLeft w:val="0"/>
      <w:marRight w:val="0"/>
      <w:marTop w:val="0"/>
      <w:marBottom w:val="0"/>
      <w:divBdr>
        <w:top w:val="none" w:sz="0" w:space="0" w:color="auto"/>
        <w:left w:val="none" w:sz="0" w:space="0" w:color="auto"/>
        <w:bottom w:val="none" w:sz="0" w:space="0" w:color="auto"/>
        <w:right w:val="none" w:sz="0" w:space="0" w:color="auto"/>
      </w:divBdr>
      <w:divsChild>
        <w:div w:id="732849725">
          <w:marLeft w:val="0"/>
          <w:marRight w:val="0"/>
          <w:marTop w:val="0"/>
          <w:marBottom w:val="0"/>
          <w:divBdr>
            <w:top w:val="none" w:sz="0" w:space="0" w:color="auto"/>
            <w:left w:val="none" w:sz="0" w:space="0" w:color="auto"/>
            <w:bottom w:val="none" w:sz="0" w:space="0" w:color="auto"/>
            <w:right w:val="none" w:sz="0" w:space="0" w:color="auto"/>
          </w:divBdr>
        </w:div>
      </w:divsChild>
    </w:div>
    <w:div w:id="1674382721">
      <w:marLeft w:val="0"/>
      <w:marRight w:val="0"/>
      <w:marTop w:val="0"/>
      <w:marBottom w:val="0"/>
      <w:divBdr>
        <w:top w:val="none" w:sz="0" w:space="0" w:color="auto"/>
        <w:left w:val="none" w:sz="0" w:space="0" w:color="auto"/>
        <w:bottom w:val="none" w:sz="0" w:space="0" w:color="auto"/>
        <w:right w:val="none" w:sz="0" w:space="0" w:color="auto"/>
      </w:divBdr>
      <w:divsChild>
        <w:div w:id="1223640885">
          <w:marLeft w:val="0"/>
          <w:marRight w:val="0"/>
          <w:marTop w:val="0"/>
          <w:marBottom w:val="0"/>
          <w:divBdr>
            <w:top w:val="none" w:sz="0" w:space="0" w:color="auto"/>
            <w:left w:val="none" w:sz="0" w:space="0" w:color="auto"/>
            <w:bottom w:val="none" w:sz="0" w:space="0" w:color="auto"/>
            <w:right w:val="none" w:sz="0" w:space="0" w:color="auto"/>
          </w:divBdr>
        </w:div>
      </w:divsChild>
    </w:div>
    <w:div w:id="1684701004">
      <w:marLeft w:val="0"/>
      <w:marRight w:val="0"/>
      <w:marTop w:val="0"/>
      <w:marBottom w:val="0"/>
      <w:divBdr>
        <w:top w:val="none" w:sz="0" w:space="0" w:color="auto"/>
        <w:left w:val="none" w:sz="0" w:space="0" w:color="auto"/>
        <w:bottom w:val="none" w:sz="0" w:space="0" w:color="auto"/>
        <w:right w:val="none" w:sz="0" w:space="0" w:color="auto"/>
      </w:divBdr>
      <w:divsChild>
        <w:div w:id="981034607">
          <w:marLeft w:val="0"/>
          <w:marRight w:val="0"/>
          <w:marTop w:val="0"/>
          <w:marBottom w:val="0"/>
          <w:divBdr>
            <w:top w:val="none" w:sz="0" w:space="0" w:color="auto"/>
            <w:left w:val="none" w:sz="0" w:space="0" w:color="auto"/>
            <w:bottom w:val="none" w:sz="0" w:space="0" w:color="auto"/>
            <w:right w:val="none" w:sz="0" w:space="0" w:color="auto"/>
          </w:divBdr>
        </w:div>
      </w:divsChild>
    </w:div>
    <w:div w:id="1685747190">
      <w:marLeft w:val="0"/>
      <w:marRight w:val="0"/>
      <w:marTop w:val="0"/>
      <w:marBottom w:val="0"/>
      <w:divBdr>
        <w:top w:val="none" w:sz="0" w:space="0" w:color="auto"/>
        <w:left w:val="none" w:sz="0" w:space="0" w:color="auto"/>
        <w:bottom w:val="none" w:sz="0" w:space="0" w:color="auto"/>
        <w:right w:val="none" w:sz="0" w:space="0" w:color="auto"/>
      </w:divBdr>
      <w:divsChild>
        <w:div w:id="24526448">
          <w:marLeft w:val="0"/>
          <w:marRight w:val="0"/>
          <w:marTop w:val="0"/>
          <w:marBottom w:val="0"/>
          <w:divBdr>
            <w:top w:val="none" w:sz="0" w:space="0" w:color="auto"/>
            <w:left w:val="none" w:sz="0" w:space="0" w:color="auto"/>
            <w:bottom w:val="none" w:sz="0" w:space="0" w:color="auto"/>
            <w:right w:val="none" w:sz="0" w:space="0" w:color="auto"/>
          </w:divBdr>
        </w:div>
      </w:divsChild>
    </w:div>
    <w:div w:id="1688946293">
      <w:marLeft w:val="0"/>
      <w:marRight w:val="0"/>
      <w:marTop w:val="0"/>
      <w:marBottom w:val="0"/>
      <w:divBdr>
        <w:top w:val="none" w:sz="0" w:space="0" w:color="auto"/>
        <w:left w:val="none" w:sz="0" w:space="0" w:color="auto"/>
        <w:bottom w:val="none" w:sz="0" w:space="0" w:color="auto"/>
        <w:right w:val="none" w:sz="0" w:space="0" w:color="auto"/>
      </w:divBdr>
      <w:divsChild>
        <w:div w:id="1310207652">
          <w:marLeft w:val="0"/>
          <w:marRight w:val="0"/>
          <w:marTop w:val="0"/>
          <w:marBottom w:val="0"/>
          <w:divBdr>
            <w:top w:val="none" w:sz="0" w:space="0" w:color="auto"/>
            <w:left w:val="none" w:sz="0" w:space="0" w:color="auto"/>
            <w:bottom w:val="none" w:sz="0" w:space="0" w:color="auto"/>
            <w:right w:val="none" w:sz="0" w:space="0" w:color="auto"/>
          </w:divBdr>
        </w:div>
      </w:divsChild>
    </w:div>
    <w:div w:id="1690641800">
      <w:marLeft w:val="0"/>
      <w:marRight w:val="0"/>
      <w:marTop w:val="0"/>
      <w:marBottom w:val="0"/>
      <w:divBdr>
        <w:top w:val="none" w:sz="0" w:space="0" w:color="auto"/>
        <w:left w:val="none" w:sz="0" w:space="0" w:color="auto"/>
        <w:bottom w:val="none" w:sz="0" w:space="0" w:color="auto"/>
        <w:right w:val="none" w:sz="0" w:space="0" w:color="auto"/>
      </w:divBdr>
      <w:divsChild>
        <w:div w:id="857622215">
          <w:marLeft w:val="0"/>
          <w:marRight w:val="0"/>
          <w:marTop w:val="0"/>
          <w:marBottom w:val="0"/>
          <w:divBdr>
            <w:top w:val="none" w:sz="0" w:space="0" w:color="auto"/>
            <w:left w:val="none" w:sz="0" w:space="0" w:color="auto"/>
            <w:bottom w:val="none" w:sz="0" w:space="0" w:color="auto"/>
            <w:right w:val="none" w:sz="0" w:space="0" w:color="auto"/>
          </w:divBdr>
        </w:div>
      </w:divsChild>
    </w:div>
    <w:div w:id="1692217356">
      <w:marLeft w:val="0"/>
      <w:marRight w:val="0"/>
      <w:marTop w:val="0"/>
      <w:marBottom w:val="0"/>
      <w:divBdr>
        <w:top w:val="none" w:sz="0" w:space="0" w:color="auto"/>
        <w:left w:val="none" w:sz="0" w:space="0" w:color="auto"/>
        <w:bottom w:val="none" w:sz="0" w:space="0" w:color="auto"/>
        <w:right w:val="none" w:sz="0" w:space="0" w:color="auto"/>
      </w:divBdr>
      <w:divsChild>
        <w:div w:id="1321344665">
          <w:marLeft w:val="0"/>
          <w:marRight w:val="0"/>
          <w:marTop w:val="0"/>
          <w:marBottom w:val="0"/>
          <w:divBdr>
            <w:top w:val="none" w:sz="0" w:space="0" w:color="auto"/>
            <w:left w:val="none" w:sz="0" w:space="0" w:color="auto"/>
            <w:bottom w:val="none" w:sz="0" w:space="0" w:color="auto"/>
            <w:right w:val="none" w:sz="0" w:space="0" w:color="auto"/>
          </w:divBdr>
        </w:div>
      </w:divsChild>
    </w:div>
    <w:div w:id="1694383394">
      <w:marLeft w:val="0"/>
      <w:marRight w:val="0"/>
      <w:marTop w:val="0"/>
      <w:marBottom w:val="0"/>
      <w:divBdr>
        <w:top w:val="none" w:sz="0" w:space="0" w:color="auto"/>
        <w:left w:val="none" w:sz="0" w:space="0" w:color="auto"/>
        <w:bottom w:val="none" w:sz="0" w:space="0" w:color="auto"/>
        <w:right w:val="none" w:sz="0" w:space="0" w:color="auto"/>
      </w:divBdr>
      <w:divsChild>
        <w:div w:id="1054549547">
          <w:marLeft w:val="0"/>
          <w:marRight w:val="0"/>
          <w:marTop w:val="0"/>
          <w:marBottom w:val="0"/>
          <w:divBdr>
            <w:top w:val="none" w:sz="0" w:space="0" w:color="auto"/>
            <w:left w:val="none" w:sz="0" w:space="0" w:color="auto"/>
            <w:bottom w:val="none" w:sz="0" w:space="0" w:color="auto"/>
            <w:right w:val="none" w:sz="0" w:space="0" w:color="auto"/>
          </w:divBdr>
        </w:div>
      </w:divsChild>
    </w:div>
    <w:div w:id="1696878645">
      <w:marLeft w:val="0"/>
      <w:marRight w:val="0"/>
      <w:marTop w:val="0"/>
      <w:marBottom w:val="0"/>
      <w:divBdr>
        <w:top w:val="none" w:sz="0" w:space="0" w:color="auto"/>
        <w:left w:val="none" w:sz="0" w:space="0" w:color="auto"/>
        <w:bottom w:val="none" w:sz="0" w:space="0" w:color="auto"/>
        <w:right w:val="none" w:sz="0" w:space="0" w:color="auto"/>
      </w:divBdr>
      <w:divsChild>
        <w:div w:id="1295139604">
          <w:marLeft w:val="0"/>
          <w:marRight w:val="0"/>
          <w:marTop w:val="0"/>
          <w:marBottom w:val="0"/>
          <w:divBdr>
            <w:top w:val="none" w:sz="0" w:space="0" w:color="auto"/>
            <w:left w:val="none" w:sz="0" w:space="0" w:color="auto"/>
            <w:bottom w:val="none" w:sz="0" w:space="0" w:color="auto"/>
            <w:right w:val="none" w:sz="0" w:space="0" w:color="auto"/>
          </w:divBdr>
        </w:div>
      </w:divsChild>
    </w:div>
    <w:div w:id="1697149135">
      <w:marLeft w:val="0"/>
      <w:marRight w:val="0"/>
      <w:marTop w:val="0"/>
      <w:marBottom w:val="0"/>
      <w:divBdr>
        <w:top w:val="none" w:sz="0" w:space="0" w:color="auto"/>
        <w:left w:val="none" w:sz="0" w:space="0" w:color="auto"/>
        <w:bottom w:val="none" w:sz="0" w:space="0" w:color="auto"/>
        <w:right w:val="none" w:sz="0" w:space="0" w:color="auto"/>
      </w:divBdr>
      <w:divsChild>
        <w:div w:id="2110080481">
          <w:marLeft w:val="0"/>
          <w:marRight w:val="0"/>
          <w:marTop w:val="0"/>
          <w:marBottom w:val="0"/>
          <w:divBdr>
            <w:top w:val="none" w:sz="0" w:space="0" w:color="auto"/>
            <w:left w:val="none" w:sz="0" w:space="0" w:color="auto"/>
            <w:bottom w:val="none" w:sz="0" w:space="0" w:color="auto"/>
            <w:right w:val="none" w:sz="0" w:space="0" w:color="auto"/>
          </w:divBdr>
        </w:div>
      </w:divsChild>
    </w:div>
    <w:div w:id="1698894149">
      <w:marLeft w:val="0"/>
      <w:marRight w:val="0"/>
      <w:marTop w:val="0"/>
      <w:marBottom w:val="0"/>
      <w:divBdr>
        <w:top w:val="none" w:sz="0" w:space="0" w:color="auto"/>
        <w:left w:val="none" w:sz="0" w:space="0" w:color="auto"/>
        <w:bottom w:val="none" w:sz="0" w:space="0" w:color="auto"/>
        <w:right w:val="none" w:sz="0" w:space="0" w:color="auto"/>
      </w:divBdr>
      <w:divsChild>
        <w:div w:id="93939718">
          <w:marLeft w:val="0"/>
          <w:marRight w:val="0"/>
          <w:marTop w:val="0"/>
          <w:marBottom w:val="0"/>
          <w:divBdr>
            <w:top w:val="none" w:sz="0" w:space="0" w:color="auto"/>
            <w:left w:val="none" w:sz="0" w:space="0" w:color="auto"/>
            <w:bottom w:val="none" w:sz="0" w:space="0" w:color="auto"/>
            <w:right w:val="none" w:sz="0" w:space="0" w:color="auto"/>
          </w:divBdr>
        </w:div>
      </w:divsChild>
    </w:div>
    <w:div w:id="1700737243">
      <w:marLeft w:val="0"/>
      <w:marRight w:val="0"/>
      <w:marTop w:val="0"/>
      <w:marBottom w:val="0"/>
      <w:divBdr>
        <w:top w:val="none" w:sz="0" w:space="0" w:color="auto"/>
        <w:left w:val="none" w:sz="0" w:space="0" w:color="auto"/>
        <w:bottom w:val="none" w:sz="0" w:space="0" w:color="auto"/>
        <w:right w:val="none" w:sz="0" w:space="0" w:color="auto"/>
      </w:divBdr>
      <w:divsChild>
        <w:div w:id="503715297">
          <w:marLeft w:val="0"/>
          <w:marRight w:val="0"/>
          <w:marTop w:val="0"/>
          <w:marBottom w:val="0"/>
          <w:divBdr>
            <w:top w:val="none" w:sz="0" w:space="0" w:color="auto"/>
            <w:left w:val="none" w:sz="0" w:space="0" w:color="auto"/>
            <w:bottom w:val="none" w:sz="0" w:space="0" w:color="auto"/>
            <w:right w:val="none" w:sz="0" w:space="0" w:color="auto"/>
          </w:divBdr>
        </w:div>
      </w:divsChild>
    </w:div>
    <w:div w:id="1702050312">
      <w:marLeft w:val="0"/>
      <w:marRight w:val="0"/>
      <w:marTop w:val="0"/>
      <w:marBottom w:val="0"/>
      <w:divBdr>
        <w:top w:val="none" w:sz="0" w:space="0" w:color="auto"/>
        <w:left w:val="none" w:sz="0" w:space="0" w:color="auto"/>
        <w:bottom w:val="none" w:sz="0" w:space="0" w:color="auto"/>
        <w:right w:val="none" w:sz="0" w:space="0" w:color="auto"/>
      </w:divBdr>
      <w:divsChild>
        <w:div w:id="2089568097">
          <w:marLeft w:val="0"/>
          <w:marRight w:val="0"/>
          <w:marTop w:val="0"/>
          <w:marBottom w:val="0"/>
          <w:divBdr>
            <w:top w:val="none" w:sz="0" w:space="0" w:color="auto"/>
            <w:left w:val="none" w:sz="0" w:space="0" w:color="auto"/>
            <w:bottom w:val="none" w:sz="0" w:space="0" w:color="auto"/>
            <w:right w:val="none" w:sz="0" w:space="0" w:color="auto"/>
          </w:divBdr>
        </w:div>
      </w:divsChild>
    </w:div>
    <w:div w:id="1711147002">
      <w:marLeft w:val="0"/>
      <w:marRight w:val="0"/>
      <w:marTop w:val="0"/>
      <w:marBottom w:val="0"/>
      <w:divBdr>
        <w:top w:val="none" w:sz="0" w:space="0" w:color="auto"/>
        <w:left w:val="none" w:sz="0" w:space="0" w:color="auto"/>
        <w:bottom w:val="none" w:sz="0" w:space="0" w:color="auto"/>
        <w:right w:val="none" w:sz="0" w:space="0" w:color="auto"/>
      </w:divBdr>
      <w:divsChild>
        <w:div w:id="1467969109">
          <w:marLeft w:val="0"/>
          <w:marRight w:val="0"/>
          <w:marTop w:val="0"/>
          <w:marBottom w:val="0"/>
          <w:divBdr>
            <w:top w:val="none" w:sz="0" w:space="0" w:color="auto"/>
            <w:left w:val="none" w:sz="0" w:space="0" w:color="auto"/>
            <w:bottom w:val="none" w:sz="0" w:space="0" w:color="auto"/>
            <w:right w:val="none" w:sz="0" w:space="0" w:color="auto"/>
          </w:divBdr>
        </w:div>
      </w:divsChild>
    </w:div>
    <w:div w:id="1712223925">
      <w:marLeft w:val="0"/>
      <w:marRight w:val="0"/>
      <w:marTop w:val="0"/>
      <w:marBottom w:val="0"/>
      <w:divBdr>
        <w:top w:val="none" w:sz="0" w:space="0" w:color="auto"/>
        <w:left w:val="none" w:sz="0" w:space="0" w:color="auto"/>
        <w:bottom w:val="none" w:sz="0" w:space="0" w:color="auto"/>
        <w:right w:val="none" w:sz="0" w:space="0" w:color="auto"/>
      </w:divBdr>
      <w:divsChild>
        <w:div w:id="1550871549">
          <w:marLeft w:val="0"/>
          <w:marRight w:val="0"/>
          <w:marTop w:val="0"/>
          <w:marBottom w:val="0"/>
          <w:divBdr>
            <w:top w:val="none" w:sz="0" w:space="0" w:color="auto"/>
            <w:left w:val="none" w:sz="0" w:space="0" w:color="auto"/>
            <w:bottom w:val="none" w:sz="0" w:space="0" w:color="auto"/>
            <w:right w:val="none" w:sz="0" w:space="0" w:color="auto"/>
          </w:divBdr>
        </w:div>
      </w:divsChild>
    </w:div>
    <w:div w:id="1715347903">
      <w:marLeft w:val="0"/>
      <w:marRight w:val="0"/>
      <w:marTop w:val="0"/>
      <w:marBottom w:val="0"/>
      <w:divBdr>
        <w:top w:val="none" w:sz="0" w:space="0" w:color="auto"/>
        <w:left w:val="none" w:sz="0" w:space="0" w:color="auto"/>
        <w:bottom w:val="none" w:sz="0" w:space="0" w:color="auto"/>
        <w:right w:val="none" w:sz="0" w:space="0" w:color="auto"/>
      </w:divBdr>
      <w:divsChild>
        <w:div w:id="698968991">
          <w:marLeft w:val="0"/>
          <w:marRight w:val="0"/>
          <w:marTop w:val="0"/>
          <w:marBottom w:val="0"/>
          <w:divBdr>
            <w:top w:val="none" w:sz="0" w:space="0" w:color="auto"/>
            <w:left w:val="none" w:sz="0" w:space="0" w:color="auto"/>
            <w:bottom w:val="none" w:sz="0" w:space="0" w:color="auto"/>
            <w:right w:val="none" w:sz="0" w:space="0" w:color="auto"/>
          </w:divBdr>
        </w:div>
      </w:divsChild>
    </w:div>
    <w:div w:id="1717925362">
      <w:marLeft w:val="0"/>
      <w:marRight w:val="0"/>
      <w:marTop w:val="0"/>
      <w:marBottom w:val="0"/>
      <w:divBdr>
        <w:top w:val="none" w:sz="0" w:space="0" w:color="auto"/>
        <w:left w:val="none" w:sz="0" w:space="0" w:color="auto"/>
        <w:bottom w:val="none" w:sz="0" w:space="0" w:color="auto"/>
        <w:right w:val="none" w:sz="0" w:space="0" w:color="auto"/>
      </w:divBdr>
      <w:divsChild>
        <w:div w:id="1862893212">
          <w:marLeft w:val="0"/>
          <w:marRight w:val="0"/>
          <w:marTop w:val="0"/>
          <w:marBottom w:val="0"/>
          <w:divBdr>
            <w:top w:val="none" w:sz="0" w:space="0" w:color="auto"/>
            <w:left w:val="none" w:sz="0" w:space="0" w:color="auto"/>
            <w:bottom w:val="none" w:sz="0" w:space="0" w:color="auto"/>
            <w:right w:val="none" w:sz="0" w:space="0" w:color="auto"/>
          </w:divBdr>
        </w:div>
      </w:divsChild>
    </w:div>
    <w:div w:id="1719276127">
      <w:marLeft w:val="0"/>
      <w:marRight w:val="0"/>
      <w:marTop w:val="0"/>
      <w:marBottom w:val="0"/>
      <w:divBdr>
        <w:top w:val="none" w:sz="0" w:space="0" w:color="auto"/>
        <w:left w:val="none" w:sz="0" w:space="0" w:color="auto"/>
        <w:bottom w:val="none" w:sz="0" w:space="0" w:color="auto"/>
        <w:right w:val="none" w:sz="0" w:space="0" w:color="auto"/>
      </w:divBdr>
      <w:divsChild>
        <w:div w:id="1710108785">
          <w:marLeft w:val="0"/>
          <w:marRight w:val="0"/>
          <w:marTop w:val="0"/>
          <w:marBottom w:val="0"/>
          <w:divBdr>
            <w:top w:val="none" w:sz="0" w:space="0" w:color="auto"/>
            <w:left w:val="none" w:sz="0" w:space="0" w:color="auto"/>
            <w:bottom w:val="none" w:sz="0" w:space="0" w:color="auto"/>
            <w:right w:val="none" w:sz="0" w:space="0" w:color="auto"/>
          </w:divBdr>
        </w:div>
      </w:divsChild>
    </w:div>
    <w:div w:id="1726220254">
      <w:marLeft w:val="0"/>
      <w:marRight w:val="0"/>
      <w:marTop w:val="0"/>
      <w:marBottom w:val="0"/>
      <w:divBdr>
        <w:top w:val="none" w:sz="0" w:space="0" w:color="auto"/>
        <w:left w:val="none" w:sz="0" w:space="0" w:color="auto"/>
        <w:bottom w:val="none" w:sz="0" w:space="0" w:color="auto"/>
        <w:right w:val="none" w:sz="0" w:space="0" w:color="auto"/>
      </w:divBdr>
      <w:divsChild>
        <w:div w:id="1111784823">
          <w:marLeft w:val="0"/>
          <w:marRight w:val="0"/>
          <w:marTop w:val="0"/>
          <w:marBottom w:val="0"/>
          <w:divBdr>
            <w:top w:val="none" w:sz="0" w:space="0" w:color="auto"/>
            <w:left w:val="none" w:sz="0" w:space="0" w:color="auto"/>
            <w:bottom w:val="none" w:sz="0" w:space="0" w:color="auto"/>
            <w:right w:val="none" w:sz="0" w:space="0" w:color="auto"/>
          </w:divBdr>
        </w:div>
      </w:divsChild>
    </w:div>
    <w:div w:id="1726567051">
      <w:marLeft w:val="0"/>
      <w:marRight w:val="0"/>
      <w:marTop w:val="0"/>
      <w:marBottom w:val="0"/>
      <w:divBdr>
        <w:top w:val="none" w:sz="0" w:space="0" w:color="auto"/>
        <w:left w:val="none" w:sz="0" w:space="0" w:color="auto"/>
        <w:bottom w:val="none" w:sz="0" w:space="0" w:color="auto"/>
        <w:right w:val="none" w:sz="0" w:space="0" w:color="auto"/>
      </w:divBdr>
      <w:divsChild>
        <w:div w:id="2111122991">
          <w:marLeft w:val="0"/>
          <w:marRight w:val="0"/>
          <w:marTop w:val="0"/>
          <w:marBottom w:val="0"/>
          <w:divBdr>
            <w:top w:val="none" w:sz="0" w:space="0" w:color="auto"/>
            <w:left w:val="none" w:sz="0" w:space="0" w:color="auto"/>
            <w:bottom w:val="none" w:sz="0" w:space="0" w:color="auto"/>
            <w:right w:val="none" w:sz="0" w:space="0" w:color="auto"/>
          </w:divBdr>
        </w:div>
      </w:divsChild>
    </w:div>
    <w:div w:id="1732726421">
      <w:marLeft w:val="0"/>
      <w:marRight w:val="150"/>
      <w:marTop w:val="0"/>
      <w:marBottom w:val="0"/>
      <w:divBdr>
        <w:top w:val="none" w:sz="0" w:space="0" w:color="auto"/>
        <w:left w:val="none" w:sz="0" w:space="0" w:color="auto"/>
        <w:bottom w:val="none" w:sz="0" w:space="0" w:color="auto"/>
        <w:right w:val="none" w:sz="0" w:space="0" w:color="auto"/>
      </w:divBdr>
      <w:divsChild>
        <w:div w:id="982853310">
          <w:marLeft w:val="0"/>
          <w:marRight w:val="150"/>
          <w:marTop w:val="0"/>
          <w:marBottom w:val="0"/>
          <w:divBdr>
            <w:top w:val="none" w:sz="0" w:space="0" w:color="auto"/>
            <w:left w:val="none" w:sz="0" w:space="0" w:color="auto"/>
            <w:bottom w:val="none" w:sz="0" w:space="0" w:color="auto"/>
            <w:right w:val="none" w:sz="0" w:space="0" w:color="auto"/>
          </w:divBdr>
        </w:div>
      </w:divsChild>
    </w:div>
    <w:div w:id="1733500588">
      <w:marLeft w:val="0"/>
      <w:marRight w:val="0"/>
      <w:marTop w:val="0"/>
      <w:marBottom w:val="0"/>
      <w:divBdr>
        <w:top w:val="none" w:sz="0" w:space="0" w:color="auto"/>
        <w:left w:val="none" w:sz="0" w:space="0" w:color="auto"/>
        <w:bottom w:val="none" w:sz="0" w:space="0" w:color="auto"/>
        <w:right w:val="none" w:sz="0" w:space="0" w:color="auto"/>
      </w:divBdr>
      <w:divsChild>
        <w:div w:id="1031687116">
          <w:marLeft w:val="0"/>
          <w:marRight w:val="0"/>
          <w:marTop w:val="0"/>
          <w:marBottom w:val="0"/>
          <w:divBdr>
            <w:top w:val="none" w:sz="0" w:space="0" w:color="auto"/>
            <w:left w:val="none" w:sz="0" w:space="0" w:color="auto"/>
            <w:bottom w:val="none" w:sz="0" w:space="0" w:color="auto"/>
            <w:right w:val="none" w:sz="0" w:space="0" w:color="auto"/>
          </w:divBdr>
        </w:div>
      </w:divsChild>
    </w:div>
    <w:div w:id="1735087019">
      <w:marLeft w:val="0"/>
      <w:marRight w:val="0"/>
      <w:marTop w:val="0"/>
      <w:marBottom w:val="0"/>
      <w:divBdr>
        <w:top w:val="none" w:sz="0" w:space="0" w:color="auto"/>
        <w:left w:val="none" w:sz="0" w:space="0" w:color="auto"/>
        <w:bottom w:val="none" w:sz="0" w:space="0" w:color="auto"/>
        <w:right w:val="none" w:sz="0" w:space="0" w:color="auto"/>
      </w:divBdr>
      <w:divsChild>
        <w:div w:id="1509170955">
          <w:marLeft w:val="0"/>
          <w:marRight w:val="0"/>
          <w:marTop w:val="0"/>
          <w:marBottom w:val="0"/>
          <w:divBdr>
            <w:top w:val="none" w:sz="0" w:space="0" w:color="auto"/>
            <w:left w:val="none" w:sz="0" w:space="0" w:color="auto"/>
            <w:bottom w:val="none" w:sz="0" w:space="0" w:color="auto"/>
            <w:right w:val="none" w:sz="0" w:space="0" w:color="auto"/>
          </w:divBdr>
        </w:div>
      </w:divsChild>
    </w:div>
    <w:div w:id="1735926871">
      <w:marLeft w:val="0"/>
      <w:marRight w:val="0"/>
      <w:marTop w:val="0"/>
      <w:marBottom w:val="0"/>
      <w:divBdr>
        <w:top w:val="none" w:sz="0" w:space="0" w:color="auto"/>
        <w:left w:val="none" w:sz="0" w:space="0" w:color="auto"/>
        <w:bottom w:val="none" w:sz="0" w:space="0" w:color="auto"/>
        <w:right w:val="none" w:sz="0" w:space="0" w:color="auto"/>
      </w:divBdr>
      <w:divsChild>
        <w:div w:id="171189617">
          <w:marLeft w:val="0"/>
          <w:marRight w:val="0"/>
          <w:marTop w:val="0"/>
          <w:marBottom w:val="0"/>
          <w:divBdr>
            <w:top w:val="none" w:sz="0" w:space="0" w:color="auto"/>
            <w:left w:val="none" w:sz="0" w:space="0" w:color="auto"/>
            <w:bottom w:val="none" w:sz="0" w:space="0" w:color="auto"/>
            <w:right w:val="none" w:sz="0" w:space="0" w:color="auto"/>
          </w:divBdr>
        </w:div>
      </w:divsChild>
    </w:div>
    <w:div w:id="1737391030">
      <w:marLeft w:val="0"/>
      <w:marRight w:val="0"/>
      <w:marTop w:val="0"/>
      <w:marBottom w:val="0"/>
      <w:divBdr>
        <w:top w:val="none" w:sz="0" w:space="0" w:color="auto"/>
        <w:left w:val="none" w:sz="0" w:space="0" w:color="auto"/>
        <w:bottom w:val="none" w:sz="0" w:space="0" w:color="auto"/>
        <w:right w:val="none" w:sz="0" w:space="0" w:color="auto"/>
      </w:divBdr>
      <w:divsChild>
        <w:div w:id="2117749868">
          <w:marLeft w:val="0"/>
          <w:marRight w:val="0"/>
          <w:marTop w:val="0"/>
          <w:marBottom w:val="0"/>
          <w:divBdr>
            <w:top w:val="none" w:sz="0" w:space="0" w:color="auto"/>
            <w:left w:val="none" w:sz="0" w:space="0" w:color="auto"/>
            <w:bottom w:val="none" w:sz="0" w:space="0" w:color="auto"/>
            <w:right w:val="none" w:sz="0" w:space="0" w:color="auto"/>
          </w:divBdr>
        </w:div>
      </w:divsChild>
    </w:div>
    <w:div w:id="1741829915">
      <w:marLeft w:val="0"/>
      <w:marRight w:val="0"/>
      <w:marTop w:val="0"/>
      <w:marBottom w:val="0"/>
      <w:divBdr>
        <w:top w:val="none" w:sz="0" w:space="0" w:color="auto"/>
        <w:left w:val="none" w:sz="0" w:space="0" w:color="auto"/>
        <w:bottom w:val="none" w:sz="0" w:space="0" w:color="auto"/>
        <w:right w:val="none" w:sz="0" w:space="0" w:color="auto"/>
      </w:divBdr>
      <w:divsChild>
        <w:div w:id="1883906250">
          <w:marLeft w:val="0"/>
          <w:marRight w:val="0"/>
          <w:marTop w:val="0"/>
          <w:marBottom w:val="0"/>
          <w:divBdr>
            <w:top w:val="none" w:sz="0" w:space="0" w:color="auto"/>
            <w:left w:val="none" w:sz="0" w:space="0" w:color="auto"/>
            <w:bottom w:val="none" w:sz="0" w:space="0" w:color="auto"/>
            <w:right w:val="none" w:sz="0" w:space="0" w:color="auto"/>
          </w:divBdr>
        </w:div>
      </w:divsChild>
    </w:div>
    <w:div w:id="1744378239">
      <w:marLeft w:val="0"/>
      <w:marRight w:val="0"/>
      <w:marTop w:val="0"/>
      <w:marBottom w:val="0"/>
      <w:divBdr>
        <w:top w:val="none" w:sz="0" w:space="0" w:color="auto"/>
        <w:left w:val="none" w:sz="0" w:space="0" w:color="auto"/>
        <w:bottom w:val="none" w:sz="0" w:space="0" w:color="auto"/>
        <w:right w:val="none" w:sz="0" w:space="0" w:color="auto"/>
      </w:divBdr>
      <w:divsChild>
        <w:div w:id="1238176895">
          <w:marLeft w:val="0"/>
          <w:marRight w:val="0"/>
          <w:marTop w:val="0"/>
          <w:marBottom w:val="0"/>
          <w:divBdr>
            <w:top w:val="none" w:sz="0" w:space="0" w:color="auto"/>
            <w:left w:val="none" w:sz="0" w:space="0" w:color="auto"/>
            <w:bottom w:val="none" w:sz="0" w:space="0" w:color="auto"/>
            <w:right w:val="none" w:sz="0" w:space="0" w:color="auto"/>
          </w:divBdr>
        </w:div>
      </w:divsChild>
    </w:div>
    <w:div w:id="1762943538">
      <w:marLeft w:val="0"/>
      <w:marRight w:val="0"/>
      <w:marTop w:val="0"/>
      <w:marBottom w:val="0"/>
      <w:divBdr>
        <w:top w:val="none" w:sz="0" w:space="0" w:color="auto"/>
        <w:left w:val="none" w:sz="0" w:space="0" w:color="auto"/>
        <w:bottom w:val="none" w:sz="0" w:space="0" w:color="auto"/>
        <w:right w:val="none" w:sz="0" w:space="0" w:color="auto"/>
      </w:divBdr>
      <w:divsChild>
        <w:div w:id="2033189988">
          <w:marLeft w:val="0"/>
          <w:marRight w:val="0"/>
          <w:marTop w:val="0"/>
          <w:marBottom w:val="0"/>
          <w:divBdr>
            <w:top w:val="none" w:sz="0" w:space="0" w:color="auto"/>
            <w:left w:val="none" w:sz="0" w:space="0" w:color="auto"/>
            <w:bottom w:val="none" w:sz="0" w:space="0" w:color="auto"/>
            <w:right w:val="none" w:sz="0" w:space="0" w:color="auto"/>
          </w:divBdr>
        </w:div>
      </w:divsChild>
    </w:div>
    <w:div w:id="1772892849">
      <w:marLeft w:val="0"/>
      <w:marRight w:val="0"/>
      <w:marTop w:val="0"/>
      <w:marBottom w:val="0"/>
      <w:divBdr>
        <w:top w:val="none" w:sz="0" w:space="0" w:color="auto"/>
        <w:left w:val="none" w:sz="0" w:space="0" w:color="auto"/>
        <w:bottom w:val="none" w:sz="0" w:space="0" w:color="auto"/>
        <w:right w:val="none" w:sz="0" w:space="0" w:color="auto"/>
      </w:divBdr>
      <w:divsChild>
        <w:div w:id="1387024803">
          <w:marLeft w:val="0"/>
          <w:marRight w:val="0"/>
          <w:marTop w:val="0"/>
          <w:marBottom w:val="0"/>
          <w:divBdr>
            <w:top w:val="none" w:sz="0" w:space="0" w:color="auto"/>
            <w:left w:val="none" w:sz="0" w:space="0" w:color="auto"/>
            <w:bottom w:val="none" w:sz="0" w:space="0" w:color="auto"/>
            <w:right w:val="none" w:sz="0" w:space="0" w:color="auto"/>
          </w:divBdr>
        </w:div>
      </w:divsChild>
    </w:div>
    <w:div w:id="1774351828">
      <w:marLeft w:val="0"/>
      <w:marRight w:val="0"/>
      <w:marTop w:val="0"/>
      <w:marBottom w:val="0"/>
      <w:divBdr>
        <w:top w:val="none" w:sz="0" w:space="0" w:color="auto"/>
        <w:left w:val="none" w:sz="0" w:space="0" w:color="auto"/>
        <w:bottom w:val="none" w:sz="0" w:space="0" w:color="auto"/>
        <w:right w:val="none" w:sz="0" w:space="0" w:color="auto"/>
      </w:divBdr>
      <w:divsChild>
        <w:div w:id="877737937">
          <w:marLeft w:val="0"/>
          <w:marRight w:val="0"/>
          <w:marTop w:val="0"/>
          <w:marBottom w:val="0"/>
          <w:divBdr>
            <w:top w:val="none" w:sz="0" w:space="0" w:color="auto"/>
            <w:left w:val="none" w:sz="0" w:space="0" w:color="auto"/>
            <w:bottom w:val="none" w:sz="0" w:space="0" w:color="auto"/>
            <w:right w:val="none" w:sz="0" w:space="0" w:color="auto"/>
          </w:divBdr>
        </w:div>
      </w:divsChild>
    </w:div>
    <w:div w:id="1775781890">
      <w:marLeft w:val="0"/>
      <w:marRight w:val="150"/>
      <w:marTop w:val="0"/>
      <w:marBottom w:val="0"/>
      <w:divBdr>
        <w:top w:val="none" w:sz="0" w:space="0" w:color="auto"/>
        <w:left w:val="none" w:sz="0" w:space="0" w:color="auto"/>
        <w:bottom w:val="none" w:sz="0" w:space="0" w:color="auto"/>
        <w:right w:val="none" w:sz="0" w:space="0" w:color="auto"/>
      </w:divBdr>
      <w:divsChild>
        <w:div w:id="1479027771">
          <w:marLeft w:val="0"/>
          <w:marRight w:val="150"/>
          <w:marTop w:val="0"/>
          <w:marBottom w:val="0"/>
          <w:divBdr>
            <w:top w:val="none" w:sz="0" w:space="0" w:color="auto"/>
            <w:left w:val="none" w:sz="0" w:space="0" w:color="auto"/>
            <w:bottom w:val="none" w:sz="0" w:space="0" w:color="auto"/>
            <w:right w:val="none" w:sz="0" w:space="0" w:color="auto"/>
          </w:divBdr>
        </w:div>
      </w:divsChild>
    </w:div>
    <w:div w:id="1777821388">
      <w:marLeft w:val="0"/>
      <w:marRight w:val="0"/>
      <w:marTop w:val="0"/>
      <w:marBottom w:val="0"/>
      <w:divBdr>
        <w:top w:val="none" w:sz="0" w:space="0" w:color="auto"/>
        <w:left w:val="none" w:sz="0" w:space="0" w:color="auto"/>
        <w:bottom w:val="none" w:sz="0" w:space="0" w:color="auto"/>
        <w:right w:val="none" w:sz="0" w:space="0" w:color="auto"/>
      </w:divBdr>
      <w:divsChild>
        <w:div w:id="643661569">
          <w:marLeft w:val="0"/>
          <w:marRight w:val="0"/>
          <w:marTop w:val="0"/>
          <w:marBottom w:val="0"/>
          <w:divBdr>
            <w:top w:val="none" w:sz="0" w:space="0" w:color="auto"/>
            <w:left w:val="none" w:sz="0" w:space="0" w:color="auto"/>
            <w:bottom w:val="none" w:sz="0" w:space="0" w:color="auto"/>
            <w:right w:val="none" w:sz="0" w:space="0" w:color="auto"/>
          </w:divBdr>
        </w:div>
      </w:divsChild>
    </w:div>
    <w:div w:id="1779375682">
      <w:marLeft w:val="0"/>
      <w:marRight w:val="0"/>
      <w:marTop w:val="0"/>
      <w:marBottom w:val="0"/>
      <w:divBdr>
        <w:top w:val="none" w:sz="0" w:space="0" w:color="auto"/>
        <w:left w:val="none" w:sz="0" w:space="0" w:color="auto"/>
        <w:bottom w:val="none" w:sz="0" w:space="0" w:color="auto"/>
        <w:right w:val="none" w:sz="0" w:space="0" w:color="auto"/>
      </w:divBdr>
      <w:divsChild>
        <w:div w:id="350029183">
          <w:marLeft w:val="0"/>
          <w:marRight w:val="0"/>
          <w:marTop w:val="0"/>
          <w:marBottom w:val="0"/>
          <w:divBdr>
            <w:top w:val="none" w:sz="0" w:space="0" w:color="auto"/>
            <w:left w:val="none" w:sz="0" w:space="0" w:color="auto"/>
            <w:bottom w:val="none" w:sz="0" w:space="0" w:color="auto"/>
            <w:right w:val="none" w:sz="0" w:space="0" w:color="auto"/>
          </w:divBdr>
        </w:div>
      </w:divsChild>
    </w:div>
    <w:div w:id="1780055435">
      <w:marLeft w:val="0"/>
      <w:marRight w:val="0"/>
      <w:marTop w:val="0"/>
      <w:marBottom w:val="0"/>
      <w:divBdr>
        <w:top w:val="none" w:sz="0" w:space="0" w:color="auto"/>
        <w:left w:val="none" w:sz="0" w:space="0" w:color="auto"/>
        <w:bottom w:val="none" w:sz="0" w:space="0" w:color="auto"/>
        <w:right w:val="none" w:sz="0" w:space="0" w:color="auto"/>
      </w:divBdr>
      <w:divsChild>
        <w:div w:id="776027496">
          <w:marLeft w:val="0"/>
          <w:marRight w:val="0"/>
          <w:marTop w:val="0"/>
          <w:marBottom w:val="0"/>
          <w:divBdr>
            <w:top w:val="none" w:sz="0" w:space="0" w:color="auto"/>
            <w:left w:val="none" w:sz="0" w:space="0" w:color="auto"/>
            <w:bottom w:val="none" w:sz="0" w:space="0" w:color="auto"/>
            <w:right w:val="none" w:sz="0" w:space="0" w:color="auto"/>
          </w:divBdr>
        </w:div>
      </w:divsChild>
    </w:div>
    <w:div w:id="1782652676">
      <w:marLeft w:val="0"/>
      <w:marRight w:val="0"/>
      <w:marTop w:val="0"/>
      <w:marBottom w:val="0"/>
      <w:divBdr>
        <w:top w:val="none" w:sz="0" w:space="0" w:color="auto"/>
        <w:left w:val="none" w:sz="0" w:space="0" w:color="auto"/>
        <w:bottom w:val="none" w:sz="0" w:space="0" w:color="auto"/>
        <w:right w:val="none" w:sz="0" w:space="0" w:color="auto"/>
      </w:divBdr>
      <w:divsChild>
        <w:div w:id="381367262">
          <w:marLeft w:val="0"/>
          <w:marRight w:val="0"/>
          <w:marTop w:val="0"/>
          <w:marBottom w:val="0"/>
          <w:divBdr>
            <w:top w:val="none" w:sz="0" w:space="0" w:color="auto"/>
            <w:left w:val="none" w:sz="0" w:space="0" w:color="auto"/>
            <w:bottom w:val="none" w:sz="0" w:space="0" w:color="auto"/>
            <w:right w:val="none" w:sz="0" w:space="0" w:color="auto"/>
          </w:divBdr>
        </w:div>
      </w:divsChild>
    </w:div>
    <w:div w:id="1783453837">
      <w:marLeft w:val="0"/>
      <w:marRight w:val="0"/>
      <w:marTop w:val="0"/>
      <w:marBottom w:val="0"/>
      <w:divBdr>
        <w:top w:val="none" w:sz="0" w:space="0" w:color="auto"/>
        <w:left w:val="none" w:sz="0" w:space="0" w:color="auto"/>
        <w:bottom w:val="none" w:sz="0" w:space="0" w:color="auto"/>
        <w:right w:val="none" w:sz="0" w:space="0" w:color="auto"/>
      </w:divBdr>
      <w:divsChild>
        <w:div w:id="211383083">
          <w:marLeft w:val="0"/>
          <w:marRight w:val="0"/>
          <w:marTop w:val="0"/>
          <w:marBottom w:val="0"/>
          <w:divBdr>
            <w:top w:val="none" w:sz="0" w:space="0" w:color="auto"/>
            <w:left w:val="none" w:sz="0" w:space="0" w:color="auto"/>
            <w:bottom w:val="none" w:sz="0" w:space="0" w:color="auto"/>
            <w:right w:val="none" w:sz="0" w:space="0" w:color="auto"/>
          </w:divBdr>
        </w:div>
      </w:divsChild>
    </w:div>
    <w:div w:id="1783457152">
      <w:marLeft w:val="0"/>
      <w:marRight w:val="0"/>
      <w:marTop w:val="0"/>
      <w:marBottom w:val="0"/>
      <w:divBdr>
        <w:top w:val="none" w:sz="0" w:space="0" w:color="auto"/>
        <w:left w:val="none" w:sz="0" w:space="0" w:color="auto"/>
        <w:bottom w:val="none" w:sz="0" w:space="0" w:color="auto"/>
        <w:right w:val="none" w:sz="0" w:space="0" w:color="auto"/>
      </w:divBdr>
      <w:divsChild>
        <w:div w:id="1159929761">
          <w:marLeft w:val="0"/>
          <w:marRight w:val="0"/>
          <w:marTop w:val="0"/>
          <w:marBottom w:val="0"/>
          <w:divBdr>
            <w:top w:val="none" w:sz="0" w:space="0" w:color="auto"/>
            <w:left w:val="none" w:sz="0" w:space="0" w:color="auto"/>
            <w:bottom w:val="none" w:sz="0" w:space="0" w:color="auto"/>
            <w:right w:val="none" w:sz="0" w:space="0" w:color="auto"/>
          </w:divBdr>
        </w:div>
      </w:divsChild>
    </w:div>
    <w:div w:id="1784113412">
      <w:marLeft w:val="0"/>
      <w:marRight w:val="0"/>
      <w:marTop w:val="0"/>
      <w:marBottom w:val="0"/>
      <w:divBdr>
        <w:top w:val="none" w:sz="0" w:space="0" w:color="auto"/>
        <w:left w:val="none" w:sz="0" w:space="0" w:color="auto"/>
        <w:bottom w:val="none" w:sz="0" w:space="0" w:color="auto"/>
        <w:right w:val="none" w:sz="0" w:space="0" w:color="auto"/>
      </w:divBdr>
      <w:divsChild>
        <w:div w:id="590046825">
          <w:marLeft w:val="0"/>
          <w:marRight w:val="0"/>
          <w:marTop w:val="0"/>
          <w:marBottom w:val="0"/>
          <w:divBdr>
            <w:top w:val="none" w:sz="0" w:space="0" w:color="auto"/>
            <w:left w:val="none" w:sz="0" w:space="0" w:color="auto"/>
            <w:bottom w:val="none" w:sz="0" w:space="0" w:color="auto"/>
            <w:right w:val="none" w:sz="0" w:space="0" w:color="auto"/>
          </w:divBdr>
        </w:div>
      </w:divsChild>
    </w:div>
    <w:div w:id="1799715312">
      <w:marLeft w:val="0"/>
      <w:marRight w:val="0"/>
      <w:marTop w:val="0"/>
      <w:marBottom w:val="0"/>
      <w:divBdr>
        <w:top w:val="none" w:sz="0" w:space="0" w:color="auto"/>
        <w:left w:val="none" w:sz="0" w:space="0" w:color="auto"/>
        <w:bottom w:val="none" w:sz="0" w:space="0" w:color="auto"/>
        <w:right w:val="none" w:sz="0" w:space="0" w:color="auto"/>
      </w:divBdr>
      <w:divsChild>
        <w:div w:id="1143084103">
          <w:marLeft w:val="0"/>
          <w:marRight w:val="150"/>
          <w:marTop w:val="0"/>
          <w:marBottom w:val="0"/>
          <w:divBdr>
            <w:top w:val="none" w:sz="0" w:space="0" w:color="auto"/>
            <w:left w:val="none" w:sz="0" w:space="0" w:color="auto"/>
            <w:bottom w:val="none" w:sz="0" w:space="0" w:color="auto"/>
            <w:right w:val="none" w:sz="0" w:space="0" w:color="auto"/>
          </w:divBdr>
          <w:divsChild>
            <w:div w:id="5453403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99760975">
      <w:marLeft w:val="0"/>
      <w:marRight w:val="0"/>
      <w:marTop w:val="0"/>
      <w:marBottom w:val="0"/>
      <w:divBdr>
        <w:top w:val="none" w:sz="0" w:space="0" w:color="auto"/>
        <w:left w:val="none" w:sz="0" w:space="0" w:color="auto"/>
        <w:bottom w:val="none" w:sz="0" w:space="0" w:color="auto"/>
        <w:right w:val="none" w:sz="0" w:space="0" w:color="auto"/>
      </w:divBdr>
      <w:divsChild>
        <w:div w:id="1448501908">
          <w:marLeft w:val="0"/>
          <w:marRight w:val="0"/>
          <w:marTop w:val="0"/>
          <w:marBottom w:val="0"/>
          <w:divBdr>
            <w:top w:val="none" w:sz="0" w:space="0" w:color="auto"/>
            <w:left w:val="none" w:sz="0" w:space="0" w:color="auto"/>
            <w:bottom w:val="none" w:sz="0" w:space="0" w:color="auto"/>
            <w:right w:val="none" w:sz="0" w:space="0" w:color="auto"/>
          </w:divBdr>
        </w:div>
      </w:divsChild>
    </w:div>
    <w:div w:id="1803838993">
      <w:marLeft w:val="0"/>
      <w:marRight w:val="0"/>
      <w:marTop w:val="0"/>
      <w:marBottom w:val="0"/>
      <w:divBdr>
        <w:top w:val="none" w:sz="0" w:space="0" w:color="auto"/>
        <w:left w:val="none" w:sz="0" w:space="0" w:color="auto"/>
        <w:bottom w:val="none" w:sz="0" w:space="0" w:color="auto"/>
        <w:right w:val="none" w:sz="0" w:space="0" w:color="auto"/>
      </w:divBdr>
      <w:divsChild>
        <w:div w:id="1952542057">
          <w:marLeft w:val="0"/>
          <w:marRight w:val="0"/>
          <w:marTop w:val="0"/>
          <w:marBottom w:val="0"/>
          <w:divBdr>
            <w:top w:val="none" w:sz="0" w:space="0" w:color="auto"/>
            <w:left w:val="none" w:sz="0" w:space="0" w:color="auto"/>
            <w:bottom w:val="none" w:sz="0" w:space="0" w:color="auto"/>
            <w:right w:val="none" w:sz="0" w:space="0" w:color="auto"/>
          </w:divBdr>
        </w:div>
      </w:divsChild>
    </w:div>
    <w:div w:id="1804542074">
      <w:marLeft w:val="0"/>
      <w:marRight w:val="0"/>
      <w:marTop w:val="0"/>
      <w:marBottom w:val="0"/>
      <w:divBdr>
        <w:top w:val="none" w:sz="0" w:space="0" w:color="auto"/>
        <w:left w:val="none" w:sz="0" w:space="0" w:color="auto"/>
        <w:bottom w:val="none" w:sz="0" w:space="0" w:color="auto"/>
        <w:right w:val="none" w:sz="0" w:space="0" w:color="auto"/>
      </w:divBdr>
      <w:divsChild>
        <w:div w:id="1846355166">
          <w:marLeft w:val="0"/>
          <w:marRight w:val="0"/>
          <w:marTop w:val="0"/>
          <w:marBottom w:val="0"/>
          <w:divBdr>
            <w:top w:val="none" w:sz="0" w:space="0" w:color="auto"/>
            <w:left w:val="none" w:sz="0" w:space="0" w:color="auto"/>
            <w:bottom w:val="none" w:sz="0" w:space="0" w:color="auto"/>
            <w:right w:val="none" w:sz="0" w:space="0" w:color="auto"/>
          </w:divBdr>
        </w:div>
      </w:divsChild>
    </w:div>
    <w:div w:id="1813135414">
      <w:marLeft w:val="0"/>
      <w:marRight w:val="0"/>
      <w:marTop w:val="0"/>
      <w:marBottom w:val="0"/>
      <w:divBdr>
        <w:top w:val="none" w:sz="0" w:space="0" w:color="auto"/>
        <w:left w:val="none" w:sz="0" w:space="0" w:color="auto"/>
        <w:bottom w:val="none" w:sz="0" w:space="0" w:color="auto"/>
        <w:right w:val="none" w:sz="0" w:space="0" w:color="auto"/>
      </w:divBdr>
      <w:divsChild>
        <w:div w:id="599262741">
          <w:marLeft w:val="0"/>
          <w:marRight w:val="0"/>
          <w:marTop w:val="0"/>
          <w:marBottom w:val="0"/>
          <w:divBdr>
            <w:top w:val="none" w:sz="0" w:space="0" w:color="auto"/>
            <w:left w:val="none" w:sz="0" w:space="0" w:color="auto"/>
            <w:bottom w:val="none" w:sz="0" w:space="0" w:color="auto"/>
            <w:right w:val="none" w:sz="0" w:space="0" w:color="auto"/>
          </w:divBdr>
        </w:div>
      </w:divsChild>
    </w:div>
    <w:div w:id="1815294684">
      <w:marLeft w:val="0"/>
      <w:marRight w:val="0"/>
      <w:marTop w:val="0"/>
      <w:marBottom w:val="0"/>
      <w:divBdr>
        <w:top w:val="none" w:sz="0" w:space="0" w:color="auto"/>
        <w:left w:val="none" w:sz="0" w:space="0" w:color="auto"/>
        <w:bottom w:val="none" w:sz="0" w:space="0" w:color="auto"/>
        <w:right w:val="none" w:sz="0" w:space="0" w:color="auto"/>
      </w:divBdr>
      <w:divsChild>
        <w:div w:id="1588685691">
          <w:marLeft w:val="0"/>
          <w:marRight w:val="0"/>
          <w:marTop w:val="0"/>
          <w:marBottom w:val="0"/>
          <w:divBdr>
            <w:top w:val="none" w:sz="0" w:space="0" w:color="auto"/>
            <w:left w:val="none" w:sz="0" w:space="0" w:color="auto"/>
            <w:bottom w:val="none" w:sz="0" w:space="0" w:color="auto"/>
            <w:right w:val="none" w:sz="0" w:space="0" w:color="auto"/>
          </w:divBdr>
        </w:div>
      </w:divsChild>
    </w:div>
    <w:div w:id="1816751911">
      <w:marLeft w:val="0"/>
      <w:marRight w:val="0"/>
      <w:marTop w:val="0"/>
      <w:marBottom w:val="0"/>
      <w:divBdr>
        <w:top w:val="none" w:sz="0" w:space="0" w:color="auto"/>
        <w:left w:val="none" w:sz="0" w:space="0" w:color="auto"/>
        <w:bottom w:val="none" w:sz="0" w:space="0" w:color="auto"/>
        <w:right w:val="none" w:sz="0" w:space="0" w:color="auto"/>
      </w:divBdr>
      <w:divsChild>
        <w:div w:id="1845632578">
          <w:marLeft w:val="0"/>
          <w:marRight w:val="0"/>
          <w:marTop w:val="0"/>
          <w:marBottom w:val="0"/>
          <w:divBdr>
            <w:top w:val="none" w:sz="0" w:space="0" w:color="auto"/>
            <w:left w:val="none" w:sz="0" w:space="0" w:color="auto"/>
            <w:bottom w:val="none" w:sz="0" w:space="0" w:color="auto"/>
            <w:right w:val="none" w:sz="0" w:space="0" w:color="auto"/>
          </w:divBdr>
        </w:div>
      </w:divsChild>
    </w:div>
    <w:div w:id="1817070492">
      <w:marLeft w:val="0"/>
      <w:marRight w:val="0"/>
      <w:marTop w:val="0"/>
      <w:marBottom w:val="0"/>
      <w:divBdr>
        <w:top w:val="none" w:sz="0" w:space="0" w:color="auto"/>
        <w:left w:val="none" w:sz="0" w:space="0" w:color="auto"/>
        <w:bottom w:val="none" w:sz="0" w:space="0" w:color="auto"/>
        <w:right w:val="none" w:sz="0" w:space="0" w:color="auto"/>
      </w:divBdr>
      <w:divsChild>
        <w:div w:id="746537791">
          <w:marLeft w:val="0"/>
          <w:marRight w:val="0"/>
          <w:marTop w:val="0"/>
          <w:marBottom w:val="0"/>
          <w:divBdr>
            <w:top w:val="none" w:sz="0" w:space="0" w:color="auto"/>
            <w:left w:val="none" w:sz="0" w:space="0" w:color="auto"/>
            <w:bottom w:val="none" w:sz="0" w:space="0" w:color="auto"/>
            <w:right w:val="none" w:sz="0" w:space="0" w:color="auto"/>
          </w:divBdr>
        </w:div>
      </w:divsChild>
    </w:div>
    <w:div w:id="1818649778">
      <w:marLeft w:val="0"/>
      <w:marRight w:val="0"/>
      <w:marTop w:val="0"/>
      <w:marBottom w:val="0"/>
      <w:divBdr>
        <w:top w:val="none" w:sz="0" w:space="0" w:color="auto"/>
        <w:left w:val="none" w:sz="0" w:space="0" w:color="auto"/>
        <w:bottom w:val="none" w:sz="0" w:space="0" w:color="auto"/>
        <w:right w:val="none" w:sz="0" w:space="0" w:color="auto"/>
      </w:divBdr>
      <w:divsChild>
        <w:div w:id="452333035">
          <w:marLeft w:val="0"/>
          <w:marRight w:val="0"/>
          <w:marTop w:val="0"/>
          <w:marBottom w:val="0"/>
          <w:divBdr>
            <w:top w:val="none" w:sz="0" w:space="0" w:color="auto"/>
            <w:left w:val="none" w:sz="0" w:space="0" w:color="auto"/>
            <w:bottom w:val="none" w:sz="0" w:space="0" w:color="auto"/>
            <w:right w:val="none" w:sz="0" w:space="0" w:color="auto"/>
          </w:divBdr>
        </w:div>
      </w:divsChild>
    </w:div>
    <w:div w:id="1819106353">
      <w:marLeft w:val="0"/>
      <w:marRight w:val="0"/>
      <w:marTop w:val="0"/>
      <w:marBottom w:val="0"/>
      <w:divBdr>
        <w:top w:val="none" w:sz="0" w:space="0" w:color="auto"/>
        <w:left w:val="none" w:sz="0" w:space="0" w:color="auto"/>
        <w:bottom w:val="none" w:sz="0" w:space="0" w:color="auto"/>
        <w:right w:val="none" w:sz="0" w:space="0" w:color="auto"/>
      </w:divBdr>
      <w:divsChild>
        <w:div w:id="1320961669">
          <w:marLeft w:val="0"/>
          <w:marRight w:val="0"/>
          <w:marTop w:val="0"/>
          <w:marBottom w:val="0"/>
          <w:divBdr>
            <w:top w:val="none" w:sz="0" w:space="0" w:color="auto"/>
            <w:left w:val="none" w:sz="0" w:space="0" w:color="auto"/>
            <w:bottom w:val="none" w:sz="0" w:space="0" w:color="auto"/>
            <w:right w:val="none" w:sz="0" w:space="0" w:color="auto"/>
          </w:divBdr>
        </w:div>
      </w:divsChild>
    </w:div>
    <w:div w:id="1820268538">
      <w:marLeft w:val="0"/>
      <w:marRight w:val="0"/>
      <w:marTop w:val="0"/>
      <w:marBottom w:val="0"/>
      <w:divBdr>
        <w:top w:val="none" w:sz="0" w:space="0" w:color="auto"/>
        <w:left w:val="none" w:sz="0" w:space="0" w:color="auto"/>
        <w:bottom w:val="none" w:sz="0" w:space="0" w:color="auto"/>
        <w:right w:val="none" w:sz="0" w:space="0" w:color="auto"/>
      </w:divBdr>
      <w:divsChild>
        <w:div w:id="1656955435">
          <w:marLeft w:val="0"/>
          <w:marRight w:val="0"/>
          <w:marTop w:val="0"/>
          <w:marBottom w:val="0"/>
          <w:divBdr>
            <w:top w:val="none" w:sz="0" w:space="0" w:color="auto"/>
            <w:left w:val="none" w:sz="0" w:space="0" w:color="auto"/>
            <w:bottom w:val="none" w:sz="0" w:space="0" w:color="auto"/>
            <w:right w:val="none" w:sz="0" w:space="0" w:color="auto"/>
          </w:divBdr>
        </w:div>
      </w:divsChild>
    </w:div>
    <w:div w:id="1823157464">
      <w:marLeft w:val="0"/>
      <w:marRight w:val="0"/>
      <w:marTop w:val="0"/>
      <w:marBottom w:val="0"/>
      <w:divBdr>
        <w:top w:val="none" w:sz="0" w:space="0" w:color="auto"/>
        <w:left w:val="none" w:sz="0" w:space="0" w:color="auto"/>
        <w:bottom w:val="none" w:sz="0" w:space="0" w:color="auto"/>
        <w:right w:val="none" w:sz="0" w:space="0" w:color="auto"/>
      </w:divBdr>
      <w:divsChild>
        <w:div w:id="1596279472">
          <w:marLeft w:val="0"/>
          <w:marRight w:val="0"/>
          <w:marTop w:val="0"/>
          <w:marBottom w:val="0"/>
          <w:divBdr>
            <w:top w:val="none" w:sz="0" w:space="0" w:color="auto"/>
            <w:left w:val="none" w:sz="0" w:space="0" w:color="auto"/>
            <w:bottom w:val="none" w:sz="0" w:space="0" w:color="auto"/>
            <w:right w:val="none" w:sz="0" w:space="0" w:color="auto"/>
          </w:divBdr>
        </w:div>
      </w:divsChild>
    </w:div>
    <w:div w:id="1829785416">
      <w:marLeft w:val="0"/>
      <w:marRight w:val="0"/>
      <w:marTop w:val="0"/>
      <w:marBottom w:val="0"/>
      <w:divBdr>
        <w:top w:val="none" w:sz="0" w:space="0" w:color="auto"/>
        <w:left w:val="none" w:sz="0" w:space="0" w:color="auto"/>
        <w:bottom w:val="none" w:sz="0" w:space="0" w:color="auto"/>
        <w:right w:val="none" w:sz="0" w:space="0" w:color="auto"/>
      </w:divBdr>
      <w:divsChild>
        <w:div w:id="1178349457">
          <w:marLeft w:val="0"/>
          <w:marRight w:val="0"/>
          <w:marTop w:val="0"/>
          <w:marBottom w:val="0"/>
          <w:divBdr>
            <w:top w:val="none" w:sz="0" w:space="0" w:color="auto"/>
            <w:left w:val="none" w:sz="0" w:space="0" w:color="auto"/>
            <w:bottom w:val="none" w:sz="0" w:space="0" w:color="auto"/>
            <w:right w:val="none" w:sz="0" w:space="0" w:color="auto"/>
          </w:divBdr>
        </w:div>
      </w:divsChild>
    </w:div>
    <w:div w:id="1829900727">
      <w:marLeft w:val="0"/>
      <w:marRight w:val="0"/>
      <w:marTop w:val="0"/>
      <w:marBottom w:val="0"/>
      <w:divBdr>
        <w:top w:val="none" w:sz="0" w:space="0" w:color="auto"/>
        <w:left w:val="none" w:sz="0" w:space="0" w:color="auto"/>
        <w:bottom w:val="none" w:sz="0" w:space="0" w:color="auto"/>
        <w:right w:val="none" w:sz="0" w:space="0" w:color="auto"/>
      </w:divBdr>
      <w:divsChild>
        <w:div w:id="844630296">
          <w:marLeft w:val="0"/>
          <w:marRight w:val="0"/>
          <w:marTop w:val="0"/>
          <w:marBottom w:val="0"/>
          <w:divBdr>
            <w:top w:val="none" w:sz="0" w:space="0" w:color="auto"/>
            <w:left w:val="none" w:sz="0" w:space="0" w:color="auto"/>
            <w:bottom w:val="none" w:sz="0" w:space="0" w:color="auto"/>
            <w:right w:val="none" w:sz="0" w:space="0" w:color="auto"/>
          </w:divBdr>
        </w:div>
      </w:divsChild>
    </w:div>
    <w:div w:id="1830711832">
      <w:marLeft w:val="0"/>
      <w:marRight w:val="0"/>
      <w:marTop w:val="0"/>
      <w:marBottom w:val="0"/>
      <w:divBdr>
        <w:top w:val="none" w:sz="0" w:space="0" w:color="auto"/>
        <w:left w:val="none" w:sz="0" w:space="0" w:color="auto"/>
        <w:bottom w:val="none" w:sz="0" w:space="0" w:color="auto"/>
        <w:right w:val="none" w:sz="0" w:space="0" w:color="auto"/>
      </w:divBdr>
      <w:divsChild>
        <w:div w:id="573589178">
          <w:marLeft w:val="0"/>
          <w:marRight w:val="0"/>
          <w:marTop w:val="0"/>
          <w:marBottom w:val="0"/>
          <w:divBdr>
            <w:top w:val="none" w:sz="0" w:space="0" w:color="auto"/>
            <w:left w:val="none" w:sz="0" w:space="0" w:color="auto"/>
            <w:bottom w:val="none" w:sz="0" w:space="0" w:color="auto"/>
            <w:right w:val="none" w:sz="0" w:space="0" w:color="auto"/>
          </w:divBdr>
        </w:div>
      </w:divsChild>
    </w:div>
    <w:div w:id="1832527522">
      <w:marLeft w:val="0"/>
      <w:marRight w:val="0"/>
      <w:marTop w:val="0"/>
      <w:marBottom w:val="0"/>
      <w:divBdr>
        <w:top w:val="none" w:sz="0" w:space="0" w:color="auto"/>
        <w:left w:val="none" w:sz="0" w:space="0" w:color="auto"/>
        <w:bottom w:val="none" w:sz="0" w:space="0" w:color="auto"/>
        <w:right w:val="none" w:sz="0" w:space="0" w:color="auto"/>
      </w:divBdr>
      <w:divsChild>
        <w:div w:id="2001536523">
          <w:marLeft w:val="0"/>
          <w:marRight w:val="0"/>
          <w:marTop w:val="0"/>
          <w:marBottom w:val="0"/>
          <w:divBdr>
            <w:top w:val="none" w:sz="0" w:space="0" w:color="auto"/>
            <w:left w:val="none" w:sz="0" w:space="0" w:color="auto"/>
            <w:bottom w:val="none" w:sz="0" w:space="0" w:color="auto"/>
            <w:right w:val="none" w:sz="0" w:space="0" w:color="auto"/>
          </w:divBdr>
        </w:div>
      </w:divsChild>
    </w:div>
    <w:div w:id="1839925479">
      <w:marLeft w:val="0"/>
      <w:marRight w:val="0"/>
      <w:marTop w:val="0"/>
      <w:marBottom w:val="0"/>
      <w:divBdr>
        <w:top w:val="none" w:sz="0" w:space="0" w:color="auto"/>
        <w:left w:val="none" w:sz="0" w:space="0" w:color="auto"/>
        <w:bottom w:val="none" w:sz="0" w:space="0" w:color="auto"/>
        <w:right w:val="none" w:sz="0" w:space="0" w:color="auto"/>
      </w:divBdr>
      <w:divsChild>
        <w:div w:id="855584921">
          <w:marLeft w:val="0"/>
          <w:marRight w:val="0"/>
          <w:marTop w:val="0"/>
          <w:marBottom w:val="0"/>
          <w:divBdr>
            <w:top w:val="none" w:sz="0" w:space="0" w:color="auto"/>
            <w:left w:val="none" w:sz="0" w:space="0" w:color="auto"/>
            <w:bottom w:val="none" w:sz="0" w:space="0" w:color="auto"/>
            <w:right w:val="none" w:sz="0" w:space="0" w:color="auto"/>
          </w:divBdr>
        </w:div>
      </w:divsChild>
    </w:div>
    <w:div w:id="1840386496">
      <w:marLeft w:val="0"/>
      <w:marRight w:val="0"/>
      <w:marTop w:val="0"/>
      <w:marBottom w:val="0"/>
      <w:divBdr>
        <w:top w:val="none" w:sz="0" w:space="0" w:color="auto"/>
        <w:left w:val="none" w:sz="0" w:space="0" w:color="auto"/>
        <w:bottom w:val="none" w:sz="0" w:space="0" w:color="auto"/>
        <w:right w:val="none" w:sz="0" w:space="0" w:color="auto"/>
      </w:divBdr>
      <w:divsChild>
        <w:div w:id="1920208279">
          <w:marLeft w:val="0"/>
          <w:marRight w:val="0"/>
          <w:marTop w:val="0"/>
          <w:marBottom w:val="0"/>
          <w:divBdr>
            <w:top w:val="none" w:sz="0" w:space="0" w:color="auto"/>
            <w:left w:val="none" w:sz="0" w:space="0" w:color="auto"/>
            <w:bottom w:val="none" w:sz="0" w:space="0" w:color="auto"/>
            <w:right w:val="none" w:sz="0" w:space="0" w:color="auto"/>
          </w:divBdr>
        </w:div>
      </w:divsChild>
    </w:div>
    <w:div w:id="1842424233">
      <w:marLeft w:val="0"/>
      <w:marRight w:val="0"/>
      <w:marTop w:val="0"/>
      <w:marBottom w:val="0"/>
      <w:divBdr>
        <w:top w:val="none" w:sz="0" w:space="0" w:color="auto"/>
        <w:left w:val="none" w:sz="0" w:space="0" w:color="auto"/>
        <w:bottom w:val="none" w:sz="0" w:space="0" w:color="auto"/>
        <w:right w:val="none" w:sz="0" w:space="0" w:color="auto"/>
      </w:divBdr>
      <w:divsChild>
        <w:div w:id="299769387">
          <w:marLeft w:val="0"/>
          <w:marRight w:val="0"/>
          <w:marTop w:val="0"/>
          <w:marBottom w:val="0"/>
          <w:divBdr>
            <w:top w:val="none" w:sz="0" w:space="0" w:color="auto"/>
            <w:left w:val="none" w:sz="0" w:space="0" w:color="auto"/>
            <w:bottom w:val="none" w:sz="0" w:space="0" w:color="auto"/>
            <w:right w:val="none" w:sz="0" w:space="0" w:color="auto"/>
          </w:divBdr>
        </w:div>
      </w:divsChild>
    </w:div>
    <w:div w:id="1844853584">
      <w:marLeft w:val="0"/>
      <w:marRight w:val="0"/>
      <w:marTop w:val="0"/>
      <w:marBottom w:val="0"/>
      <w:divBdr>
        <w:top w:val="none" w:sz="0" w:space="0" w:color="auto"/>
        <w:left w:val="none" w:sz="0" w:space="0" w:color="auto"/>
        <w:bottom w:val="none" w:sz="0" w:space="0" w:color="auto"/>
        <w:right w:val="none" w:sz="0" w:space="0" w:color="auto"/>
      </w:divBdr>
      <w:divsChild>
        <w:div w:id="432437176">
          <w:marLeft w:val="0"/>
          <w:marRight w:val="0"/>
          <w:marTop w:val="0"/>
          <w:marBottom w:val="0"/>
          <w:divBdr>
            <w:top w:val="none" w:sz="0" w:space="0" w:color="auto"/>
            <w:left w:val="none" w:sz="0" w:space="0" w:color="auto"/>
            <w:bottom w:val="none" w:sz="0" w:space="0" w:color="auto"/>
            <w:right w:val="none" w:sz="0" w:space="0" w:color="auto"/>
          </w:divBdr>
        </w:div>
      </w:divsChild>
    </w:div>
    <w:div w:id="1848325968">
      <w:marLeft w:val="0"/>
      <w:marRight w:val="0"/>
      <w:marTop w:val="0"/>
      <w:marBottom w:val="0"/>
      <w:divBdr>
        <w:top w:val="none" w:sz="0" w:space="0" w:color="auto"/>
        <w:left w:val="none" w:sz="0" w:space="0" w:color="auto"/>
        <w:bottom w:val="none" w:sz="0" w:space="0" w:color="auto"/>
        <w:right w:val="none" w:sz="0" w:space="0" w:color="auto"/>
      </w:divBdr>
      <w:divsChild>
        <w:div w:id="1322201768">
          <w:marLeft w:val="0"/>
          <w:marRight w:val="0"/>
          <w:marTop w:val="0"/>
          <w:marBottom w:val="0"/>
          <w:divBdr>
            <w:top w:val="none" w:sz="0" w:space="0" w:color="auto"/>
            <w:left w:val="none" w:sz="0" w:space="0" w:color="auto"/>
            <w:bottom w:val="none" w:sz="0" w:space="0" w:color="auto"/>
            <w:right w:val="none" w:sz="0" w:space="0" w:color="auto"/>
          </w:divBdr>
        </w:div>
      </w:divsChild>
    </w:div>
    <w:div w:id="1854369709">
      <w:bodyDiv w:val="1"/>
      <w:marLeft w:val="0"/>
      <w:marRight w:val="0"/>
      <w:marTop w:val="0"/>
      <w:marBottom w:val="0"/>
      <w:divBdr>
        <w:top w:val="none" w:sz="0" w:space="0" w:color="auto"/>
        <w:left w:val="none" w:sz="0" w:space="0" w:color="auto"/>
        <w:bottom w:val="none" w:sz="0" w:space="0" w:color="auto"/>
        <w:right w:val="none" w:sz="0" w:space="0" w:color="auto"/>
      </w:divBdr>
    </w:div>
    <w:div w:id="1856190496">
      <w:marLeft w:val="0"/>
      <w:marRight w:val="0"/>
      <w:marTop w:val="0"/>
      <w:marBottom w:val="0"/>
      <w:divBdr>
        <w:top w:val="none" w:sz="0" w:space="0" w:color="auto"/>
        <w:left w:val="none" w:sz="0" w:space="0" w:color="auto"/>
        <w:bottom w:val="none" w:sz="0" w:space="0" w:color="auto"/>
        <w:right w:val="none" w:sz="0" w:space="0" w:color="auto"/>
      </w:divBdr>
      <w:divsChild>
        <w:div w:id="254897843">
          <w:marLeft w:val="0"/>
          <w:marRight w:val="0"/>
          <w:marTop w:val="0"/>
          <w:marBottom w:val="0"/>
          <w:divBdr>
            <w:top w:val="none" w:sz="0" w:space="0" w:color="auto"/>
            <w:left w:val="none" w:sz="0" w:space="0" w:color="auto"/>
            <w:bottom w:val="none" w:sz="0" w:space="0" w:color="auto"/>
            <w:right w:val="none" w:sz="0" w:space="0" w:color="auto"/>
          </w:divBdr>
        </w:div>
      </w:divsChild>
    </w:div>
    <w:div w:id="1858618915">
      <w:marLeft w:val="0"/>
      <w:marRight w:val="0"/>
      <w:marTop w:val="0"/>
      <w:marBottom w:val="0"/>
      <w:divBdr>
        <w:top w:val="none" w:sz="0" w:space="0" w:color="auto"/>
        <w:left w:val="none" w:sz="0" w:space="0" w:color="auto"/>
        <w:bottom w:val="none" w:sz="0" w:space="0" w:color="auto"/>
        <w:right w:val="none" w:sz="0" w:space="0" w:color="auto"/>
      </w:divBdr>
      <w:divsChild>
        <w:div w:id="339740091">
          <w:marLeft w:val="0"/>
          <w:marRight w:val="0"/>
          <w:marTop w:val="0"/>
          <w:marBottom w:val="0"/>
          <w:divBdr>
            <w:top w:val="none" w:sz="0" w:space="0" w:color="auto"/>
            <w:left w:val="none" w:sz="0" w:space="0" w:color="auto"/>
            <w:bottom w:val="none" w:sz="0" w:space="0" w:color="auto"/>
            <w:right w:val="none" w:sz="0" w:space="0" w:color="auto"/>
          </w:divBdr>
        </w:div>
      </w:divsChild>
    </w:div>
    <w:div w:id="1865971458">
      <w:marLeft w:val="0"/>
      <w:marRight w:val="0"/>
      <w:marTop w:val="0"/>
      <w:marBottom w:val="0"/>
      <w:divBdr>
        <w:top w:val="none" w:sz="0" w:space="0" w:color="auto"/>
        <w:left w:val="none" w:sz="0" w:space="0" w:color="auto"/>
        <w:bottom w:val="none" w:sz="0" w:space="0" w:color="auto"/>
        <w:right w:val="none" w:sz="0" w:space="0" w:color="auto"/>
      </w:divBdr>
      <w:divsChild>
        <w:div w:id="2047487889">
          <w:marLeft w:val="0"/>
          <w:marRight w:val="0"/>
          <w:marTop w:val="0"/>
          <w:marBottom w:val="0"/>
          <w:divBdr>
            <w:top w:val="none" w:sz="0" w:space="0" w:color="auto"/>
            <w:left w:val="none" w:sz="0" w:space="0" w:color="auto"/>
            <w:bottom w:val="none" w:sz="0" w:space="0" w:color="auto"/>
            <w:right w:val="none" w:sz="0" w:space="0" w:color="auto"/>
          </w:divBdr>
        </w:div>
      </w:divsChild>
    </w:div>
    <w:div w:id="1866551385">
      <w:marLeft w:val="0"/>
      <w:marRight w:val="0"/>
      <w:marTop w:val="0"/>
      <w:marBottom w:val="0"/>
      <w:divBdr>
        <w:top w:val="none" w:sz="0" w:space="0" w:color="auto"/>
        <w:left w:val="none" w:sz="0" w:space="0" w:color="auto"/>
        <w:bottom w:val="none" w:sz="0" w:space="0" w:color="auto"/>
        <w:right w:val="none" w:sz="0" w:space="0" w:color="auto"/>
      </w:divBdr>
      <w:divsChild>
        <w:div w:id="1033190697">
          <w:marLeft w:val="0"/>
          <w:marRight w:val="0"/>
          <w:marTop w:val="0"/>
          <w:marBottom w:val="0"/>
          <w:divBdr>
            <w:top w:val="none" w:sz="0" w:space="0" w:color="auto"/>
            <w:left w:val="none" w:sz="0" w:space="0" w:color="auto"/>
            <w:bottom w:val="none" w:sz="0" w:space="0" w:color="auto"/>
            <w:right w:val="none" w:sz="0" w:space="0" w:color="auto"/>
          </w:divBdr>
        </w:div>
      </w:divsChild>
    </w:div>
    <w:div w:id="1873608708">
      <w:marLeft w:val="0"/>
      <w:marRight w:val="0"/>
      <w:marTop w:val="0"/>
      <w:marBottom w:val="0"/>
      <w:divBdr>
        <w:top w:val="none" w:sz="0" w:space="0" w:color="auto"/>
        <w:left w:val="none" w:sz="0" w:space="0" w:color="auto"/>
        <w:bottom w:val="none" w:sz="0" w:space="0" w:color="auto"/>
        <w:right w:val="none" w:sz="0" w:space="0" w:color="auto"/>
      </w:divBdr>
      <w:divsChild>
        <w:div w:id="750270881">
          <w:marLeft w:val="0"/>
          <w:marRight w:val="0"/>
          <w:marTop w:val="0"/>
          <w:marBottom w:val="0"/>
          <w:divBdr>
            <w:top w:val="none" w:sz="0" w:space="0" w:color="auto"/>
            <w:left w:val="none" w:sz="0" w:space="0" w:color="auto"/>
            <w:bottom w:val="none" w:sz="0" w:space="0" w:color="auto"/>
            <w:right w:val="none" w:sz="0" w:space="0" w:color="auto"/>
          </w:divBdr>
        </w:div>
      </w:divsChild>
    </w:div>
    <w:div w:id="1873878300">
      <w:marLeft w:val="0"/>
      <w:marRight w:val="0"/>
      <w:marTop w:val="0"/>
      <w:marBottom w:val="0"/>
      <w:divBdr>
        <w:top w:val="none" w:sz="0" w:space="0" w:color="auto"/>
        <w:left w:val="none" w:sz="0" w:space="0" w:color="auto"/>
        <w:bottom w:val="none" w:sz="0" w:space="0" w:color="auto"/>
        <w:right w:val="none" w:sz="0" w:space="0" w:color="auto"/>
      </w:divBdr>
      <w:divsChild>
        <w:div w:id="596912617">
          <w:marLeft w:val="0"/>
          <w:marRight w:val="0"/>
          <w:marTop w:val="0"/>
          <w:marBottom w:val="0"/>
          <w:divBdr>
            <w:top w:val="none" w:sz="0" w:space="0" w:color="auto"/>
            <w:left w:val="none" w:sz="0" w:space="0" w:color="auto"/>
            <w:bottom w:val="none" w:sz="0" w:space="0" w:color="auto"/>
            <w:right w:val="none" w:sz="0" w:space="0" w:color="auto"/>
          </w:divBdr>
        </w:div>
      </w:divsChild>
    </w:div>
    <w:div w:id="1879850122">
      <w:marLeft w:val="0"/>
      <w:marRight w:val="0"/>
      <w:marTop w:val="0"/>
      <w:marBottom w:val="0"/>
      <w:divBdr>
        <w:top w:val="none" w:sz="0" w:space="0" w:color="auto"/>
        <w:left w:val="none" w:sz="0" w:space="0" w:color="auto"/>
        <w:bottom w:val="none" w:sz="0" w:space="0" w:color="auto"/>
        <w:right w:val="none" w:sz="0" w:space="0" w:color="auto"/>
      </w:divBdr>
      <w:divsChild>
        <w:div w:id="834419395">
          <w:marLeft w:val="0"/>
          <w:marRight w:val="0"/>
          <w:marTop w:val="0"/>
          <w:marBottom w:val="0"/>
          <w:divBdr>
            <w:top w:val="none" w:sz="0" w:space="0" w:color="auto"/>
            <w:left w:val="none" w:sz="0" w:space="0" w:color="auto"/>
            <w:bottom w:val="none" w:sz="0" w:space="0" w:color="auto"/>
            <w:right w:val="none" w:sz="0" w:space="0" w:color="auto"/>
          </w:divBdr>
        </w:div>
      </w:divsChild>
    </w:div>
    <w:div w:id="1882009001">
      <w:marLeft w:val="0"/>
      <w:marRight w:val="0"/>
      <w:marTop w:val="0"/>
      <w:marBottom w:val="0"/>
      <w:divBdr>
        <w:top w:val="none" w:sz="0" w:space="0" w:color="auto"/>
        <w:left w:val="none" w:sz="0" w:space="0" w:color="auto"/>
        <w:bottom w:val="none" w:sz="0" w:space="0" w:color="auto"/>
        <w:right w:val="none" w:sz="0" w:space="0" w:color="auto"/>
      </w:divBdr>
      <w:divsChild>
        <w:div w:id="124785004">
          <w:marLeft w:val="0"/>
          <w:marRight w:val="0"/>
          <w:marTop w:val="0"/>
          <w:marBottom w:val="0"/>
          <w:divBdr>
            <w:top w:val="none" w:sz="0" w:space="0" w:color="auto"/>
            <w:left w:val="none" w:sz="0" w:space="0" w:color="auto"/>
            <w:bottom w:val="none" w:sz="0" w:space="0" w:color="auto"/>
            <w:right w:val="none" w:sz="0" w:space="0" w:color="auto"/>
          </w:divBdr>
        </w:div>
      </w:divsChild>
    </w:div>
    <w:div w:id="1884248370">
      <w:marLeft w:val="0"/>
      <w:marRight w:val="0"/>
      <w:marTop w:val="0"/>
      <w:marBottom w:val="0"/>
      <w:divBdr>
        <w:top w:val="none" w:sz="0" w:space="0" w:color="auto"/>
        <w:left w:val="none" w:sz="0" w:space="0" w:color="auto"/>
        <w:bottom w:val="none" w:sz="0" w:space="0" w:color="auto"/>
        <w:right w:val="none" w:sz="0" w:space="0" w:color="auto"/>
      </w:divBdr>
      <w:divsChild>
        <w:div w:id="1764688162">
          <w:marLeft w:val="0"/>
          <w:marRight w:val="0"/>
          <w:marTop w:val="0"/>
          <w:marBottom w:val="0"/>
          <w:divBdr>
            <w:top w:val="none" w:sz="0" w:space="0" w:color="auto"/>
            <w:left w:val="none" w:sz="0" w:space="0" w:color="auto"/>
            <w:bottom w:val="none" w:sz="0" w:space="0" w:color="auto"/>
            <w:right w:val="none" w:sz="0" w:space="0" w:color="auto"/>
          </w:divBdr>
        </w:div>
      </w:divsChild>
    </w:div>
    <w:div w:id="1886527255">
      <w:marLeft w:val="0"/>
      <w:marRight w:val="0"/>
      <w:marTop w:val="0"/>
      <w:marBottom w:val="0"/>
      <w:divBdr>
        <w:top w:val="none" w:sz="0" w:space="0" w:color="auto"/>
        <w:left w:val="none" w:sz="0" w:space="0" w:color="auto"/>
        <w:bottom w:val="none" w:sz="0" w:space="0" w:color="auto"/>
        <w:right w:val="none" w:sz="0" w:space="0" w:color="auto"/>
      </w:divBdr>
      <w:divsChild>
        <w:div w:id="582691576">
          <w:marLeft w:val="0"/>
          <w:marRight w:val="0"/>
          <w:marTop w:val="0"/>
          <w:marBottom w:val="0"/>
          <w:divBdr>
            <w:top w:val="none" w:sz="0" w:space="0" w:color="auto"/>
            <w:left w:val="none" w:sz="0" w:space="0" w:color="auto"/>
            <w:bottom w:val="none" w:sz="0" w:space="0" w:color="auto"/>
            <w:right w:val="none" w:sz="0" w:space="0" w:color="auto"/>
          </w:divBdr>
        </w:div>
      </w:divsChild>
    </w:div>
    <w:div w:id="1886792117">
      <w:marLeft w:val="0"/>
      <w:marRight w:val="0"/>
      <w:marTop w:val="0"/>
      <w:marBottom w:val="0"/>
      <w:divBdr>
        <w:top w:val="none" w:sz="0" w:space="0" w:color="auto"/>
        <w:left w:val="none" w:sz="0" w:space="0" w:color="auto"/>
        <w:bottom w:val="none" w:sz="0" w:space="0" w:color="auto"/>
        <w:right w:val="none" w:sz="0" w:space="0" w:color="auto"/>
      </w:divBdr>
      <w:divsChild>
        <w:div w:id="473916256">
          <w:marLeft w:val="0"/>
          <w:marRight w:val="0"/>
          <w:marTop w:val="0"/>
          <w:marBottom w:val="0"/>
          <w:divBdr>
            <w:top w:val="none" w:sz="0" w:space="0" w:color="auto"/>
            <w:left w:val="none" w:sz="0" w:space="0" w:color="auto"/>
            <w:bottom w:val="none" w:sz="0" w:space="0" w:color="auto"/>
            <w:right w:val="none" w:sz="0" w:space="0" w:color="auto"/>
          </w:divBdr>
        </w:div>
      </w:divsChild>
    </w:div>
    <w:div w:id="1889956063">
      <w:marLeft w:val="0"/>
      <w:marRight w:val="0"/>
      <w:marTop w:val="0"/>
      <w:marBottom w:val="0"/>
      <w:divBdr>
        <w:top w:val="none" w:sz="0" w:space="0" w:color="auto"/>
        <w:left w:val="none" w:sz="0" w:space="0" w:color="auto"/>
        <w:bottom w:val="none" w:sz="0" w:space="0" w:color="auto"/>
        <w:right w:val="none" w:sz="0" w:space="0" w:color="auto"/>
      </w:divBdr>
      <w:divsChild>
        <w:div w:id="994189921">
          <w:marLeft w:val="0"/>
          <w:marRight w:val="0"/>
          <w:marTop w:val="0"/>
          <w:marBottom w:val="0"/>
          <w:divBdr>
            <w:top w:val="none" w:sz="0" w:space="0" w:color="auto"/>
            <w:left w:val="none" w:sz="0" w:space="0" w:color="auto"/>
            <w:bottom w:val="none" w:sz="0" w:space="0" w:color="auto"/>
            <w:right w:val="none" w:sz="0" w:space="0" w:color="auto"/>
          </w:divBdr>
        </w:div>
      </w:divsChild>
    </w:div>
    <w:div w:id="1890648146">
      <w:marLeft w:val="0"/>
      <w:marRight w:val="0"/>
      <w:marTop w:val="0"/>
      <w:marBottom w:val="0"/>
      <w:divBdr>
        <w:top w:val="none" w:sz="0" w:space="0" w:color="auto"/>
        <w:left w:val="none" w:sz="0" w:space="0" w:color="auto"/>
        <w:bottom w:val="none" w:sz="0" w:space="0" w:color="auto"/>
        <w:right w:val="none" w:sz="0" w:space="0" w:color="auto"/>
      </w:divBdr>
      <w:divsChild>
        <w:div w:id="1595045482">
          <w:marLeft w:val="0"/>
          <w:marRight w:val="0"/>
          <w:marTop w:val="0"/>
          <w:marBottom w:val="0"/>
          <w:divBdr>
            <w:top w:val="none" w:sz="0" w:space="0" w:color="auto"/>
            <w:left w:val="none" w:sz="0" w:space="0" w:color="auto"/>
            <w:bottom w:val="none" w:sz="0" w:space="0" w:color="auto"/>
            <w:right w:val="none" w:sz="0" w:space="0" w:color="auto"/>
          </w:divBdr>
        </w:div>
      </w:divsChild>
    </w:div>
    <w:div w:id="1893075081">
      <w:marLeft w:val="0"/>
      <w:marRight w:val="0"/>
      <w:marTop w:val="0"/>
      <w:marBottom w:val="0"/>
      <w:divBdr>
        <w:top w:val="none" w:sz="0" w:space="0" w:color="auto"/>
        <w:left w:val="none" w:sz="0" w:space="0" w:color="auto"/>
        <w:bottom w:val="none" w:sz="0" w:space="0" w:color="auto"/>
        <w:right w:val="none" w:sz="0" w:space="0" w:color="auto"/>
      </w:divBdr>
      <w:divsChild>
        <w:div w:id="1586376910">
          <w:marLeft w:val="0"/>
          <w:marRight w:val="0"/>
          <w:marTop w:val="0"/>
          <w:marBottom w:val="0"/>
          <w:divBdr>
            <w:top w:val="none" w:sz="0" w:space="0" w:color="auto"/>
            <w:left w:val="none" w:sz="0" w:space="0" w:color="auto"/>
            <w:bottom w:val="none" w:sz="0" w:space="0" w:color="auto"/>
            <w:right w:val="none" w:sz="0" w:space="0" w:color="auto"/>
          </w:divBdr>
        </w:div>
      </w:divsChild>
    </w:div>
    <w:div w:id="1894921513">
      <w:marLeft w:val="0"/>
      <w:marRight w:val="0"/>
      <w:marTop w:val="0"/>
      <w:marBottom w:val="0"/>
      <w:divBdr>
        <w:top w:val="none" w:sz="0" w:space="0" w:color="auto"/>
        <w:left w:val="none" w:sz="0" w:space="0" w:color="auto"/>
        <w:bottom w:val="none" w:sz="0" w:space="0" w:color="auto"/>
        <w:right w:val="none" w:sz="0" w:space="0" w:color="auto"/>
      </w:divBdr>
      <w:divsChild>
        <w:div w:id="1652252214">
          <w:marLeft w:val="0"/>
          <w:marRight w:val="0"/>
          <w:marTop w:val="0"/>
          <w:marBottom w:val="0"/>
          <w:divBdr>
            <w:top w:val="none" w:sz="0" w:space="0" w:color="auto"/>
            <w:left w:val="none" w:sz="0" w:space="0" w:color="auto"/>
            <w:bottom w:val="none" w:sz="0" w:space="0" w:color="auto"/>
            <w:right w:val="none" w:sz="0" w:space="0" w:color="auto"/>
          </w:divBdr>
        </w:div>
      </w:divsChild>
    </w:div>
    <w:div w:id="1897231442">
      <w:marLeft w:val="0"/>
      <w:marRight w:val="0"/>
      <w:marTop w:val="0"/>
      <w:marBottom w:val="0"/>
      <w:divBdr>
        <w:top w:val="none" w:sz="0" w:space="0" w:color="auto"/>
        <w:left w:val="none" w:sz="0" w:space="0" w:color="auto"/>
        <w:bottom w:val="none" w:sz="0" w:space="0" w:color="auto"/>
        <w:right w:val="none" w:sz="0" w:space="0" w:color="auto"/>
      </w:divBdr>
      <w:divsChild>
        <w:div w:id="34234167">
          <w:marLeft w:val="0"/>
          <w:marRight w:val="0"/>
          <w:marTop w:val="0"/>
          <w:marBottom w:val="0"/>
          <w:divBdr>
            <w:top w:val="none" w:sz="0" w:space="0" w:color="auto"/>
            <w:left w:val="none" w:sz="0" w:space="0" w:color="auto"/>
            <w:bottom w:val="none" w:sz="0" w:space="0" w:color="auto"/>
            <w:right w:val="none" w:sz="0" w:space="0" w:color="auto"/>
          </w:divBdr>
        </w:div>
      </w:divsChild>
    </w:div>
    <w:div w:id="1897859992">
      <w:marLeft w:val="0"/>
      <w:marRight w:val="0"/>
      <w:marTop w:val="0"/>
      <w:marBottom w:val="0"/>
      <w:divBdr>
        <w:top w:val="none" w:sz="0" w:space="0" w:color="auto"/>
        <w:left w:val="none" w:sz="0" w:space="0" w:color="auto"/>
        <w:bottom w:val="none" w:sz="0" w:space="0" w:color="auto"/>
        <w:right w:val="none" w:sz="0" w:space="0" w:color="auto"/>
      </w:divBdr>
      <w:divsChild>
        <w:div w:id="580798342">
          <w:marLeft w:val="0"/>
          <w:marRight w:val="0"/>
          <w:marTop w:val="0"/>
          <w:marBottom w:val="0"/>
          <w:divBdr>
            <w:top w:val="none" w:sz="0" w:space="0" w:color="auto"/>
            <w:left w:val="none" w:sz="0" w:space="0" w:color="auto"/>
            <w:bottom w:val="none" w:sz="0" w:space="0" w:color="auto"/>
            <w:right w:val="none" w:sz="0" w:space="0" w:color="auto"/>
          </w:divBdr>
        </w:div>
      </w:divsChild>
    </w:div>
    <w:div w:id="1898472319">
      <w:marLeft w:val="0"/>
      <w:marRight w:val="0"/>
      <w:marTop w:val="0"/>
      <w:marBottom w:val="0"/>
      <w:divBdr>
        <w:top w:val="none" w:sz="0" w:space="0" w:color="auto"/>
        <w:left w:val="none" w:sz="0" w:space="0" w:color="auto"/>
        <w:bottom w:val="none" w:sz="0" w:space="0" w:color="auto"/>
        <w:right w:val="none" w:sz="0" w:space="0" w:color="auto"/>
      </w:divBdr>
      <w:divsChild>
        <w:div w:id="1714690666">
          <w:marLeft w:val="0"/>
          <w:marRight w:val="0"/>
          <w:marTop w:val="0"/>
          <w:marBottom w:val="0"/>
          <w:divBdr>
            <w:top w:val="none" w:sz="0" w:space="0" w:color="auto"/>
            <w:left w:val="none" w:sz="0" w:space="0" w:color="auto"/>
            <w:bottom w:val="none" w:sz="0" w:space="0" w:color="auto"/>
            <w:right w:val="none" w:sz="0" w:space="0" w:color="auto"/>
          </w:divBdr>
        </w:div>
      </w:divsChild>
    </w:div>
    <w:div w:id="1899709948">
      <w:marLeft w:val="0"/>
      <w:marRight w:val="0"/>
      <w:marTop w:val="0"/>
      <w:marBottom w:val="0"/>
      <w:divBdr>
        <w:top w:val="none" w:sz="0" w:space="0" w:color="auto"/>
        <w:left w:val="none" w:sz="0" w:space="0" w:color="auto"/>
        <w:bottom w:val="none" w:sz="0" w:space="0" w:color="auto"/>
        <w:right w:val="none" w:sz="0" w:space="0" w:color="auto"/>
      </w:divBdr>
    </w:div>
    <w:div w:id="1902592302">
      <w:marLeft w:val="0"/>
      <w:marRight w:val="0"/>
      <w:marTop w:val="0"/>
      <w:marBottom w:val="0"/>
      <w:divBdr>
        <w:top w:val="none" w:sz="0" w:space="0" w:color="auto"/>
        <w:left w:val="none" w:sz="0" w:space="0" w:color="auto"/>
        <w:bottom w:val="none" w:sz="0" w:space="0" w:color="auto"/>
        <w:right w:val="none" w:sz="0" w:space="0" w:color="auto"/>
      </w:divBdr>
      <w:divsChild>
        <w:div w:id="1722973923">
          <w:marLeft w:val="0"/>
          <w:marRight w:val="0"/>
          <w:marTop w:val="0"/>
          <w:marBottom w:val="0"/>
          <w:divBdr>
            <w:top w:val="none" w:sz="0" w:space="0" w:color="auto"/>
            <w:left w:val="none" w:sz="0" w:space="0" w:color="auto"/>
            <w:bottom w:val="none" w:sz="0" w:space="0" w:color="auto"/>
            <w:right w:val="none" w:sz="0" w:space="0" w:color="auto"/>
          </w:divBdr>
        </w:div>
      </w:divsChild>
    </w:div>
    <w:div w:id="1905022865">
      <w:marLeft w:val="0"/>
      <w:marRight w:val="0"/>
      <w:marTop w:val="0"/>
      <w:marBottom w:val="0"/>
      <w:divBdr>
        <w:top w:val="none" w:sz="0" w:space="0" w:color="auto"/>
        <w:left w:val="none" w:sz="0" w:space="0" w:color="auto"/>
        <w:bottom w:val="none" w:sz="0" w:space="0" w:color="auto"/>
        <w:right w:val="none" w:sz="0" w:space="0" w:color="auto"/>
      </w:divBdr>
      <w:divsChild>
        <w:div w:id="1185440221">
          <w:marLeft w:val="0"/>
          <w:marRight w:val="0"/>
          <w:marTop w:val="0"/>
          <w:marBottom w:val="0"/>
          <w:divBdr>
            <w:top w:val="none" w:sz="0" w:space="0" w:color="auto"/>
            <w:left w:val="none" w:sz="0" w:space="0" w:color="auto"/>
            <w:bottom w:val="none" w:sz="0" w:space="0" w:color="auto"/>
            <w:right w:val="none" w:sz="0" w:space="0" w:color="auto"/>
          </w:divBdr>
        </w:div>
      </w:divsChild>
    </w:div>
    <w:div w:id="1905291504">
      <w:marLeft w:val="0"/>
      <w:marRight w:val="0"/>
      <w:marTop w:val="0"/>
      <w:marBottom w:val="0"/>
      <w:divBdr>
        <w:top w:val="none" w:sz="0" w:space="0" w:color="auto"/>
        <w:left w:val="none" w:sz="0" w:space="0" w:color="auto"/>
        <w:bottom w:val="none" w:sz="0" w:space="0" w:color="auto"/>
        <w:right w:val="none" w:sz="0" w:space="0" w:color="auto"/>
      </w:divBdr>
      <w:divsChild>
        <w:div w:id="853960754">
          <w:marLeft w:val="0"/>
          <w:marRight w:val="0"/>
          <w:marTop w:val="0"/>
          <w:marBottom w:val="0"/>
          <w:divBdr>
            <w:top w:val="none" w:sz="0" w:space="0" w:color="auto"/>
            <w:left w:val="none" w:sz="0" w:space="0" w:color="auto"/>
            <w:bottom w:val="none" w:sz="0" w:space="0" w:color="auto"/>
            <w:right w:val="none" w:sz="0" w:space="0" w:color="auto"/>
          </w:divBdr>
        </w:div>
      </w:divsChild>
    </w:div>
    <w:div w:id="1906142460">
      <w:marLeft w:val="0"/>
      <w:marRight w:val="0"/>
      <w:marTop w:val="0"/>
      <w:marBottom w:val="0"/>
      <w:divBdr>
        <w:top w:val="none" w:sz="0" w:space="0" w:color="auto"/>
        <w:left w:val="none" w:sz="0" w:space="0" w:color="auto"/>
        <w:bottom w:val="none" w:sz="0" w:space="0" w:color="auto"/>
        <w:right w:val="none" w:sz="0" w:space="0" w:color="auto"/>
      </w:divBdr>
      <w:divsChild>
        <w:div w:id="1850752618">
          <w:marLeft w:val="0"/>
          <w:marRight w:val="0"/>
          <w:marTop w:val="0"/>
          <w:marBottom w:val="0"/>
          <w:divBdr>
            <w:top w:val="none" w:sz="0" w:space="0" w:color="auto"/>
            <w:left w:val="none" w:sz="0" w:space="0" w:color="auto"/>
            <w:bottom w:val="none" w:sz="0" w:space="0" w:color="auto"/>
            <w:right w:val="none" w:sz="0" w:space="0" w:color="auto"/>
          </w:divBdr>
        </w:div>
      </w:divsChild>
    </w:div>
    <w:div w:id="1907957469">
      <w:marLeft w:val="0"/>
      <w:marRight w:val="0"/>
      <w:marTop w:val="0"/>
      <w:marBottom w:val="0"/>
      <w:divBdr>
        <w:top w:val="none" w:sz="0" w:space="0" w:color="auto"/>
        <w:left w:val="none" w:sz="0" w:space="0" w:color="auto"/>
        <w:bottom w:val="none" w:sz="0" w:space="0" w:color="auto"/>
        <w:right w:val="none" w:sz="0" w:space="0" w:color="auto"/>
      </w:divBdr>
      <w:divsChild>
        <w:div w:id="1659265687">
          <w:marLeft w:val="0"/>
          <w:marRight w:val="0"/>
          <w:marTop w:val="0"/>
          <w:marBottom w:val="0"/>
          <w:divBdr>
            <w:top w:val="none" w:sz="0" w:space="0" w:color="auto"/>
            <w:left w:val="none" w:sz="0" w:space="0" w:color="auto"/>
            <w:bottom w:val="none" w:sz="0" w:space="0" w:color="auto"/>
            <w:right w:val="none" w:sz="0" w:space="0" w:color="auto"/>
          </w:divBdr>
        </w:div>
      </w:divsChild>
    </w:div>
    <w:div w:id="1912420896">
      <w:marLeft w:val="0"/>
      <w:marRight w:val="0"/>
      <w:marTop w:val="0"/>
      <w:marBottom w:val="0"/>
      <w:divBdr>
        <w:top w:val="none" w:sz="0" w:space="0" w:color="auto"/>
        <w:left w:val="none" w:sz="0" w:space="0" w:color="auto"/>
        <w:bottom w:val="none" w:sz="0" w:space="0" w:color="auto"/>
        <w:right w:val="none" w:sz="0" w:space="0" w:color="auto"/>
      </w:divBdr>
      <w:divsChild>
        <w:div w:id="1873836517">
          <w:marLeft w:val="0"/>
          <w:marRight w:val="0"/>
          <w:marTop w:val="0"/>
          <w:marBottom w:val="0"/>
          <w:divBdr>
            <w:top w:val="none" w:sz="0" w:space="0" w:color="auto"/>
            <w:left w:val="none" w:sz="0" w:space="0" w:color="auto"/>
            <w:bottom w:val="none" w:sz="0" w:space="0" w:color="auto"/>
            <w:right w:val="none" w:sz="0" w:space="0" w:color="auto"/>
          </w:divBdr>
        </w:div>
      </w:divsChild>
    </w:div>
    <w:div w:id="1922257008">
      <w:marLeft w:val="0"/>
      <w:marRight w:val="0"/>
      <w:marTop w:val="0"/>
      <w:marBottom w:val="0"/>
      <w:divBdr>
        <w:top w:val="none" w:sz="0" w:space="0" w:color="auto"/>
        <w:left w:val="none" w:sz="0" w:space="0" w:color="auto"/>
        <w:bottom w:val="none" w:sz="0" w:space="0" w:color="auto"/>
        <w:right w:val="none" w:sz="0" w:space="0" w:color="auto"/>
      </w:divBdr>
      <w:divsChild>
        <w:div w:id="1819225875">
          <w:marLeft w:val="0"/>
          <w:marRight w:val="0"/>
          <w:marTop w:val="0"/>
          <w:marBottom w:val="0"/>
          <w:divBdr>
            <w:top w:val="none" w:sz="0" w:space="0" w:color="auto"/>
            <w:left w:val="none" w:sz="0" w:space="0" w:color="auto"/>
            <w:bottom w:val="none" w:sz="0" w:space="0" w:color="auto"/>
            <w:right w:val="none" w:sz="0" w:space="0" w:color="auto"/>
          </w:divBdr>
        </w:div>
      </w:divsChild>
    </w:div>
    <w:div w:id="1926841887">
      <w:marLeft w:val="0"/>
      <w:marRight w:val="0"/>
      <w:marTop w:val="0"/>
      <w:marBottom w:val="0"/>
      <w:divBdr>
        <w:top w:val="none" w:sz="0" w:space="0" w:color="auto"/>
        <w:left w:val="none" w:sz="0" w:space="0" w:color="auto"/>
        <w:bottom w:val="none" w:sz="0" w:space="0" w:color="auto"/>
        <w:right w:val="none" w:sz="0" w:space="0" w:color="auto"/>
      </w:divBdr>
      <w:divsChild>
        <w:div w:id="1875924280">
          <w:marLeft w:val="0"/>
          <w:marRight w:val="0"/>
          <w:marTop w:val="0"/>
          <w:marBottom w:val="0"/>
          <w:divBdr>
            <w:top w:val="none" w:sz="0" w:space="0" w:color="auto"/>
            <w:left w:val="none" w:sz="0" w:space="0" w:color="auto"/>
            <w:bottom w:val="none" w:sz="0" w:space="0" w:color="auto"/>
            <w:right w:val="none" w:sz="0" w:space="0" w:color="auto"/>
          </w:divBdr>
        </w:div>
      </w:divsChild>
    </w:div>
    <w:div w:id="1929655384">
      <w:marLeft w:val="0"/>
      <w:marRight w:val="0"/>
      <w:marTop w:val="0"/>
      <w:marBottom w:val="0"/>
      <w:divBdr>
        <w:top w:val="none" w:sz="0" w:space="0" w:color="auto"/>
        <w:left w:val="none" w:sz="0" w:space="0" w:color="auto"/>
        <w:bottom w:val="none" w:sz="0" w:space="0" w:color="auto"/>
        <w:right w:val="none" w:sz="0" w:space="0" w:color="auto"/>
      </w:divBdr>
      <w:divsChild>
        <w:div w:id="1549993984">
          <w:marLeft w:val="0"/>
          <w:marRight w:val="0"/>
          <w:marTop w:val="0"/>
          <w:marBottom w:val="0"/>
          <w:divBdr>
            <w:top w:val="none" w:sz="0" w:space="0" w:color="auto"/>
            <w:left w:val="none" w:sz="0" w:space="0" w:color="auto"/>
            <w:bottom w:val="none" w:sz="0" w:space="0" w:color="auto"/>
            <w:right w:val="none" w:sz="0" w:space="0" w:color="auto"/>
          </w:divBdr>
        </w:div>
      </w:divsChild>
    </w:div>
    <w:div w:id="1930651903">
      <w:marLeft w:val="0"/>
      <w:marRight w:val="0"/>
      <w:marTop w:val="0"/>
      <w:marBottom w:val="0"/>
      <w:divBdr>
        <w:top w:val="none" w:sz="0" w:space="0" w:color="auto"/>
        <w:left w:val="none" w:sz="0" w:space="0" w:color="auto"/>
        <w:bottom w:val="none" w:sz="0" w:space="0" w:color="auto"/>
        <w:right w:val="none" w:sz="0" w:space="0" w:color="auto"/>
      </w:divBdr>
      <w:divsChild>
        <w:div w:id="704259945">
          <w:marLeft w:val="0"/>
          <w:marRight w:val="0"/>
          <w:marTop w:val="0"/>
          <w:marBottom w:val="0"/>
          <w:divBdr>
            <w:top w:val="none" w:sz="0" w:space="0" w:color="auto"/>
            <w:left w:val="none" w:sz="0" w:space="0" w:color="auto"/>
            <w:bottom w:val="none" w:sz="0" w:space="0" w:color="auto"/>
            <w:right w:val="none" w:sz="0" w:space="0" w:color="auto"/>
          </w:divBdr>
        </w:div>
      </w:divsChild>
    </w:div>
    <w:div w:id="1931961413">
      <w:bodyDiv w:val="1"/>
      <w:marLeft w:val="0"/>
      <w:marRight w:val="0"/>
      <w:marTop w:val="0"/>
      <w:marBottom w:val="0"/>
      <w:divBdr>
        <w:top w:val="none" w:sz="0" w:space="0" w:color="auto"/>
        <w:left w:val="none" w:sz="0" w:space="0" w:color="auto"/>
        <w:bottom w:val="none" w:sz="0" w:space="0" w:color="auto"/>
        <w:right w:val="none" w:sz="0" w:space="0" w:color="auto"/>
      </w:divBdr>
      <w:divsChild>
        <w:div w:id="12342744">
          <w:marLeft w:val="0"/>
          <w:marRight w:val="0"/>
          <w:marTop w:val="0"/>
          <w:marBottom w:val="0"/>
          <w:divBdr>
            <w:top w:val="none" w:sz="0" w:space="0" w:color="auto"/>
            <w:left w:val="none" w:sz="0" w:space="0" w:color="auto"/>
            <w:bottom w:val="none" w:sz="0" w:space="0" w:color="auto"/>
            <w:right w:val="none" w:sz="0" w:space="0" w:color="auto"/>
          </w:divBdr>
          <w:divsChild>
            <w:div w:id="137962448">
              <w:marLeft w:val="0"/>
              <w:marRight w:val="0"/>
              <w:marTop w:val="0"/>
              <w:marBottom w:val="0"/>
              <w:divBdr>
                <w:top w:val="none" w:sz="0" w:space="0" w:color="auto"/>
                <w:left w:val="none" w:sz="0" w:space="0" w:color="auto"/>
                <w:bottom w:val="none" w:sz="0" w:space="0" w:color="auto"/>
                <w:right w:val="none" w:sz="0" w:space="0" w:color="auto"/>
              </w:divBdr>
            </w:div>
          </w:divsChild>
        </w:div>
        <w:div w:id="28844337">
          <w:marLeft w:val="0"/>
          <w:marRight w:val="0"/>
          <w:marTop w:val="0"/>
          <w:marBottom w:val="0"/>
          <w:divBdr>
            <w:top w:val="none" w:sz="0" w:space="0" w:color="auto"/>
            <w:left w:val="none" w:sz="0" w:space="0" w:color="auto"/>
            <w:bottom w:val="none" w:sz="0" w:space="0" w:color="auto"/>
            <w:right w:val="none" w:sz="0" w:space="0" w:color="auto"/>
          </w:divBdr>
        </w:div>
        <w:div w:id="47728876">
          <w:marLeft w:val="0"/>
          <w:marRight w:val="0"/>
          <w:marTop w:val="0"/>
          <w:marBottom w:val="0"/>
          <w:divBdr>
            <w:top w:val="none" w:sz="0" w:space="0" w:color="auto"/>
            <w:left w:val="none" w:sz="0" w:space="0" w:color="auto"/>
            <w:bottom w:val="none" w:sz="0" w:space="0" w:color="auto"/>
            <w:right w:val="none" w:sz="0" w:space="0" w:color="auto"/>
          </w:divBdr>
          <w:divsChild>
            <w:div w:id="880290679">
              <w:marLeft w:val="0"/>
              <w:marRight w:val="0"/>
              <w:marTop w:val="0"/>
              <w:marBottom w:val="0"/>
              <w:divBdr>
                <w:top w:val="none" w:sz="0" w:space="0" w:color="auto"/>
                <w:left w:val="none" w:sz="0" w:space="0" w:color="auto"/>
                <w:bottom w:val="none" w:sz="0" w:space="0" w:color="auto"/>
                <w:right w:val="none" w:sz="0" w:space="0" w:color="auto"/>
              </w:divBdr>
            </w:div>
          </w:divsChild>
        </w:div>
        <w:div w:id="80032798">
          <w:marLeft w:val="0"/>
          <w:marRight w:val="0"/>
          <w:marTop w:val="0"/>
          <w:marBottom w:val="0"/>
          <w:divBdr>
            <w:top w:val="none" w:sz="0" w:space="0" w:color="auto"/>
            <w:left w:val="none" w:sz="0" w:space="0" w:color="auto"/>
            <w:bottom w:val="none" w:sz="0" w:space="0" w:color="auto"/>
            <w:right w:val="none" w:sz="0" w:space="0" w:color="auto"/>
          </w:divBdr>
          <w:divsChild>
            <w:div w:id="338048427">
              <w:marLeft w:val="0"/>
              <w:marRight w:val="0"/>
              <w:marTop w:val="0"/>
              <w:marBottom w:val="0"/>
              <w:divBdr>
                <w:top w:val="none" w:sz="0" w:space="0" w:color="auto"/>
                <w:left w:val="none" w:sz="0" w:space="0" w:color="auto"/>
                <w:bottom w:val="none" w:sz="0" w:space="0" w:color="auto"/>
                <w:right w:val="none" w:sz="0" w:space="0" w:color="auto"/>
              </w:divBdr>
            </w:div>
          </w:divsChild>
        </w:div>
        <w:div w:id="83652367">
          <w:marLeft w:val="0"/>
          <w:marRight w:val="0"/>
          <w:marTop w:val="0"/>
          <w:marBottom w:val="0"/>
          <w:divBdr>
            <w:top w:val="none" w:sz="0" w:space="0" w:color="auto"/>
            <w:left w:val="none" w:sz="0" w:space="0" w:color="auto"/>
            <w:bottom w:val="none" w:sz="0" w:space="0" w:color="auto"/>
            <w:right w:val="none" w:sz="0" w:space="0" w:color="auto"/>
          </w:divBdr>
        </w:div>
        <w:div w:id="95835855">
          <w:marLeft w:val="0"/>
          <w:marRight w:val="0"/>
          <w:marTop w:val="0"/>
          <w:marBottom w:val="0"/>
          <w:divBdr>
            <w:top w:val="none" w:sz="0" w:space="0" w:color="auto"/>
            <w:left w:val="none" w:sz="0" w:space="0" w:color="auto"/>
            <w:bottom w:val="none" w:sz="0" w:space="0" w:color="auto"/>
            <w:right w:val="none" w:sz="0" w:space="0" w:color="auto"/>
          </w:divBdr>
        </w:div>
        <w:div w:id="109322348">
          <w:marLeft w:val="0"/>
          <w:marRight w:val="0"/>
          <w:marTop w:val="0"/>
          <w:marBottom w:val="0"/>
          <w:divBdr>
            <w:top w:val="none" w:sz="0" w:space="0" w:color="auto"/>
            <w:left w:val="none" w:sz="0" w:space="0" w:color="auto"/>
            <w:bottom w:val="none" w:sz="0" w:space="0" w:color="auto"/>
            <w:right w:val="none" w:sz="0" w:space="0" w:color="auto"/>
          </w:divBdr>
        </w:div>
        <w:div w:id="184711778">
          <w:marLeft w:val="0"/>
          <w:marRight w:val="0"/>
          <w:marTop w:val="0"/>
          <w:marBottom w:val="0"/>
          <w:divBdr>
            <w:top w:val="none" w:sz="0" w:space="0" w:color="auto"/>
            <w:left w:val="none" w:sz="0" w:space="0" w:color="auto"/>
            <w:bottom w:val="none" w:sz="0" w:space="0" w:color="auto"/>
            <w:right w:val="none" w:sz="0" w:space="0" w:color="auto"/>
          </w:divBdr>
          <w:divsChild>
            <w:div w:id="607663031">
              <w:marLeft w:val="0"/>
              <w:marRight w:val="0"/>
              <w:marTop w:val="0"/>
              <w:marBottom w:val="0"/>
              <w:divBdr>
                <w:top w:val="none" w:sz="0" w:space="0" w:color="auto"/>
                <w:left w:val="none" w:sz="0" w:space="0" w:color="auto"/>
                <w:bottom w:val="none" w:sz="0" w:space="0" w:color="auto"/>
                <w:right w:val="none" w:sz="0" w:space="0" w:color="auto"/>
              </w:divBdr>
            </w:div>
          </w:divsChild>
        </w:div>
        <w:div w:id="187106300">
          <w:marLeft w:val="0"/>
          <w:marRight w:val="0"/>
          <w:marTop w:val="0"/>
          <w:marBottom w:val="0"/>
          <w:divBdr>
            <w:top w:val="none" w:sz="0" w:space="0" w:color="auto"/>
            <w:left w:val="none" w:sz="0" w:space="0" w:color="auto"/>
            <w:bottom w:val="none" w:sz="0" w:space="0" w:color="auto"/>
            <w:right w:val="none" w:sz="0" w:space="0" w:color="auto"/>
          </w:divBdr>
        </w:div>
        <w:div w:id="220990322">
          <w:marLeft w:val="0"/>
          <w:marRight w:val="0"/>
          <w:marTop w:val="0"/>
          <w:marBottom w:val="0"/>
          <w:divBdr>
            <w:top w:val="none" w:sz="0" w:space="0" w:color="auto"/>
            <w:left w:val="none" w:sz="0" w:space="0" w:color="auto"/>
            <w:bottom w:val="none" w:sz="0" w:space="0" w:color="auto"/>
            <w:right w:val="none" w:sz="0" w:space="0" w:color="auto"/>
          </w:divBdr>
        </w:div>
        <w:div w:id="239023792">
          <w:marLeft w:val="0"/>
          <w:marRight w:val="0"/>
          <w:marTop w:val="0"/>
          <w:marBottom w:val="0"/>
          <w:divBdr>
            <w:top w:val="none" w:sz="0" w:space="0" w:color="auto"/>
            <w:left w:val="none" w:sz="0" w:space="0" w:color="auto"/>
            <w:bottom w:val="none" w:sz="0" w:space="0" w:color="auto"/>
            <w:right w:val="none" w:sz="0" w:space="0" w:color="auto"/>
          </w:divBdr>
        </w:div>
        <w:div w:id="253130587">
          <w:marLeft w:val="0"/>
          <w:marRight w:val="0"/>
          <w:marTop w:val="0"/>
          <w:marBottom w:val="0"/>
          <w:divBdr>
            <w:top w:val="none" w:sz="0" w:space="0" w:color="auto"/>
            <w:left w:val="none" w:sz="0" w:space="0" w:color="auto"/>
            <w:bottom w:val="none" w:sz="0" w:space="0" w:color="auto"/>
            <w:right w:val="none" w:sz="0" w:space="0" w:color="auto"/>
          </w:divBdr>
        </w:div>
        <w:div w:id="371271103">
          <w:marLeft w:val="0"/>
          <w:marRight w:val="0"/>
          <w:marTop w:val="0"/>
          <w:marBottom w:val="0"/>
          <w:divBdr>
            <w:top w:val="none" w:sz="0" w:space="0" w:color="auto"/>
            <w:left w:val="none" w:sz="0" w:space="0" w:color="auto"/>
            <w:bottom w:val="none" w:sz="0" w:space="0" w:color="auto"/>
            <w:right w:val="none" w:sz="0" w:space="0" w:color="auto"/>
          </w:divBdr>
        </w:div>
        <w:div w:id="383529126">
          <w:marLeft w:val="0"/>
          <w:marRight w:val="0"/>
          <w:marTop w:val="0"/>
          <w:marBottom w:val="0"/>
          <w:divBdr>
            <w:top w:val="none" w:sz="0" w:space="0" w:color="auto"/>
            <w:left w:val="none" w:sz="0" w:space="0" w:color="auto"/>
            <w:bottom w:val="none" w:sz="0" w:space="0" w:color="auto"/>
            <w:right w:val="none" w:sz="0" w:space="0" w:color="auto"/>
          </w:divBdr>
          <w:divsChild>
            <w:div w:id="326255281">
              <w:marLeft w:val="0"/>
              <w:marRight w:val="0"/>
              <w:marTop w:val="0"/>
              <w:marBottom w:val="0"/>
              <w:divBdr>
                <w:top w:val="none" w:sz="0" w:space="0" w:color="auto"/>
                <w:left w:val="none" w:sz="0" w:space="0" w:color="auto"/>
                <w:bottom w:val="none" w:sz="0" w:space="0" w:color="auto"/>
                <w:right w:val="none" w:sz="0" w:space="0" w:color="auto"/>
              </w:divBdr>
            </w:div>
          </w:divsChild>
        </w:div>
        <w:div w:id="392195952">
          <w:marLeft w:val="0"/>
          <w:marRight w:val="0"/>
          <w:marTop w:val="0"/>
          <w:marBottom w:val="0"/>
          <w:divBdr>
            <w:top w:val="none" w:sz="0" w:space="0" w:color="auto"/>
            <w:left w:val="none" w:sz="0" w:space="0" w:color="auto"/>
            <w:bottom w:val="none" w:sz="0" w:space="0" w:color="auto"/>
            <w:right w:val="none" w:sz="0" w:space="0" w:color="auto"/>
          </w:divBdr>
          <w:divsChild>
            <w:div w:id="719279758">
              <w:marLeft w:val="0"/>
              <w:marRight w:val="0"/>
              <w:marTop w:val="0"/>
              <w:marBottom w:val="0"/>
              <w:divBdr>
                <w:top w:val="none" w:sz="0" w:space="0" w:color="auto"/>
                <w:left w:val="none" w:sz="0" w:space="0" w:color="auto"/>
                <w:bottom w:val="none" w:sz="0" w:space="0" w:color="auto"/>
                <w:right w:val="none" w:sz="0" w:space="0" w:color="auto"/>
              </w:divBdr>
              <w:divsChild>
                <w:div w:id="947392709">
                  <w:marLeft w:val="0"/>
                  <w:marRight w:val="150"/>
                  <w:marTop w:val="0"/>
                  <w:marBottom w:val="0"/>
                  <w:divBdr>
                    <w:top w:val="none" w:sz="0" w:space="0" w:color="auto"/>
                    <w:left w:val="none" w:sz="0" w:space="0" w:color="auto"/>
                    <w:bottom w:val="none" w:sz="0" w:space="0" w:color="auto"/>
                    <w:right w:val="none" w:sz="0" w:space="0" w:color="auto"/>
                  </w:divBdr>
                  <w:divsChild>
                    <w:div w:id="1713185379">
                      <w:marLeft w:val="0"/>
                      <w:marRight w:val="150"/>
                      <w:marTop w:val="0"/>
                      <w:marBottom w:val="0"/>
                      <w:divBdr>
                        <w:top w:val="none" w:sz="0" w:space="0" w:color="auto"/>
                        <w:left w:val="none" w:sz="0" w:space="0" w:color="auto"/>
                        <w:bottom w:val="none" w:sz="0" w:space="0" w:color="auto"/>
                        <w:right w:val="none" w:sz="0" w:space="0" w:color="auto"/>
                      </w:divBdr>
                    </w:div>
                  </w:divsChild>
                </w:div>
                <w:div w:id="1131941580">
                  <w:marLeft w:val="0"/>
                  <w:marRight w:val="150"/>
                  <w:marTop w:val="0"/>
                  <w:marBottom w:val="0"/>
                  <w:divBdr>
                    <w:top w:val="none" w:sz="0" w:space="0" w:color="auto"/>
                    <w:left w:val="none" w:sz="0" w:space="0" w:color="auto"/>
                    <w:bottom w:val="none" w:sz="0" w:space="0" w:color="auto"/>
                    <w:right w:val="none" w:sz="0" w:space="0" w:color="auto"/>
                  </w:divBdr>
                  <w:divsChild>
                    <w:div w:id="1794976576">
                      <w:marLeft w:val="0"/>
                      <w:marRight w:val="150"/>
                      <w:marTop w:val="0"/>
                      <w:marBottom w:val="0"/>
                      <w:divBdr>
                        <w:top w:val="none" w:sz="0" w:space="0" w:color="auto"/>
                        <w:left w:val="none" w:sz="0" w:space="0" w:color="auto"/>
                        <w:bottom w:val="none" w:sz="0" w:space="0" w:color="auto"/>
                        <w:right w:val="none" w:sz="0" w:space="0" w:color="auto"/>
                      </w:divBdr>
                    </w:div>
                  </w:divsChild>
                </w:div>
                <w:div w:id="1435978292">
                  <w:marLeft w:val="0"/>
                  <w:marRight w:val="150"/>
                  <w:marTop w:val="0"/>
                  <w:marBottom w:val="0"/>
                  <w:divBdr>
                    <w:top w:val="none" w:sz="0" w:space="0" w:color="auto"/>
                    <w:left w:val="none" w:sz="0" w:space="0" w:color="auto"/>
                    <w:bottom w:val="none" w:sz="0" w:space="0" w:color="auto"/>
                    <w:right w:val="none" w:sz="0" w:space="0" w:color="auto"/>
                  </w:divBdr>
                  <w:divsChild>
                    <w:div w:id="1097019411">
                      <w:marLeft w:val="0"/>
                      <w:marRight w:val="150"/>
                      <w:marTop w:val="0"/>
                      <w:marBottom w:val="0"/>
                      <w:divBdr>
                        <w:top w:val="none" w:sz="0" w:space="0" w:color="auto"/>
                        <w:left w:val="none" w:sz="0" w:space="0" w:color="auto"/>
                        <w:bottom w:val="none" w:sz="0" w:space="0" w:color="auto"/>
                        <w:right w:val="none" w:sz="0" w:space="0" w:color="auto"/>
                      </w:divBdr>
                    </w:div>
                  </w:divsChild>
                </w:div>
                <w:div w:id="1469206267">
                  <w:marLeft w:val="0"/>
                  <w:marRight w:val="150"/>
                  <w:marTop w:val="0"/>
                  <w:marBottom w:val="0"/>
                  <w:divBdr>
                    <w:top w:val="none" w:sz="0" w:space="0" w:color="auto"/>
                    <w:left w:val="none" w:sz="0" w:space="0" w:color="auto"/>
                    <w:bottom w:val="none" w:sz="0" w:space="0" w:color="auto"/>
                    <w:right w:val="none" w:sz="0" w:space="0" w:color="auto"/>
                  </w:divBdr>
                  <w:divsChild>
                    <w:div w:id="1043556758">
                      <w:marLeft w:val="0"/>
                      <w:marRight w:val="150"/>
                      <w:marTop w:val="0"/>
                      <w:marBottom w:val="0"/>
                      <w:divBdr>
                        <w:top w:val="none" w:sz="0" w:space="0" w:color="auto"/>
                        <w:left w:val="none" w:sz="0" w:space="0" w:color="auto"/>
                        <w:bottom w:val="none" w:sz="0" w:space="0" w:color="auto"/>
                        <w:right w:val="none" w:sz="0" w:space="0" w:color="auto"/>
                      </w:divBdr>
                    </w:div>
                  </w:divsChild>
                </w:div>
                <w:div w:id="1996493921">
                  <w:marLeft w:val="0"/>
                  <w:marRight w:val="150"/>
                  <w:marTop w:val="0"/>
                  <w:marBottom w:val="0"/>
                  <w:divBdr>
                    <w:top w:val="none" w:sz="0" w:space="0" w:color="auto"/>
                    <w:left w:val="none" w:sz="0" w:space="0" w:color="auto"/>
                    <w:bottom w:val="none" w:sz="0" w:space="0" w:color="auto"/>
                    <w:right w:val="none" w:sz="0" w:space="0" w:color="auto"/>
                  </w:divBdr>
                  <w:divsChild>
                    <w:div w:id="1979257280">
                      <w:marLeft w:val="0"/>
                      <w:marRight w:val="150"/>
                      <w:marTop w:val="0"/>
                      <w:marBottom w:val="0"/>
                      <w:divBdr>
                        <w:top w:val="none" w:sz="0" w:space="0" w:color="auto"/>
                        <w:left w:val="none" w:sz="0" w:space="0" w:color="auto"/>
                        <w:bottom w:val="none" w:sz="0" w:space="0" w:color="auto"/>
                        <w:right w:val="none" w:sz="0" w:space="0" w:color="auto"/>
                      </w:divBdr>
                    </w:div>
                  </w:divsChild>
                </w:div>
                <w:div w:id="2021203009">
                  <w:marLeft w:val="0"/>
                  <w:marRight w:val="150"/>
                  <w:marTop w:val="0"/>
                  <w:marBottom w:val="0"/>
                  <w:divBdr>
                    <w:top w:val="none" w:sz="0" w:space="0" w:color="auto"/>
                    <w:left w:val="none" w:sz="0" w:space="0" w:color="auto"/>
                    <w:bottom w:val="none" w:sz="0" w:space="0" w:color="auto"/>
                    <w:right w:val="none" w:sz="0" w:space="0" w:color="auto"/>
                  </w:divBdr>
                  <w:divsChild>
                    <w:div w:id="12453415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96784117">
          <w:marLeft w:val="0"/>
          <w:marRight w:val="0"/>
          <w:marTop w:val="0"/>
          <w:marBottom w:val="0"/>
          <w:divBdr>
            <w:top w:val="none" w:sz="0" w:space="0" w:color="auto"/>
            <w:left w:val="none" w:sz="0" w:space="0" w:color="auto"/>
            <w:bottom w:val="none" w:sz="0" w:space="0" w:color="auto"/>
            <w:right w:val="none" w:sz="0" w:space="0" w:color="auto"/>
          </w:divBdr>
        </w:div>
        <w:div w:id="397171306">
          <w:marLeft w:val="0"/>
          <w:marRight w:val="0"/>
          <w:marTop w:val="0"/>
          <w:marBottom w:val="0"/>
          <w:divBdr>
            <w:top w:val="none" w:sz="0" w:space="0" w:color="auto"/>
            <w:left w:val="none" w:sz="0" w:space="0" w:color="auto"/>
            <w:bottom w:val="none" w:sz="0" w:space="0" w:color="auto"/>
            <w:right w:val="none" w:sz="0" w:space="0" w:color="auto"/>
          </w:divBdr>
        </w:div>
        <w:div w:id="409884837">
          <w:marLeft w:val="0"/>
          <w:marRight w:val="0"/>
          <w:marTop w:val="0"/>
          <w:marBottom w:val="0"/>
          <w:divBdr>
            <w:top w:val="none" w:sz="0" w:space="0" w:color="auto"/>
            <w:left w:val="none" w:sz="0" w:space="0" w:color="auto"/>
            <w:bottom w:val="none" w:sz="0" w:space="0" w:color="auto"/>
            <w:right w:val="none" w:sz="0" w:space="0" w:color="auto"/>
          </w:divBdr>
        </w:div>
        <w:div w:id="417217653">
          <w:marLeft w:val="0"/>
          <w:marRight w:val="0"/>
          <w:marTop w:val="0"/>
          <w:marBottom w:val="0"/>
          <w:divBdr>
            <w:top w:val="none" w:sz="0" w:space="0" w:color="auto"/>
            <w:left w:val="none" w:sz="0" w:space="0" w:color="auto"/>
            <w:bottom w:val="none" w:sz="0" w:space="0" w:color="auto"/>
            <w:right w:val="none" w:sz="0" w:space="0" w:color="auto"/>
          </w:divBdr>
        </w:div>
        <w:div w:id="446972170">
          <w:marLeft w:val="0"/>
          <w:marRight w:val="0"/>
          <w:marTop w:val="0"/>
          <w:marBottom w:val="0"/>
          <w:divBdr>
            <w:top w:val="none" w:sz="0" w:space="0" w:color="auto"/>
            <w:left w:val="none" w:sz="0" w:space="0" w:color="auto"/>
            <w:bottom w:val="none" w:sz="0" w:space="0" w:color="auto"/>
            <w:right w:val="none" w:sz="0" w:space="0" w:color="auto"/>
          </w:divBdr>
        </w:div>
        <w:div w:id="460155409">
          <w:marLeft w:val="0"/>
          <w:marRight w:val="0"/>
          <w:marTop w:val="0"/>
          <w:marBottom w:val="0"/>
          <w:divBdr>
            <w:top w:val="none" w:sz="0" w:space="0" w:color="auto"/>
            <w:left w:val="none" w:sz="0" w:space="0" w:color="auto"/>
            <w:bottom w:val="none" w:sz="0" w:space="0" w:color="auto"/>
            <w:right w:val="none" w:sz="0" w:space="0" w:color="auto"/>
          </w:divBdr>
        </w:div>
        <w:div w:id="481195584">
          <w:marLeft w:val="0"/>
          <w:marRight w:val="0"/>
          <w:marTop w:val="0"/>
          <w:marBottom w:val="0"/>
          <w:divBdr>
            <w:top w:val="none" w:sz="0" w:space="0" w:color="auto"/>
            <w:left w:val="none" w:sz="0" w:space="0" w:color="auto"/>
            <w:bottom w:val="none" w:sz="0" w:space="0" w:color="auto"/>
            <w:right w:val="none" w:sz="0" w:space="0" w:color="auto"/>
          </w:divBdr>
        </w:div>
        <w:div w:id="591860753">
          <w:marLeft w:val="0"/>
          <w:marRight w:val="0"/>
          <w:marTop w:val="0"/>
          <w:marBottom w:val="0"/>
          <w:divBdr>
            <w:top w:val="none" w:sz="0" w:space="0" w:color="auto"/>
            <w:left w:val="none" w:sz="0" w:space="0" w:color="auto"/>
            <w:bottom w:val="none" w:sz="0" w:space="0" w:color="auto"/>
            <w:right w:val="none" w:sz="0" w:space="0" w:color="auto"/>
          </w:divBdr>
        </w:div>
        <w:div w:id="605772012">
          <w:marLeft w:val="0"/>
          <w:marRight w:val="0"/>
          <w:marTop w:val="0"/>
          <w:marBottom w:val="0"/>
          <w:divBdr>
            <w:top w:val="none" w:sz="0" w:space="0" w:color="auto"/>
            <w:left w:val="none" w:sz="0" w:space="0" w:color="auto"/>
            <w:bottom w:val="none" w:sz="0" w:space="0" w:color="auto"/>
            <w:right w:val="none" w:sz="0" w:space="0" w:color="auto"/>
          </w:divBdr>
        </w:div>
        <w:div w:id="612858856">
          <w:marLeft w:val="0"/>
          <w:marRight w:val="0"/>
          <w:marTop w:val="0"/>
          <w:marBottom w:val="0"/>
          <w:divBdr>
            <w:top w:val="none" w:sz="0" w:space="0" w:color="auto"/>
            <w:left w:val="none" w:sz="0" w:space="0" w:color="auto"/>
            <w:bottom w:val="none" w:sz="0" w:space="0" w:color="auto"/>
            <w:right w:val="none" w:sz="0" w:space="0" w:color="auto"/>
          </w:divBdr>
        </w:div>
        <w:div w:id="613949644">
          <w:marLeft w:val="0"/>
          <w:marRight w:val="0"/>
          <w:marTop w:val="0"/>
          <w:marBottom w:val="0"/>
          <w:divBdr>
            <w:top w:val="none" w:sz="0" w:space="0" w:color="auto"/>
            <w:left w:val="none" w:sz="0" w:space="0" w:color="auto"/>
            <w:bottom w:val="none" w:sz="0" w:space="0" w:color="auto"/>
            <w:right w:val="none" w:sz="0" w:space="0" w:color="auto"/>
          </w:divBdr>
        </w:div>
        <w:div w:id="675425609">
          <w:marLeft w:val="0"/>
          <w:marRight w:val="0"/>
          <w:marTop w:val="0"/>
          <w:marBottom w:val="0"/>
          <w:divBdr>
            <w:top w:val="none" w:sz="0" w:space="0" w:color="auto"/>
            <w:left w:val="none" w:sz="0" w:space="0" w:color="auto"/>
            <w:bottom w:val="none" w:sz="0" w:space="0" w:color="auto"/>
            <w:right w:val="none" w:sz="0" w:space="0" w:color="auto"/>
          </w:divBdr>
          <w:divsChild>
            <w:div w:id="1304383918">
              <w:marLeft w:val="0"/>
              <w:marRight w:val="0"/>
              <w:marTop w:val="0"/>
              <w:marBottom w:val="0"/>
              <w:divBdr>
                <w:top w:val="none" w:sz="0" w:space="0" w:color="auto"/>
                <w:left w:val="none" w:sz="0" w:space="0" w:color="auto"/>
                <w:bottom w:val="none" w:sz="0" w:space="0" w:color="auto"/>
                <w:right w:val="none" w:sz="0" w:space="0" w:color="auto"/>
              </w:divBdr>
            </w:div>
          </w:divsChild>
        </w:div>
        <w:div w:id="677653972">
          <w:marLeft w:val="0"/>
          <w:marRight w:val="0"/>
          <w:marTop w:val="0"/>
          <w:marBottom w:val="0"/>
          <w:divBdr>
            <w:top w:val="none" w:sz="0" w:space="0" w:color="auto"/>
            <w:left w:val="none" w:sz="0" w:space="0" w:color="auto"/>
            <w:bottom w:val="none" w:sz="0" w:space="0" w:color="auto"/>
            <w:right w:val="none" w:sz="0" w:space="0" w:color="auto"/>
          </w:divBdr>
        </w:div>
        <w:div w:id="690960009">
          <w:marLeft w:val="0"/>
          <w:marRight w:val="0"/>
          <w:marTop w:val="0"/>
          <w:marBottom w:val="0"/>
          <w:divBdr>
            <w:top w:val="none" w:sz="0" w:space="0" w:color="auto"/>
            <w:left w:val="none" w:sz="0" w:space="0" w:color="auto"/>
            <w:bottom w:val="none" w:sz="0" w:space="0" w:color="auto"/>
            <w:right w:val="none" w:sz="0" w:space="0" w:color="auto"/>
          </w:divBdr>
        </w:div>
        <w:div w:id="692147869">
          <w:marLeft w:val="0"/>
          <w:marRight w:val="0"/>
          <w:marTop w:val="0"/>
          <w:marBottom w:val="0"/>
          <w:divBdr>
            <w:top w:val="none" w:sz="0" w:space="0" w:color="auto"/>
            <w:left w:val="none" w:sz="0" w:space="0" w:color="auto"/>
            <w:bottom w:val="none" w:sz="0" w:space="0" w:color="auto"/>
            <w:right w:val="none" w:sz="0" w:space="0" w:color="auto"/>
          </w:divBdr>
        </w:div>
        <w:div w:id="708800702">
          <w:marLeft w:val="0"/>
          <w:marRight w:val="0"/>
          <w:marTop w:val="0"/>
          <w:marBottom w:val="0"/>
          <w:divBdr>
            <w:top w:val="none" w:sz="0" w:space="0" w:color="auto"/>
            <w:left w:val="none" w:sz="0" w:space="0" w:color="auto"/>
            <w:bottom w:val="none" w:sz="0" w:space="0" w:color="auto"/>
            <w:right w:val="none" w:sz="0" w:space="0" w:color="auto"/>
          </w:divBdr>
        </w:div>
        <w:div w:id="712389809">
          <w:marLeft w:val="0"/>
          <w:marRight w:val="0"/>
          <w:marTop w:val="0"/>
          <w:marBottom w:val="0"/>
          <w:divBdr>
            <w:top w:val="none" w:sz="0" w:space="0" w:color="auto"/>
            <w:left w:val="none" w:sz="0" w:space="0" w:color="auto"/>
            <w:bottom w:val="none" w:sz="0" w:space="0" w:color="auto"/>
            <w:right w:val="none" w:sz="0" w:space="0" w:color="auto"/>
          </w:divBdr>
        </w:div>
        <w:div w:id="733502115">
          <w:marLeft w:val="0"/>
          <w:marRight w:val="0"/>
          <w:marTop w:val="0"/>
          <w:marBottom w:val="0"/>
          <w:divBdr>
            <w:top w:val="none" w:sz="0" w:space="0" w:color="auto"/>
            <w:left w:val="none" w:sz="0" w:space="0" w:color="auto"/>
            <w:bottom w:val="none" w:sz="0" w:space="0" w:color="auto"/>
            <w:right w:val="none" w:sz="0" w:space="0" w:color="auto"/>
          </w:divBdr>
          <w:divsChild>
            <w:div w:id="1155489726">
              <w:marLeft w:val="0"/>
              <w:marRight w:val="0"/>
              <w:marTop w:val="0"/>
              <w:marBottom w:val="0"/>
              <w:divBdr>
                <w:top w:val="none" w:sz="0" w:space="0" w:color="auto"/>
                <w:left w:val="none" w:sz="0" w:space="0" w:color="auto"/>
                <w:bottom w:val="none" w:sz="0" w:space="0" w:color="auto"/>
                <w:right w:val="none" w:sz="0" w:space="0" w:color="auto"/>
              </w:divBdr>
            </w:div>
          </w:divsChild>
        </w:div>
        <w:div w:id="763116301">
          <w:marLeft w:val="0"/>
          <w:marRight w:val="0"/>
          <w:marTop w:val="0"/>
          <w:marBottom w:val="0"/>
          <w:divBdr>
            <w:top w:val="none" w:sz="0" w:space="0" w:color="auto"/>
            <w:left w:val="none" w:sz="0" w:space="0" w:color="auto"/>
            <w:bottom w:val="none" w:sz="0" w:space="0" w:color="auto"/>
            <w:right w:val="none" w:sz="0" w:space="0" w:color="auto"/>
          </w:divBdr>
        </w:div>
        <w:div w:id="807092997">
          <w:marLeft w:val="0"/>
          <w:marRight w:val="0"/>
          <w:marTop w:val="0"/>
          <w:marBottom w:val="0"/>
          <w:divBdr>
            <w:top w:val="none" w:sz="0" w:space="0" w:color="auto"/>
            <w:left w:val="none" w:sz="0" w:space="0" w:color="auto"/>
            <w:bottom w:val="none" w:sz="0" w:space="0" w:color="auto"/>
            <w:right w:val="none" w:sz="0" w:space="0" w:color="auto"/>
          </w:divBdr>
          <w:divsChild>
            <w:div w:id="1404261229">
              <w:marLeft w:val="0"/>
              <w:marRight w:val="0"/>
              <w:marTop w:val="0"/>
              <w:marBottom w:val="0"/>
              <w:divBdr>
                <w:top w:val="none" w:sz="0" w:space="0" w:color="auto"/>
                <w:left w:val="none" w:sz="0" w:space="0" w:color="auto"/>
                <w:bottom w:val="none" w:sz="0" w:space="0" w:color="auto"/>
                <w:right w:val="none" w:sz="0" w:space="0" w:color="auto"/>
              </w:divBdr>
            </w:div>
          </w:divsChild>
        </w:div>
        <w:div w:id="834492330">
          <w:marLeft w:val="0"/>
          <w:marRight w:val="0"/>
          <w:marTop w:val="0"/>
          <w:marBottom w:val="0"/>
          <w:divBdr>
            <w:top w:val="none" w:sz="0" w:space="0" w:color="auto"/>
            <w:left w:val="none" w:sz="0" w:space="0" w:color="auto"/>
            <w:bottom w:val="none" w:sz="0" w:space="0" w:color="auto"/>
            <w:right w:val="none" w:sz="0" w:space="0" w:color="auto"/>
          </w:divBdr>
        </w:div>
        <w:div w:id="836312773">
          <w:marLeft w:val="0"/>
          <w:marRight w:val="0"/>
          <w:marTop w:val="0"/>
          <w:marBottom w:val="0"/>
          <w:divBdr>
            <w:top w:val="none" w:sz="0" w:space="0" w:color="auto"/>
            <w:left w:val="none" w:sz="0" w:space="0" w:color="auto"/>
            <w:bottom w:val="none" w:sz="0" w:space="0" w:color="auto"/>
            <w:right w:val="none" w:sz="0" w:space="0" w:color="auto"/>
          </w:divBdr>
        </w:div>
        <w:div w:id="843591008">
          <w:marLeft w:val="0"/>
          <w:marRight w:val="0"/>
          <w:marTop w:val="0"/>
          <w:marBottom w:val="0"/>
          <w:divBdr>
            <w:top w:val="none" w:sz="0" w:space="0" w:color="auto"/>
            <w:left w:val="none" w:sz="0" w:space="0" w:color="auto"/>
            <w:bottom w:val="none" w:sz="0" w:space="0" w:color="auto"/>
            <w:right w:val="none" w:sz="0" w:space="0" w:color="auto"/>
          </w:divBdr>
          <w:divsChild>
            <w:div w:id="977877711">
              <w:marLeft w:val="0"/>
              <w:marRight w:val="0"/>
              <w:marTop w:val="0"/>
              <w:marBottom w:val="0"/>
              <w:divBdr>
                <w:top w:val="none" w:sz="0" w:space="0" w:color="auto"/>
                <w:left w:val="none" w:sz="0" w:space="0" w:color="auto"/>
                <w:bottom w:val="none" w:sz="0" w:space="0" w:color="auto"/>
                <w:right w:val="none" w:sz="0" w:space="0" w:color="auto"/>
              </w:divBdr>
            </w:div>
          </w:divsChild>
        </w:div>
        <w:div w:id="847406517">
          <w:marLeft w:val="0"/>
          <w:marRight w:val="0"/>
          <w:marTop w:val="0"/>
          <w:marBottom w:val="0"/>
          <w:divBdr>
            <w:top w:val="none" w:sz="0" w:space="0" w:color="auto"/>
            <w:left w:val="none" w:sz="0" w:space="0" w:color="auto"/>
            <w:bottom w:val="none" w:sz="0" w:space="0" w:color="auto"/>
            <w:right w:val="none" w:sz="0" w:space="0" w:color="auto"/>
          </w:divBdr>
        </w:div>
        <w:div w:id="858617191">
          <w:marLeft w:val="0"/>
          <w:marRight w:val="0"/>
          <w:marTop w:val="0"/>
          <w:marBottom w:val="0"/>
          <w:divBdr>
            <w:top w:val="none" w:sz="0" w:space="0" w:color="auto"/>
            <w:left w:val="none" w:sz="0" w:space="0" w:color="auto"/>
            <w:bottom w:val="none" w:sz="0" w:space="0" w:color="auto"/>
            <w:right w:val="none" w:sz="0" w:space="0" w:color="auto"/>
          </w:divBdr>
        </w:div>
        <w:div w:id="858662920">
          <w:marLeft w:val="0"/>
          <w:marRight w:val="0"/>
          <w:marTop w:val="0"/>
          <w:marBottom w:val="0"/>
          <w:divBdr>
            <w:top w:val="none" w:sz="0" w:space="0" w:color="auto"/>
            <w:left w:val="none" w:sz="0" w:space="0" w:color="auto"/>
            <w:bottom w:val="none" w:sz="0" w:space="0" w:color="auto"/>
            <w:right w:val="none" w:sz="0" w:space="0" w:color="auto"/>
          </w:divBdr>
        </w:div>
        <w:div w:id="865143091">
          <w:marLeft w:val="0"/>
          <w:marRight w:val="0"/>
          <w:marTop w:val="0"/>
          <w:marBottom w:val="0"/>
          <w:divBdr>
            <w:top w:val="none" w:sz="0" w:space="0" w:color="auto"/>
            <w:left w:val="none" w:sz="0" w:space="0" w:color="auto"/>
            <w:bottom w:val="none" w:sz="0" w:space="0" w:color="auto"/>
            <w:right w:val="none" w:sz="0" w:space="0" w:color="auto"/>
          </w:divBdr>
        </w:div>
        <w:div w:id="886993134">
          <w:marLeft w:val="0"/>
          <w:marRight w:val="0"/>
          <w:marTop w:val="0"/>
          <w:marBottom w:val="0"/>
          <w:divBdr>
            <w:top w:val="none" w:sz="0" w:space="0" w:color="auto"/>
            <w:left w:val="none" w:sz="0" w:space="0" w:color="auto"/>
            <w:bottom w:val="none" w:sz="0" w:space="0" w:color="auto"/>
            <w:right w:val="none" w:sz="0" w:space="0" w:color="auto"/>
          </w:divBdr>
        </w:div>
        <w:div w:id="915478578">
          <w:marLeft w:val="0"/>
          <w:marRight w:val="0"/>
          <w:marTop w:val="0"/>
          <w:marBottom w:val="0"/>
          <w:divBdr>
            <w:top w:val="none" w:sz="0" w:space="0" w:color="auto"/>
            <w:left w:val="none" w:sz="0" w:space="0" w:color="auto"/>
            <w:bottom w:val="none" w:sz="0" w:space="0" w:color="auto"/>
            <w:right w:val="none" w:sz="0" w:space="0" w:color="auto"/>
          </w:divBdr>
        </w:div>
        <w:div w:id="930090116">
          <w:marLeft w:val="0"/>
          <w:marRight w:val="0"/>
          <w:marTop w:val="0"/>
          <w:marBottom w:val="0"/>
          <w:divBdr>
            <w:top w:val="none" w:sz="0" w:space="0" w:color="auto"/>
            <w:left w:val="none" w:sz="0" w:space="0" w:color="auto"/>
            <w:bottom w:val="none" w:sz="0" w:space="0" w:color="auto"/>
            <w:right w:val="none" w:sz="0" w:space="0" w:color="auto"/>
          </w:divBdr>
        </w:div>
        <w:div w:id="964307522">
          <w:marLeft w:val="0"/>
          <w:marRight w:val="0"/>
          <w:marTop w:val="0"/>
          <w:marBottom w:val="0"/>
          <w:divBdr>
            <w:top w:val="none" w:sz="0" w:space="0" w:color="auto"/>
            <w:left w:val="none" w:sz="0" w:space="0" w:color="auto"/>
            <w:bottom w:val="none" w:sz="0" w:space="0" w:color="auto"/>
            <w:right w:val="none" w:sz="0" w:space="0" w:color="auto"/>
          </w:divBdr>
        </w:div>
        <w:div w:id="973758389">
          <w:marLeft w:val="0"/>
          <w:marRight w:val="0"/>
          <w:marTop w:val="0"/>
          <w:marBottom w:val="0"/>
          <w:divBdr>
            <w:top w:val="none" w:sz="0" w:space="0" w:color="auto"/>
            <w:left w:val="none" w:sz="0" w:space="0" w:color="auto"/>
            <w:bottom w:val="none" w:sz="0" w:space="0" w:color="auto"/>
            <w:right w:val="none" w:sz="0" w:space="0" w:color="auto"/>
          </w:divBdr>
          <w:divsChild>
            <w:div w:id="171602333">
              <w:marLeft w:val="0"/>
              <w:marRight w:val="0"/>
              <w:marTop w:val="0"/>
              <w:marBottom w:val="0"/>
              <w:divBdr>
                <w:top w:val="none" w:sz="0" w:space="0" w:color="auto"/>
                <w:left w:val="none" w:sz="0" w:space="0" w:color="auto"/>
                <w:bottom w:val="none" w:sz="0" w:space="0" w:color="auto"/>
                <w:right w:val="none" w:sz="0" w:space="0" w:color="auto"/>
              </w:divBdr>
            </w:div>
          </w:divsChild>
        </w:div>
        <w:div w:id="979306717">
          <w:marLeft w:val="0"/>
          <w:marRight w:val="0"/>
          <w:marTop w:val="0"/>
          <w:marBottom w:val="0"/>
          <w:divBdr>
            <w:top w:val="none" w:sz="0" w:space="0" w:color="auto"/>
            <w:left w:val="none" w:sz="0" w:space="0" w:color="auto"/>
            <w:bottom w:val="none" w:sz="0" w:space="0" w:color="auto"/>
            <w:right w:val="none" w:sz="0" w:space="0" w:color="auto"/>
          </w:divBdr>
        </w:div>
        <w:div w:id="995720387">
          <w:marLeft w:val="0"/>
          <w:marRight w:val="0"/>
          <w:marTop w:val="0"/>
          <w:marBottom w:val="0"/>
          <w:divBdr>
            <w:top w:val="none" w:sz="0" w:space="0" w:color="auto"/>
            <w:left w:val="none" w:sz="0" w:space="0" w:color="auto"/>
            <w:bottom w:val="none" w:sz="0" w:space="0" w:color="auto"/>
            <w:right w:val="none" w:sz="0" w:space="0" w:color="auto"/>
          </w:divBdr>
        </w:div>
        <w:div w:id="1019621621">
          <w:marLeft w:val="0"/>
          <w:marRight w:val="0"/>
          <w:marTop w:val="0"/>
          <w:marBottom w:val="0"/>
          <w:divBdr>
            <w:top w:val="none" w:sz="0" w:space="0" w:color="auto"/>
            <w:left w:val="none" w:sz="0" w:space="0" w:color="auto"/>
            <w:bottom w:val="none" w:sz="0" w:space="0" w:color="auto"/>
            <w:right w:val="none" w:sz="0" w:space="0" w:color="auto"/>
          </w:divBdr>
        </w:div>
        <w:div w:id="1046949137">
          <w:marLeft w:val="0"/>
          <w:marRight w:val="0"/>
          <w:marTop w:val="0"/>
          <w:marBottom w:val="0"/>
          <w:divBdr>
            <w:top w:val="none" w:sz="0" w:space="0" w:color="auto"/>
            <w:left w:val="none" w:sz="0" w:space="0" w:color="auto"/>
            <w:bottom w:val="none" w:sz="0" w:space="0" w:color="auto"/>
            <w:right w:val="none" w:sz="0" w:space="0" w:color="auto"/>
          </w:divBdr>
        </w:div>
        <w:div w:id="1057556888">
          <w:marLeft w:val="0"/>
          <w:marRight w:val="0"/>
          <w:marTop w:val="0"/>
          <w:marBottom w:val="0"/>
          <w:divBdr>
            <w:top w:val="none" w:sz="0" w:space="0" w:color="auto"/>
            <w:left w:val="none" w:sz="0" w:space="0" w:color="auto"/>
            <w:bottom w:val="none" w:sz="0" w:space="0" w:color="auto"/>
            <w:right w:val="none" w:sz="0" w:space="0" w:color="auto"/>
          </w:divBdr>
        </w:div>
        <w:div w:id="1098135634">
          <w:marLeft w:val="0"/>
          <w:marRight w:val="0"/>
          <w:marTop w:val="0"/>
          <w:marBottom w:val="0"/>
          <w:divBdr>
            <w:top w:val="none" w:sz="0" w:space="0" w:color="auto"/>
            <w:left w:val="none" w:sz="0" w:space="0" w:color="auto"/>
            <w:bottom w:val="none" w:sz="0" w:space="0" w:color="auto"/>
            <w:right w:val="none" w:sz="0" w:space="0" w:color="auto"/>
          </w:divBdr>
        </w:div>
        <w:div w:id="1194224087">
          <w:marLeft w:val="0"/>
          <w:marRight w:val="0"/>
          <w:marTop w:val="0"/>
          <w:marBottom w:val="0"/>
          <w:divBdr>
            <w:top w:val="none" w:sz="0" w:space="0" w:color="auto"/>
            <w:left w:val="none" w:sz="0" w:space="0" w:color="auto"/>
            <w:bottom w:val="none" w:sz="0" w:space="0" w:color="auto"/>
            <w:right w:val="none" w:sz="0" w:space="0" w:color="auto"/>
          </w:divBdr>
        </w:div>
        <w:div w:id="1216354645">
          <w:marLeft w:val="0"/>
          <w:marRight w:val="0"/>
          <w:marTop w:val="0"/>
          <w:marBottom w:val="0"/>
          <w:divBdr>
            <w:top w:val="none" w:sz="0" w:space="0" w:color="auto"/>
            <w:left w:val="none" w:sz="0" w:space="0" w:color="auto"/>
            <w:bottom w:val="none" w:sz="0" w:space="0" w:color="auto"/>
            <w:right w:val="none" w:sz="0" w:space="0" w:color="auto"/>
          </w:divBdr>
        </w:div>
        <w:div w:id="1225217529">
          <w:marLeft w:val="0"/>
          <w:marRight w:val="0"/>
          <w:marTop w:val="0"/>
          <w:marBottom w:val="0"/>
          <w:divBdr>
            <w:top w:val="none" w:sz="0" w:space="0" w:color="auto"/>
            <w:left w:val="none" w:sz="0" w:space="0" w:color="auto"/>
            <w:bottom w:val="none" w:sz="0" w:space="0" w:color="auto"/>
            <w:right w:val="none" w:sz="0" w:space="0" w:color="auto"/>
          </w:divBdr>
        </w:div>
        <w:div w:id="1255360866">
          <w:marLeft w:val="0"/>
          <w:marRight w:val="0"/>
          <w:marTop w:val="0"/>
          <w:marBottom w:val="0"/>
          <w:divBdr>
            <w:top w:val="none" w:sz="0" w:space="0" w:color="auto"/>
            <w:left w:val="none" w:sz="0" w:space="0" w:color="auto"/>
            <w:bottom w:val="none" w:sz="0" w:space="0" w:color="auto"/>
            <w:right w:val="none" w:sz="0" w:space="0" w:color="auto"/>
          </w:divBdr>
        </w:div>
        <w:div w:id="1272005724">
          <w:marLeft w:val="0"/>
          <w:marRight w:val="0"/>
          <w:marTop w:val="0"/>
          <w:marBottom w:val="0"/>
          <w:divBdr>
            <w:top w:val="none" w:sz="0" w:space="0" w:color="auto"/>
            <w:left w:val="none" w:sz="0" w:space="0" w:color="auto"/>
            <w:bottom w:val="none" w:sz="0" w:space="0" w:color="auto"/>
            <w:right w:val="none" w:sz="0" w:space="0" w:color="auto"/>
          </w:divBdr>
        </w:div>
        <w:div w:id="1286618038">
          <w:marLeft w:val="0"/>
          <w:marRight w:val="0"/>
          <w:marTop w:val="0"/>
          <w:marBottom w:val="0"/>
          <w:divBdr>
            <w:top w:val="none" w:sz="0" w:space="0" w:color="auto"/>
            <w:left w:val="none" w:sz="0" w:space="0" w:color="auto"/>
            <w:bottom w:val="none" w:sz="0" w:space="0" w:color="auto"/>
            <w:right w:val="none" w:sz="0" w:space="0" w:color="auto"/>
          </w:divBdr>
        </w:div>
        <w:div w:id="1318877396">
          <w:marLeft w:val="0"/>
          <w:marRight w:val="0"/>
          <w:marTop w:val="0"/>
          <w:marBottom w:val="0"/>
          <w:divBdr>
            <w:top w:val="none" w:sz="0" w:space="0" w:color="auto"/>
            <w:left w:val="none" w:sz="0" w:space="0" w:color="auto"/>
            <w:bottom w:val="none" w:sz="0" w:space="0" w:color="auto"/>
            <w:right w:val="none" w:sz="0" w:space="0" w:color="auto"/>
          </w:divBdr>
        </w:div>
        <w:div w:id="1325552891">
          <w:marLeft w:val="0"/>
          <w:marRight w:val="0"/>
          <w:marTop w:val="0"/>
          <w:marBottom w:val="0"/>
          <w:divBdr>
            <w:top w:val="none" w:sz="0" w:space="0" w:color="auto"/>
            <w:left w:val="none" w:sz="0" w:space="0" w:color="auto"/>
            <w:bottom w:val="none" w:sz="0" w:space="0" w:color="auto"/>
            <w:right w:val="none" w:sz="0" w:space="0" w:color="auto"/>
          </w:divBdr>
        </w:div>
        <w:div w:id="1332491262">
          <w:marLeft w:val="0"/>
          <w:marRight w:val="0"/>
          <w:marTop w:val="0"/>
          <w:marBottom w:val="0"/>
          <w:divBdr>
            <w:top w:val="none" w:sz="0" w:space="0" w:color="auto"/>
            <w:left w:val="none" w:sz="0" w:space="0" w:color="auto"/>
            <w:bottom w:val="none" w:sz="0" w:space="0" w:color="auto"/>
            <w:right w:val="none" w:sz="0" w:space="0" w:color="auto"/>
          </w:divBdr>
        </w:div>
        <w:div w:id="1359577058">
          <w:marLeft w:val="0"/>
          <w:marRight w:val="0"/>
          <w:marTop w:val="0"/>
          <w:marBottom w:val="0"/>
          <w:divBdr>
            <w:top w:val="none" w:sz="0" w:space="0" w:color="auto"/>
            <w:left w:val="none" w:sz="0" w:space="0" w:color="auto"/>
            <w:bottom w:val="none" w:sz="0" w:space="0" w:color="auto"/>
            <w:right w:val="none" w:sz="0" w:space="0" w:color="auto"/>
          </w:divBdr>
        </w:div>
        <w:div w:id="1407991055">
          <w:marLeft w:val="0"/>
          <w:marRight w:val="0"/>
          <w:marTop w:val="0"/>
          <w:marBottom w:val="0"/>
          <w:divBdr>
            <w:top w:val="none" w:sz="0" w:space="0" w:color="auto"/>
            <w:left w:val="none" w:sz="0" w:space="0" w:color="auto"/>
            <w:bottom w:val="none" w:sz="0" w:space="0" w:color="auto"/>
            <w:right w:val="none" w:sz="0" w:space="0" w:color="auto"/>
          </w:divBdr>
        </w:div>
        <w:div w:id="1422726389">
          <w:marLeft w:val="0"/>
          <w:marRight w:val="0"/>
          <w:marTop w:val="0"/>
          <w:marBottom w:val="0"/>
          <w:divBdr>
            <w:top w:val="none" w:sz="0" w:space="0" w:color="auto"/>
            <w:left w:val="none" w:sz="0" w:space="0" w:color="auto"/>
            <w:bottom w:val="none" w:sz="0" w:space="0" w:color="auto"/>
            <w:right w:val="none" w:sz="0" w:space="0" w:color="auto"/>
          </w:divBdr>
        </w:div>
        <w:div w:id="1441417268">
          <w:marLeft w:val="0"/>
          <w:marRight w:val="0"/>
          <w:marTop w:val="0"/>
          <w:marBottom w:val="0"/>
          <w:divBdr>
            <w:top w:val="none" w:sz="0" w:space="0" w:color="auto"/>
            <w:left w:val="none" w:sz="0" w:space="0" w:color="auto"/>
            <w:bottom w:val="none" w:sz="0" w:space="0" w:color="auto"/>
            <w:right w:val="none" w:sz="0" w:space="0" w:color="auto"/>
          </w:divBdr>
        </w:div>
        <w:div w:id="1448085092">
          <w:marLeft w:val="0"/>
          <w:marRight w:val="0"/>
          <w:marTop w:val="0"/>
          <w:marBottom w:val="0"/>
          <w:divBdr>
            <w:top w:val="none" w:sz="0" w:space="0" w:color="auto"/>
            <w:left w:val="none" w:sz="0" w:space="0" w:color="auto"/>
            <w:bottom w:val="none" w:sz="0" w:space="0" w:color="auto"/>
            <w:right w:val="none" w:sz="0" w:space="0" w:color="auto"/>
          </w:divBdr>
        </w:div>
        <w:div w:id="1451629464">
          <w:marLeft w:val="0"/>
          <w:marRight w:val="0"/>
          <w:marTop w:val="0"/>
          <w:marBottom w:val="0"/>
          <w:divBdr>
            <w:top w:val="none" w:sz="0" w:space="0" w:color="auto"/>
            <w:left w:val="none" w:sz="0" w:space="0" w:color="auto"/>
            <w:bottom w:val="none" w:sz="0" w:space="0" w:color="auto"/>
            <w:right w:val="none" w:sz="0" w:space="0" w:color="auto"/>
          </w:divBdr>
          <w:divsChild>
            <w:div w:id="1892422676">
              <w:marLeft w:val="0"/>
              <w:marRight w:val="0"/>
              <w:marTop w:val="0"/>
              <w:marBottom w:val="0"/>
              <w:divBdr>
                <w:top w:val="none" w:sz="0" w:space="0" w:color="auto"/>
                <w:left w:val="none" w:sz="0" w:space="0" w:color="auto"/>
                <w:bottom w:val="none" w:sz="0" w:space="0" w:color="auto"/>
                <w:right w:val="none" w:sz="0" w:space="0" w:color="auto"/>
              </w:divBdr>
            </w:div>
          </w:divsChild>
        </w:div>
        <w:div w:id="1456024969">
          <w:marLeft w:val="0"/>
          <w:marRight w:val="0"/>
          <w:marTop w:val="0"/>
          <w:marBottom w:val="0"/>
          <w:divBdr>
            <w:top w:val="none" w:sz="0" w:space="0" w:color="auto"/>
            <w:left w:val="none" w:sz="0" w:space="0" w:color="auto"/>
            <w:bottom w:val="none" w:sz="0" w:space="0" w:color="auto"/>
            <w:right w:val="none" w:sz="0" w:space="0" w:color="auto"/>
          </w:divBdr>
        </w:div>
        <w:div w:id="1512794604">
          <w:marLeft w:val="0"/>
          <w:marRight w:val="0"/>
          <w:marTop w:val="0"/>
          <w:marBottom w:val="0"/>
          <w:divBdr>
            <w:top w:val="none" w:sz="0" w:space="0" w:color="auto"/>
            <w:left w:val="none" w:sz="0" w:space="0" w:color="auto"/>
            <w:bottom w:val="none" w:sz="0" w:space="0" w:color="auto"/>
            <w:right w:val="none" w:sz="0" w:space="0" w:color="auto"/>
          </w:divBdr>
        </w:div>
        <w:div w:id="1532452931">
          <w:marLeft w:val="0"/>
          <w:marRight w:val="0"/>
          <w:marTop w:val="0"/>
          <w:marBottom w:val="0"/>
          <w:divBdr>
            <w:top w:val="none" w:sz="0" w:space="0" w:color="auto"/>
            <w:left w:val="none" w:sz="0" w:space="0" w:color="auto"/>
            <w:bottom w:val="none" w:sz="0" w:space="0" w:color="auto"/>
            <w:right w:val="none" w:sz="0" w:space="0" w:color="auto"/>
          </w:divBdr>
        </w:div>
        <w:div w:id="1566867236">
          <w:marLeft w:val="0"/>
          <w:marRight w:val="0"/>
          <w:marTop w:val="0"/>
          <w:marBottom w:val="0"/>
          <w:divBdr>
            <w:top w:val="none" w:sz="0" w:space="0" w:color="auto"/>
            <w:left w:val="none" w:sz="0" w:space="0" w:color="auto"/>
            <w:bottom w:val="none" w:sz="0" w:space="0" w:color="auto"/>
            <w:right w:val="none" w:sz="0" w:space="0" w:color="auto"/>
          </w:divBdr>
        </w:div>
        <w:div w:id="1579050883">
          <w:marLeft w:val="0"/>
          <w:marRight w:val="0"/>
          <w:marTop w:val="0"/>
          <w:marBottom w:val="0"/>
          <w:divBdr>
            <w:top w:val="none" w:sz="0" w:space="0" w:color="auto"/>
            <w:left w:val="none" w:sz="0" w:space="0" w:color="auto"/>
            <w:bottom w:val="none" w:sz="0" w:space="0" w:color="auto"/>
            <w:right w:val="none" w:sz="0" w:space="0" w:color="auto"/>
          </w:divBdr>
        </w:div>
        <w:div w:id="1592350555">
          <w:marLeft w:val="0"/>
          <w:marRight w:val="0"/>
          <w:marTop w:val="0"/>
          <w:marBottom w:val="0"/>
          <w:divBdr>
            <w:top w:val="none" w:sz="0" w:space="0" w:color="auto"/>
            <w:left w:val="none" w:sz="0" w:space="0" w:color="auto"/>
            <w:bottom w:val="none" w:sz="0" w:space="0" w:color="auto"/>
            <w:right w:val="none" w:sz="0" w:space="0" w:color="auto"/>
          </w:divBdr>
          <w:divsChild>
            <w:div w:id="503479300">
              <w:marLeft w:val="0"/>
              <w:marRight w:val="0"/>
              <w:marTop w:val="0"/>
              <w:marBottom w:val="0"/>
              <w:divBdr>
                <w:top w:val="none" w:sz="0" w:space="0" w:color="auto"/>
                <w:left w:val="none" w:sz="0" w:space="0" w:color="auto"/>
                <w:bottom w:val="none" w:sz="0" w:space="0" w:color="auto"/>
                <w:right w:val="none" w:sz="0" w:space="0" w:color="auto"/>
              </w:divBdr>
            </w:div>
          </w:divsChild>
        </w:div>
        <w:div w:id="1607418272">
          <w:marLeft w:val="0"/>
          <w:marRight w:val="0"/>
          <w:marTop w:val="0"/>
          <w:marBottom w:val="0"/>
          <w:divBdr>
            <w:top w:val="none" w:sz="0" w:space="0" w:color="auto"/>
            <w:left w:val="none" w:sz="0" w:space="0" w:color="auto"/>
            <w:bottom w:val="none" w:sz="0" w:space="0" w:color="auto"/>
            <w:right w:val="none" w:sz="0" w:space="0" w:color="auto"/>
          </w:divBdr>
        </w:div>
        <w:div w:id="1637491837">
          <w:marLeft w:val="0"/>
          <w:marRight w:val="0"/>
          <w:marTop w:val="0"/>
          <w:marBottom w:val="0"/>
          <w:divBdr>
            <w:top w:val="none" w:sz="0" w:space="0" w:color="auto"/>
            <w:left w:val="none" w:sz="0" w:space="0" w:color="auto"/>
            <w:bottom w:val="none" w:sz="0" w:space="0" w:color="auto"/>
            <w:right w:val="none" w:sz="0" w:space="0" w:color="auto"/>
          </w:divBdr>
        </w:div>
        <w:div w:id="1654483323">
          <w:marLeft w:val="0"/>
          <w:marRight w:val="0"/>
          <w:marTop w:val="0"/>
          <w:marBottom w:val="0"/>
          <w:divBdr>
            <w:top w:val="none" w:sz="0" w:space="0" w:color="auto"/>
            <w:left w:val="none" w:sz="0" w:space="0" w:color="auto"/>
            <w:bottom w:val="none" w:sz="0" w:space="0" w:color="auto"/>
            <w:right w:val="none" w:sz="0" w:space="0" w:color="auto"/>
          </w:divBdr>
        </w:div>
        <w:div w:id="1665934202">
          <w:marLeft w:val="0"/>
          <w:marRight w:val="0"/>
          <w:marTop w:val="0"/>
          <w:marBottom w:val="0"/>
          <w:divBdr>
            <w:top w:val="none" w:sz="0" w:space="0" w:color="auto"/>
            <w:left w:val="none" w:sz="0" w:space="0" w:color="auto"/>
            <w:bottom w:val="none" w:sz="0" w:space="0" w:color="auto"/>
            <w:right w:val="none" w:sz="0" w:space="0" w:color="auto"/>
          </w:divBdr>
        </w:div>
        <w:div w:id="1693265522">
          <w:marLeft w:val="0"/>
          <w:marRight w:val="0"/>
          <w:marTop w:val="0"/>
          <w:marBottom w:val="0"/>
          <w:divBdr>
            <w:top w:val="none" w:sz="0" w:space="0" w:color="auto"/>
            <w:left w:val="none" w:sz="0" w:space="0" w:color="auto"/>
            <w:bottom w:val="none" w:sz="0" w:space="0" w:color="auto"/>
            <w:right w:val="none" w:sz="0" w:space="0" w:color="auto"/>
          </w:divBdr>
        </w:div>
        <w:div w:id="1702902179">
          <w:marLeft w:val="0"/>
          <w:marRight w:val="0"/>
          <w:marTop w:val="0"/>
          <w:marBottom w:val="0"/>
          <w:divBdr>
            <w:top w:val="none" w:sz="0" w:space="0" w:color="auto"/>
            <w:left w:val="none" w:sz="0" w:space="0" w:color="auto"/>
            <w:bottom w:val="none" w:sz="0" w:space="0" w:color="auto"/>
            <w:right w:val="none" w:sz="0" w:space="0" w:color="auto"/>
          </w:divBdr>
        </w:div>
        <w:div w:id="1708602646">
          <w:marLeft w:val="0"/>
          <w:marRight w:val="0"/>
          <w:marTop w:val="0"/>
          <w:marBottom w:val="0"/>
          <w:divBdr>
            <w:top w:val="none" w:sz="0" w:space="0" w:color="auto"/>
            <w:left w:val="none" w:sz="0" w:space="0" w:color="auto"/>
            <w:bottom w:val="none" w:sz="0" w:space="0" w:color="auto"/>
            <w:right w:val="none" w:sz="0" w:space="0" w:color="auto"/>
          </w:divBdr>
        </w:div>
        <w:div w:id="1789621128">
          <w:marLeft w:val="0"/>
          <w:marRight w:val="0"/>
          <w:marTop w:val="0"/>
          <w:marBottom w:val="0"/>
          <w:divBdr>
            <w:top w:val="none" w:sz="0" w:space="0" w:color="auto"/>
            <w:left w:val="none" w:sz="0" w:space="0" w:color="auto"/>
            <w:bottom w:val="none" w:sz="0" w:space="0" w:color="auto"/>
            <w:right w:val="none" w:sz="0" w:space="0" w:color="auto"/>
          </w:divBdr>
        </w:div>
        <w:div w:id="1792435921">
          <w:marLeft w:val="0"/>
          <w:marRight w:val="0"/>
          <w:marTop w:val="0"/>
          <w:marBottom w:val="0"/>
          <w:divBdr>
            <w:top w:val="none" w:sz="0" w:space="0" w:color="auto"/>
            <w:left w:val="none" w:sz="0" w:space="0" w:color="auto"/>
            <w:bottom w:val="none" w:sz="0" w:space="0" w:color="auto"/>
            <w:right w:val="none" w:sz="0" w:space="0" w:color="auto"/>
          </w:divBdr>
        </w:div>
        <w:div w:id="1797720871">
          <w:marLeft w:val="0"/>
          <w:marRight w:val="0"/>
          <w:marTop w:val="0"/>
          <w:marBottom w:val="0"/>
          <w:divBdr>
            <w:top w:val="none" w:sz="0" w:space="0" w:color="auto"/>
            <w:left w:val="none" w:sz="0" w:space="0" w:color="auto"/>
            <w:bottom w:val="none" w:sz="0" w:space="0" w:color="auto"/>
            <w:right w:val="none" w:sz="0" w:space="0" w:color="auto"/>
          </w:divBdr>
          <w:divsChild>
            <w:div w:id="1278609321">
              <w:marLeft w:val="0"/>
              <w:marRight w:val="0"/>
              <w:marTop w:val="0"/>
              <w:marBottom w:val="0"/>
              <w:divBdr>
                <w:top w:val="none" w:sz="0" w:space="0" w:color="auto"/>
                <w:left w:val="none" w:sz="0" w:space="0" w:color="auto"/>
                <w:bottom w:val="none" w:sz="0" w:space="0" w:color="auto"/>
                <w:right w:val="none" w:sz="0" w:space="0" w:color="auto"/>
              </w:divBdr>
            </w:div>
          </w:divsChild>
        </w:div>
        <w:div w:id="1823082820">
          <w:marLeft w:val="0"/>
          <w:marRight w:val="0"/>
          <w:marTop w:val="0"/>
          <w:marBottom w:val="0"/>
          <w:divBdr>
            <w:top w:val="none" w:sz="0" w:space="0" w:color="auto"/>
            <w:left w:val="none" w:sz="0" w:space="0" w:color="auto"/>
            <w:bottom w:val="none" w:sz="0" w:space="0" w:color="auto"/>
            <w:right w:val="none" w:sz="0" w:space="0" w:color="auto"/>
          </w:divBdr>
        </w:div>
        <w:div w:id="1835563697">
          <w:marLeft w:val="0"/>
          <w:marRight w:val="0"/>
          <w:marTop w:val="0"/>
          <w:marBottom w:val="0"/>
          <w:divBdr>
            <w:top w:val="none" w:sz="0" w:space="0" w:color="auto"/>
            <w:left w:val="none" w:sz="0" w:space="0" w:color="auto"/>
            <w:bottom w:val="none" w:sz="0" w:space="0" w:color="auto"/>
            <w:right w:val="none" w:sz="0" w:space="0" w:color="auto"/>
          </w:divBdr>
        </w:div>
        <w:div w:id="1851482163">
          <w:marLeft w:val="0"/>
          <w:marRight w:val="0"/>
          <w:marTop w:val="0"/>
          <w:marBottom w:val="0"/>
          <w:divBdr>
            <w:top w:val="none" w:sz="0" w:space="0" w:color="auto"/>
            <w:left w:val="none" w:sz="0" w:space="0" w:color="auto"/>
            <w:bottom w:val="none" w:sz="0" w:space="0" w:color="auto"/>
            <w:right w:val="none" w:sz="0" w:space="0" w:color="auto"/>
          </w:divBdr>
        </w:div>
        <w:div w:id="1854101758">
          <w:marLeft w:val="0"/>
          <w:marRight w:val="0"/>
          <w:marTop w:val="0"/>
          <w:marBottom w:val="0"/>
          <w:divBdr>
            <w:top w:val="none" w:sz="0" w:space="0" w:color="auto"/>
            <w:left w:val="none" w:sz="0" w:space="0" w:color="auto"/>
            <w:bottom w:val="none" w:sz="0" w:space="0" w:color="auto"/>
            <w:right w:val="none" w:sz="0" w:space="0" w:color="auto"/>
          </w:divBdr>
        </w:div>
        <w:div w:id="1856839705">
          <w:marLeft w:val="0"/>
          <w:marRight w:val="0"/>
          <w:marTop w:val="0"/>
          <w:marBottom w:val="0"/>
          <w:divBdr>
            <w:top w:val="none" w:sz="0" w:space="0" w:color="auto"/>
            <w:left w:val="none" w:sz="0" w:space="0" w:color="auto"/>
            <w:bottom w:val="none" w:sz="0" w:space="0" w:color="auto"/>
            <w:right w:val="none" w:sz="0" w:space="0" w:color="auto"/>
          </w:divBdr>
        </w:div>
        <w:div w:id="1873491600">
          <w:marLeft w:val="0"/>
          <w:marRight w:val="0"/>
          <w:marTop w:val="0"/>
          <w:marBottom w:val="0"/>
          <w:divBdr>
            <w:top w:val="none" w:sz="0" w:space="0" w:color="auto"/>
            <w:left w:val="none" w:sz="0" w:space="0" w:color="auto"/>
            <w:bottom w:val="none" w:sz="0" w:space="0" w:color="auto"/>
            <w:right w:val="none" w:sz="0" w:space="0" w:color="auto"/>
          </w:divBdr>
        </w:div>
        <w:div w:id="1879661597">
          <w:marLeft w:val="0"/>
          <w:marRight w:val="0"/>
          <w:marTop w:val="0"/>
          <w:marBottom w:val="0"/>
          <w:divBdr>
            <w:top w:val="none" w:sz="0" w:space="0" w:color="auto"/>
            <w:left w:val="none" w:sz="0" w:space="0" w:color="auto"/>
            <w:bottom w:val="none" w:sz="0" w:space="0" w:color="auto"/>
            <w:right w:val="none" w:sz="0" w:space="0" w:color="auto"/>
          </w:divBdr>
        </w:div>
        <w:div w:id="1894808442">
          <w:marLeft w:val="0"/>
          <w:marRight w:val="0"/>
          <w:marTop w:val="0"/>
          <w:marBottom w:val="0"/>
          <w:divBdr>
            <w:top w:val="none" w:sz="0" w:space="0" w:color="auto"/>
            <w:left w:val="none" w:sz="0" w:space="0" w:color="auto"/>
            <w:bottom w:val="none" w:sz="0" w:space="0" w:color="auto"/>
            <w:right w:val="none" w:sz="0" w:space="0" w:color="auto"/>
          </w:divBdr>
        </w:div>
        <w:div w:id="1898198690">
          <w:marLeft w:val="0"/>
          <w:marRight w:val="0"/>
          <w:marTop w:val="0"/>
          <w:marBottom w:val="0"/>
          <w:divBdr>
            <w:top w:val="none" w:sz="0" w:space="0" w:color="auto"/>
            <w:left w:val="none" w:sz="0" w:space="0" w:color="auto"/>
            <w:bottom w:val="none" w:sz="0" w:space="0" w:color="auto"/>
            <w:right w:val="none" w:sz="0" w:space="0" w:color="auto"/>
          </w:divBdr>
        </w:div>
        <w:div w:id="1941141219">
          <w:marLeft w:val="0"/>
          <w:marRight w:val="0"/>
          <w:marTop w:val="0"/>
          <w:marBottom w:val="0"/>
          <w:divBdr>
            <w:top w:val="none" w:sz="0" w:space="0" w:color="auto"/>
            <w:left w:val="none" w:sz="0" w:space="0" w:color="auto"/>
            <w:bottom w:val="none" w:sz="0" w:space="0" w:color="auto"/>
            <w:right w:val="none" w:sz="0" w:space="0" w:color="auto"/>
          </w:divBdr>
        </w:div>
        <w:div w:id="1945186153">
          <w:marLeft w:val="0"/>
          <w:marRight w:val="0"/>
          <w:marTop w:val="0"/>
          <w:marBottom w:val="0"/>
          <w:divBdr>
            <w:top w:val="none" w:sz="0" w:space="0" w:color="auto"/>
            <w:left w:val="none" w:sz="0" w:space="0" w:color="auto"/>
            <w:bottom w:val="none" w:sz="0" w:space="0" w:color="auto"/>
            <w:right w:val="none" w:sz="0" w:space="0" w:color="auto"/>
          </w:divBdr>
          <w:divsChild>
            <w:div w:id="1242641301">
              <w:marLeft w:val="0"/>
              <w:marRight w:val="0"/>
              <w:marTop w:val="0"/>
              <w:marBottom w:val="0"/>
              <w:divBdr>
                <w:top w:val="none" w:sz="0" w:space="0" w:color="auto"/>
                <w:left w:val="none" w:sz="0" w:space="0" w:color="auto"/>
                <w:bottom w:val="none" w:sz="0" w:space="0" w:color="auto"/>
                <w:right w:val="none" w:sz="0" w:space="0" w:color="auto"/>
              </w:divBdr>
            </w:div>
          </w:divsChild>
        </w:div>
        <w:div w:id="1971396879">
          <w:marLeft w:val="0"/>
          <w:marRight w:val="0"/>
          <w:marTop w:val="0"/>
          <w:marBottom w:val="0"/>
          <w:divBdr>
            <w:top w:val="none" w:sz="0" w:space="0" w:color="auto"/>
            <w:left w:val="none" w:sz="0" w:space="0" w:color="auto"/>
            <w:bottom w:val="none" w:sz="0" w:space="0" w:color="auto"/>
            <w:right w:val="none" w:sz="0" w:space="0" w:color="auto"/>
          </w:divBdr>
        </w:div>
        <w:div w:id="1971401165">
          <w:marLeft w:val="0"/>
          <w:marRight w:val="0"/>
          <w:marTop w:val="0"/>
          <w:marBottom w:val="0"/>
          <w:divBdr>
            <w:top w:val="none" w:sz="0" w:space="0" w:color="auto"/>
            <w:left w:val="none" w:sz="0" w:space="0" w:color="auto"/>
            <w:bottom w:val="none" w:sz="0" w:space="0" w:color="auto"/>
            <w:right w:val="none" w:sz="0" w:space="0" w:color="auto"/>
          </w:divBdr>
        </w:div>
        <w:div w:id="1991858882">
          <w:marLeft w:val="0"/>
          <w:marRight w:val="0"/>
          <w:marTop w:val="0"/>
          <w:marBottom w:val="0"/>
          <w:divBdr>
            <w:top w:val="none" w:sz="0" w:space="0" w:color="auto"/>
            <w:left w:val="none" w:sz="0" w:space="0" w:color="auto"/>
            <w:bottom w:val="none" w:sz="0" w:space="0" w:color="auto"/>
            <w:right w:val="none" w:sz="0" w:space="0" w:color="auto"/>
          </w:divBdr>
        </w:div>
        <w:div w:id="1997369819">
          <w:marLeft w:val="0"/>
          <w:marRight w:val="0"/>
          <w:marTop w:val="0"/>
          <w:marBottom w:val="0"/>
          <w:divBdr>
            <w:top w:val="none" w:sz="0" w:space="0" w:color="auto"/>
            <w:left w:val="none" w:sz="0" w:space="0" w:color="auto"/>
            <w:bottom w:val="none" w:sz="0" w:space="0" w:color="auto"/>
            <w:right w:val="none" w:sz="0" w:space="0" w:color="auto"/>
          </w:divBdr>
        </w:div>
        <w:div w:id="2009021429">
          <w:marLeft w:val="0"/>
          <w:marRight w:val="0"/>
          <w:marTop w:val="0"/>
          <w:marBottom w:val="0"/>
          <w:divBdr>
            <w:top w:val="none" w:sz="0" w:space="0" w:color="auto"/>
            <w:left w:val="none" w:sz="0" w:space="0" w:color="auto"/>
            <w:bottom w:val="none" w:sz="0" w:space="0" w:color="auto"/>
            <w:right w:val="none" w:sz="0" w:space="0" w:color="auto"/>
          </w:divBdr>
        </w:div>
        <w:div w:id="2053379620">
          <w:marLeft w:val="0"/>
          <w:marRight w:val="0"/>
          <w:marTop w:val="0"/>
          <w:marBottom w:val="0"/>
          <w:divBdr>
            <w:top w:val="none" w:sz="0" w:space="0" w:color="auto"/>
            <w:left w:val="none" w:sz="0" w:space="0" w:color="auto"/>
            <w:bottom w:val="none" w:sz="0" w:space="0" w:color="auto"/>
            <w:right w:val="none" w:sz="0" w:space="0" w:color="auto"/>
          </w:divBdr>
        </w:div>
        <w:div w:id="2077512068">
          <w:marLeft w:val="0"/>
          <w:marRight w:val="0"/>
          <w:marTop w:val="0"/>
          <w:marBottom w:val="0"/>
          <w:divBdr>
            <w:top w:val="none" w:sz="0" w:space="0" w:color="auto"/>
            <w:left w:val="none" w:sz="0" w:space="0" w:color="auto"/>
            <w:bottom w:val="none" w:sz="0" w:space="0" w:color="auto"/>
            <w:right w:val="none" w:sz="0" w:space="0" w:color="auto"/>
          </w:divBdr>
        </w:div>
        <w:div w:id="2086948604">
          <w:marLeft w:val="0"/>
          <w:marRight w:val="0"/>
          <w:marTop w:val="0"/>
          <w:marBottom w:val="0"/>
          <w:divBdr>
            <w:top w:val="none" w:sz="0" w:space="0" w:color="auto"/>
            <w:left w:val="none" w:sz="0" w:space="0" w:color="auto"/>
            <w:bottom w:val="none" w:sz="0" w:space="0" w:color="auto"/>
            <w:right w:val="none" w:sz="0" w:space="0" w:color="auto"/>
          </w:divBdr>
        </w:div>
        <w:div w:id="2105686640">
          <w:marLeft w:val="0"/>
          <w:marRight w:val="0"/>
          <w:marTop w:val="0"/>
          <w:marBottom w:val="0"/>
          <w:divBdr>
            <w:top w:val="none" w:sz="0" w:space="0" w:color="auto"/>
            <w:left w:val="none" w:sz="0" w:space="0" w:color="auto"/>
            <w:bottom w:val="none" w:sz="0" w:space="0" w:color="auto"/>
            <w:right w:val="none" w:sz="0" w:space="0" w:color="auto"/>
          </w:divBdr>
          <w:divsChild>
            <w:div w:id="1664047704">
              <w:marLeft w:val="0"/>
              <w:marRight w:val="0"/>
              <w:marTop w:val="0"/>
              <w:marBottom w:val="0"/>
              <w:divBdr>
                <w:top w:val="none" w:sz="0" w:space="0" w:color="auto"/>
                <w:left w:val="none" w:sz="0" w:space="0" w:color="auto"/>
                <w:bottom w:val="none" w:sz="0" w:space="0" w:color="auto"/>
                <w:right w:val="none" w:sz="0" w:space="0" w:color="auto"/>
              </w:divBdr>
            </w:div>
          </w:divsChild>
        </w:div>
        <w:div w:id="2116517868">
          <w:marLeft w:val="0"/>
          <w:marRight w:val="0"/>
          <w:marTop w:val="0"/>
          <w:marBottom w:val="0"/>
          <w:divBdr>
            <w:top w:val="none" w:sz="0" w:space="0" w:color="auto"/>
            <w:left w:val="none" w:sz="0" w:space="0" w:color="auto"/>
            <w:bottom w:val="none" w:sz="0" w:space="0" w:color="auto"/>
            <w:right w:val="none" w:sz="0" w:space="0" w:color="auto"/>
          </w:divBdr>
        </w:div>
        <w:div w:id="2120098467">
          <w:marLeft w:val="0"/>
          <w:marRight w:val="0"/>
          <w:marTop w:val="0"/>
          <w:marBottom w:val="0"/>
          <w:divBdr>
            <w:top w:val="none" w:sz="0" w:space="0" w:color="auto"/>
            <w:left w:val="none" w:sz="0" w:space="0" w:color="auto"/>
            <w:bottom w:val="none" w:sz="0" w:space="0" w:color="auto"/>
            <w:right w:val="none" w:sz="0" w:space="0" w:color="auto"/>
          </w:divBdr>
        </w:div>
      </w:divsChild>
    </w:div>
    <w:div w:id="1945335459">
      <w:marLeft w:val="0"/>
      <w:marRight w:val="0"/>
      <w:marTop w:val="0"/>
      <w:marBottom w:val="0"/>
      <w:divBdr>
        <w:top w:val="none" w:sz="0" w:space="0" w:color="auto"/>
        <w:left w:val="none" w:sz="0" w:space="0" w:color="auto"/>
        <w:bottom w:val="none" w:sz="0" w:space="0" w:color="auto"/>
        <w:right w:val="none" w:sz="0" w:space="0" w:color="auto"/>
      </w:divBdr>
      <w:divsChild>
        <w:div w:id="1637252404">
          <w:marLeft w:val="0"/>
          <w:marRight w:val="0"/>
          <w:marTop w:val="0"/>
          <w:marBottom w:val="0"/>
          <w:divBdr>
            <w:top w:val="none" w:sz="0" w:space="0" w:color="auto"/>
            <w:left w:val="none" w:sz="0" w:space="0" w:color="auto"/>
            <w:bottom w:val="none" w:sz="0" w:space="0" w:color="auto"/>
            <w:right w:val="none" w:sz="0" w:space="0" w:color="auto"/>
          </w:divBdr>
        </w:div>
      </w:divsChild>
    </w:div>
    <w:div w:id="1946422351">
      <w:marLeft w:val="0"/>
      <w:marRight w:val="0"/>
      <w:marTop w:val="0"/>
      <w:marBottom w:val="0"/>
      <w:divBdr>
        <w:top w:val="none" w:sz="0" w:space="0" w:color="auto"/>
        <w:left w:val="none" w:sz="0" w:space="0" w:color="auto"/>
        <w:bottom w:val="none" w:sz="0" w:space="0" w:color="auto"/>
        <w:right w:val="none" w:sz="0" w:space="0" w:color="auto"/>
      </w:divBdr>
      <w:divsChild>
        <w:div w:id="32655935">
          <w:marLeft w:val="0"/>
          <w:marRight w:val="0"/>
          <w:marTop w:val="0"/>
          <w:marBottom w:val="0"/>
          <w:divBdr>
            <w:top w:val="none" w:sz="0" w:space="0" w:color="auto"/>
            <w:left w:val="none" w:sz="0" w:space="0" w:color="auto"/>
            <w:bottom w:val="none" w:sz="0" w:space="0" w:color="auto"/>
            <w:right w:val="none" w:sz="0" w:space="0" w:color="auto"/>
          </w:divBdr>
        </w:div>
      </w:divsChild>
    </w:div>
    <w:div w:id="1947075115">
      <w:marLeft w:val="0"/>
      <w:marRight w:val="0"/>
      <w:marTop w:val="0"/>
      <w:marBottom w:val="0"/>
      <w:divBdr>
        <w:top w:val="none" w:sz="0" w:space="0" w:color="auto"/>
        <w:left w:val="none" w:sz="0" w:space="0" w:color="auto"/>
        <w:bottom w:val="none" w:sz="0" w:space="0" w:color="auto"/>
        <w:right w:val="none" w:sz="0" w:space="0" w:color="auto"/>
      </w:divBdr>
      <w:divsChild>
        <w:div w:id="316110018">
          <w:marLeft w:val="0"/>
          <w:marRight w:val="0"/>
          <w:marTop w:val="0"/>
          <w:marBottom w:val="0"/>
          <w:divBdr>
            <w:top w:val="none" w:sz="0" w:space="0" w:color="auto"/>
            <w:left w:val="none" w:sz="0" w:space="0" w:color="auto"/>
            <w:bottom w:val="none" w:sz="0" w:space="0" w:color="auto"/>
            <w:right w:val="none" w:sz="0" w:space="0" w:color="auto"/>
          </w:divBdr>
        </w:div>
      </w:divsChild>
    </w:div>
    <w:div w:id="1951432351">
      <w:marLeft w:val="0"/>
      <w:marRight w:val="0"/>
      <w:marTop w:val="0"/>
      <w:marBottom w:val="0"/>
      <w:divBdr>
        <w:top w:val="none" w:sz="0" w:space="0" w:color="auto"/>
        <w:left w:val="none" w:sz="0" w:space="0" w:color="auto"/>
        <w:bottom w:val="none" w:sz="0" w:space="0" w:color="auto"/>
        <w:right w:val="none" w:sz="0" w:space="0" w:color="auto"/>
      </w:divBdr>
      <w:divsChild>
        <w:div w:id="103616256">
          <w:marLeft w:val="0"/>
          <w:marRight w:val="0"/>
          <w:marTop w:val="0"/>
          <w:marBottom w:val="0"/>
          <w:divBdr>
            <w:top w:val="none" w:sz="0" w:space="0" w:color="auto"/>
            <w:left w:val="none" w:sz="0" w:space="0" w:color="auto"/>
            <w:bottom w:val="none" w:sz="0" w:space="0" w:color="auto"/>
            <w:right w:val="none" w:sz="0" w:space="0" w:color="auto"/>
          </w:divBdr>
        </w:div>
      </w:divsChild>
    </w:div>
    <w:div w:id="1956323990">
      <w:marLeft w:val="0"/>
      <w:marRight w:val="0"/>
      <w:marTop w:val="0"/>
      <w:marBottom w:val="0"/>
      <w:divBdr>
        <w:top w:val="none" w:sz="0" w:space="0" w:color="auto"/>
        <w:left w:val="none" w:sz="0" w:space="0" w:color="auto"/>
        <w:bottom w:val="none" w:sz="0" w:space="0" w:color="auto"/>
        <w:right w:val="none" w:sz="0" w:space="0" w:color="auto"/>
      </w:divBdr>
      <w:divsChild>
        <w:div w:id="264509238">
          <w:marLeft w:val="0"/>
          <w:marRight w:val="0"/>
          <w:marTop w:val="0"/>
          <w:marBottom w:val="0"/>
          <w:divBdr>
            <w:top w:val="none" w:sz="0" w:space="0" w:color="auto"/>
            <w:left w:val="none" w:sz="0" w:space="0" w:color="auto"/>
            <w:bottom w:val="none" w:sz="0" w:space="0" w:color="auto"/>
            <w:right w:val="none" w:sz="0" w:space="0" w:color="auto"/>
          </w:divBdr>
        </w:div>
      </w:divsChild>
    </w:div>
    <w:div w:id="1957248725">
      <w:marLeft w:val="0"/>
      <w:marRight w:val="0"/>
      <w:marTop w:val="0"/>
      <w:marBottom w:val="0"/>
      <w:divBdr>
        <w:top w:val="none" w:sz="0" w:space="0" w:color="auto"/>
        <w:left w:val="none" w:sz="0" w:space="0" w:color="auto"/>
        <w:bottom w:val="none" w:sz="0" w:space="0" w:color="auto"/>
        <w:right w:val="none" w:sz="0" w:space="0" w:color="auto"/>
      </w:divBdr>
      <w:divsChild>
        <w:div w:id="1118258007">
          <w:marLeft w:val="0"/>
          <w:marRight w:val="0"/>
          <w:marTop w:val="0"/>
          <w:marBottom w:val="0"/>
          <w:divBdr>
            <w:top w:val="none" w:sz="0" w:space="0" w:color="auto"/>
            <w:left w:val="none" w:sz="0" w:space="0" w:color="auto"/>
            <w:bottom w:val="none" w:sz="0" w:space="0" w:color="auto"/>
            <w:right w:val="none" w:sz="0" w:space="0" w:color="auto"/>
          </w:divBdr>
        </w:div>
      </w:divsChild>
    </w:div>
    <w:div w:id="1962883443">
      <w:marLeft w:val="0"/>
      <w:marRight w:val="0"/>
      <w:marTop w:val="0"/>
      <w:marBottom w:val="0"/>
      <w:divBdr>
        <w:top w:val="none" w:sz="0" w:space="0" w:color="auto"/>
        <w:left w:val="none" w:sz="0" w:space="0" w:color="auto"/>
        <w:bottom w:val="none" w:sz="0" w:space="0" w:color="auto"/>
        <w:right w:val="none" w:sz="0" w:space="0" w:color="auto"/>
      </w:divBdr>
      <w:divsChild>
        <w:div w:id="1357347298">
          <w:marLeft w:val="0"/>
          <w:marRight w:val="0"/>
          <w:marTop w:val="0"/>
          <w:marBottom w:val="0"/>
          <w:divBdr>
            <w:top w:val="none" w:sz="0" w:space="0" w:color="auto"/>
            <w:left w:val="none" w:sz="0" w:space="0" w:color="auto"/>
            <w:bottom w:val="none" w:sz="0" w:space="0" w:color="auto"/>
            <w:right w:val="none" w:sz="0" w:space="0" w:color="auto"/>
          </w:divBdr>
        </w:div>
      </w:divsChild>
    </w:div>
    <w:div w:id="1965191548">
      <w:marLeft w:val="0"/>
      <w:marRight w:val="0"/>
      <w:marTop w:val="0"/>
      <w:marBottom w:val="0"/>
      <w:divBdr>
        <w:top w:val="none" w:sz="0" w:space="0" w:color="auto"/>
        <w:left w:val="none" w:sz="0" w:space="0" w:color="auto"/>
        <w:bottom w:val="none" w:sz="0" w:space="0" w:color="auto"/>
        <w:right w:val="none" w:sz="0" w:space="0" w:color="auto"/>
      </w:divBdr>
    </w:div>
    <w:div w:id="1967933418">
      <w:marLeft w:val="0"/>
      <w:marRight w:val="0"/>
      <w:marTop w:val="0"/>
      <w:marBottom w:val="0"/>
      <w:divBdr>
        <w:top w:val="none" w:sz="0" w:space="0" w:color="auto"/>
        <w:left w:val="none" w:sz="0" w:space="0" w:color="auto"/>
        <w:bottom w:val="none" w:sz="0" w:space="0" w:color="auto"/>
        <w:right w:val="none" w:sz="0" w:space="0" w:color="auto"/>
      </w:divBdr>
      <w:divsChild>
        <w:div w:id="1321539805">
          <w:marLeft w:val="0"/>
          <w:marRight w:val="0"/>
          <w:marTop w:val="0"/>
          <w:marBottom w:val="0"/>
          <w:divBdr>
            <w:top w:val="none" w:sz="0" w:space="0" w:color="auto"/>
            <w:left w:val="none" w:sz="0" w:space="0" w:color="auto"/>
            <w:bottom w:val="none" w:sz="0" w:space="0" w:color="auto"/>
            <w:right w:val="none" w:sz="0" w:space="0" w:color="auto"/>
          </w:divBdr>
        </w:div>
      </w:divsChild>
    </w:div>
    <w:div w:id="1971667564">
      <w:marLeft w:val="0"/>
      <w:marRight w:val="0"/>
      <w:marTop w:val="0"/>
      <w:marBottom w:val="0"/>
      <w:divBdr>
        <w:top w:val="none" w:sz="0" w:space="0" w:color="auto"/>
        <w:left w:val="none" w:sz="0" w:space="0" w:color="auto"/>
        <w:bottom w:val="none" w:sz="0" w:space="0" w:color="auto"/>
        <w:right w:val="none" w:sz="0" w:space="0" w:color="auto"/>
      </w:divBdr>
      <w:divsChild>
        <w:div w:id="1298296035">
          <w:marLeft w:val="0"/>
          <w:marRight w:val="0"/>
          <w:marTop w:val="0"/>
          <w:marBottom w:val="0"/>
          <w:divBdr>
            <w:top w:val="none" w:sz="0" w:space="0" w:color="auto"/>
            <w:left w:val="none" w:sz="0" w:space="0" w:color="auto"/>
            <w:bottom w:val="none" w:sz="0" w:space="0" w:color="auto"/>
            <w:right w:val="none" w:sz="0" w:space="0" w:color="auto"/>
          </w:divBdr>
        </w:div>
      </w:divsChild>
    </w:div>
    <w:div w:id="1973244349">
      <w:marLeft w:val="0"/>
      <w:marRight w:val="0"/>
      <w:marTop w:val="0"/>
      <w:marBottom w:val="0"/>
      <w:divBdr>
        <w:top w:val="none" w:sz="0" w:space="0" w:color="auto"/>
        <w:left w:val="none" w:sz="0" w:space="0" w:color="auto"/>
        <w:bottom w:val="none" w:sz="0" w:space="0" w:color="auto"/>
        <w:right w:val="none" w:sz="0" w:space="0" w:color="auto"/>
      </w:divBdr>
      <w:divsChild>
        <w:div w:id="1349065653">
          <w:marLeft w:val="0"/>
          <w:marRight w:val="0"/>
          <w:marTop w:val="0"/>
          <w:marBottom w:val="0"/>
          <w:divBdr>
            <w:top w:val="none" w:sz="0" w:space="0" w:color="auto"/>
            <w:left w:val="none" w:sz="0" w:space="0" w:color="auto"/>
            <w:bottom w:val="none" w:sz="0" w:space="0" w:color="auto"/>
            <w:right w:val="none" w:sz="0" w:space="0" w:color="auto"/>
          </w:divBdr>
        </w:div>
      </w:divsChild>
    </w:div>
    <w:div w:id="1980454232">
      <w:marLeft w:val="0"/>
      <w:marRight w:val="0"/>
      <w:marTop w:val="0"/>
      <w:marBottom w:val="0"/>
      <w:divBdr>
        <w:top w:val="none" w:sz="0" w:space="0" w:color="auto"/>
        <w:left w:val="none" w:sz="0" w:space="0" w:color="auto"/>
        <w:bottom w:val="none" w:sz="0" w:space="0" w:color="auto"/>
        <w:right w:val="none" w:sz="0" w:space="0" w:color="auto"/>
      </w:divBdr>
      <w:divsChild>
        <w:div w:id="439373719">
          <w:marLeft w:val="0"/>
          <w:marRight w:val="0"/>
          <w:marTop w:val="0"/>
          <w:marBottom w:val="0"/>
          <w:divBdr>
            <w:top w:val="none" w:sz="0" w:space="0" w:color="auto"/>
            <w:left w:val="none" w:sz="0" w:space="0" w:color="auto"/>
            <w:bottom w:val="none" w:sz="0" w:space="0" w:color="auto"/>
            <w:right w:val="none" w:sz="0" w:space="0" w:color="auto"/>
          </w:divBdr>
        </w:div>
      </w:divsChild>
    </w:div>
    <w:div w:id="1981496763">
      <w:marLeft w:val="0"/>
      <w:marRight w:val="0"/>
      <w:marTop w:val="0"/>
      <w:marBottom w:val="0"/>
      <w:divBdr>
        <w:top w:val="none" w:sz="0" w:space="0" w:color="auto"/>
        <w:left w:val="none" w:sz="0" w:space="0" w:color="auto"/>
        <w:bottom w:val="none" w:sz="0" w:space="0" w:color="auto"/>
        <w:right w:val="none" w:sz="0" w:space="0" w:color="auto"/>
      </w:divBdr>
      <w:divsChild>
        <w:div w:id="1281381318">
          <w:marLeft w:val="0"/>
          <w:marRight w:val="0"/>
          <w:marTop w:val="0"/>
          <w:marBottom w:val="0"/>
          <w:divBdr>
            <w:top w:val="none" w:sz="0" w:space="0" w:color="auto"/>
            <w:left w:val="none" w:sz="0" w:space="0" w:color="auto"/>
            <w:bottom w:val="none" w:sz="0" w:space="0" w:color="auto"/>
            <w:right w:val="none" w:sz="0" w:space="0" w:color="auto"/>
          </w:divBdr>
        </w:div>
      </w:divsChild>
    </w:div>
    <w:div w:id="1985160301">
      <w:marLeft w:val="0"/>
      <w:marRight w:val="0"/>
      <w:marTop w:val="0"/>
      <w:marBottom w:val="0"/>
      <w:divBdr>
        <w:top w:val="none" w:sz="0" w:space="0" w:color="auto"/>
        <w:left w:val="none" w:sz="0" w:space="0" w:color="auto"/>
        <w:bottom w:val="none" w:sz="0" w:space="0" w:color="auto"/>
        <w:right w:val="none" w:sz="0" w:space="0" w:color="auto"/>
      </w:divBdr>
      <w:divsChild>
        <w:div w:id="1765154117">
          <w:marLeft w:val="0"/>
          <w:marRight w:val="0"/>
          <w:marTop w:val="0"/>
          <w:marBottom w:val="0"/>
          <w:divBdr>
            <w:top w:val="none" w:sz="0" w:space="0" w:color="auto"/>
            <w:left w:val="none" w:sz="0" w:space="0" w:color="auto"/>
            <w:bottom w:val="none" w:sz="0" w:space="0" w:color="auto"/>
            <w:right w:val="none" w:sz="0" w:space="0" w:color="auto"/>
          </w:divBdr>
        </w:div>
      </w:divsChild>
    </w:div>
    <w:div w:id="1985231678">
      <w:marLeft w:val="0"/>
      <w:marRight w:val="0"/>
      <w:marTop w:val="0"/>
      <w:marBottom w:val="0"/>
      <w:divBdr>
        <w:top w:val="none" w:sz="0" w:space="0" w:color="auto"/>
        <w:left w:val="none" w:sz="0" w:space="0" w:color="auto"/>
        <w:bottom w:val="none" w:sz="0" w:space="0" w:color="auto"/>
        <w:right w:val="none" w:sz="0" w:space="0" w:color="auto"/>
      </w:divBdr>
      <w:divsChild>
        <w:div w:id="58746884">
          <w:marLeft w:val="0"/>
          <w:marRight w:val="0"/>
          <w:marTop w:val="0"/>
          <w:marBottom w:val="0"/>
          <w:divBdr>
            <w:top w:val="none" w:sz="0" w:space="0" w:color="auto"/>
            <w:left w:val="none" w:sz="0" w:space="0" w:color="auto"/>
            <w:bottom w:val="none" w:sz="0" w:space="0" w:color="auto"/>
            <w:right w:val="none" w:sz="0" w:space="0" w:color="auto"/>
          </w:divBdr>
        </w:div>
      </w:divsChild>
    </w:div>
    <w:div w:id="1987854662">
      <w:marLeft w:val="0"/>
      <w:marRight w:val="0"/>
      <w:marTop w:val="0"/>
      <w:marBottom w:val="0"/>
      <w:divBdr>
        <w:top w:val="none" w:sz="0" w:space="0" w:color="auto"/>
        <w:left w:val="none" w:sz="0" w:space="0" w:color="auto"/>
        <w:bottom w:val="none" w:sz="0" w:space="0" w:color="auto"/>
        <w:right w:val="none" w:sz="0" w:space="0" w:color="auto"/>
      </w:divBdr>
      <w:divsChild>
        <w:div w:id="429394924">
          <w:marLeft w:val="0"/>
          <w:marRight w:val="0"/>
          <w:marTop w:val="0"/>
          <w:marBottom w:val="0"/>
          <w:divBdr>
            <w:top w:val="none" w:sz="0" w:space="0" w:color="auto"/>
            <w:left w:val="none" w:sz="0" w:space="0" w:color="auto"/>
            <w:bottom w:val="none" w:sz="0" w:space="0" w:color="auto"/>
            <w:right w:val="none" w:sz="0" w:space="0" w:color="auto"/>
          </w:divBdr>
        </w:div>
      </w:divsChild>
    </w:div>
    <w:div w:id="1988508579">
      <w:marLeft w:val="0"/>
      <w:marRight w:val="0"/>
      <w:marTop w:val="0"/>
      <w:marBottom w:val="0"/>
      <w:divBdr>
        <w:top w:val="none" w:sz="0" w:space="0" w:color="auto"/>
        <w:left w:val="none" w:sz="0" w:space="0" w:color="auto"/>
        <w:bottom w:val="none" w:sz="0" w:space="0" w:color="auto"/>
        <w:right w:val="none" w:sz="0" w:space="0" w:color="auto"/>
      </w:divBdr>
      <w:divsChild>
        <w:div w:id="1170677692">
          <w:marLeft w:val="0"/>
          <w:marRight w:val="0"/>
          <w:marTop w:val="0"/>
          <w:marBottom w:val="0"/>
          <w:divBdr>
            <w:top w:val="none" w:sz="0" w:space="0" w:color="auto"/>
            <w:left w:val="none" w:sz="0" w:space="0" w:color="auto"/>
            <w:bottom w:val="none" w:sz="0" w:space="0" w:color="auto"/>
            <w:right w:val="none" w:sz="0" w:space="0" w:color="auto"/>
          </w:divBdr>
        </w:div>
      </w:divsChild>
    </w:div>
    <w:div w:id="1989704802">
      <w:marLeft w:val="0"/>
      <w:marRight w:val="0"/>
      <w:marTop w:val="0"/>
      <w:marBottom w:val="0"/>
      <w:divBdr>
        <w:top w:val="none" w:sz="0" w:space="0" w:color="auto"/>
        <w:left w:val="none" w:sz="0" w:space="0" w:color="auto"/>
        <w:bottom w:val="none" w:sz="0" w:space="0" w:color="auto"/>
        <w:right w:val="none" w:sz="0" w:space="0" w:color="auto"/>
      </w:divBdr>
      <w:divsChild>
        <w:div w:id="1283608738">
          <w:marLeft w:val="0"/>
          <w:marRight w:val="0"/>
          <w:marTop w:val="0"/>
          <w:marBottom w:val="0"/>
          <w:divBdr>
            <w:top w:val="none" w:sz="0" w:space="0" w:color="auto"/>
            <w:left w:val="none" w:sz="0" w:space="0" w:color="auto"/>
            <w:bottom w:val="none" w:sz="0" w:space="0" w:color="auto"/>
            <w:right w:val="none" w:sz="0" w:space="0" w:color="auto"/>
          </w:divBdr>
        </w:div>
      </w:divsChild>
    </w:div>
    <w:div w:id="1991518454">
      <w:bodyDiv w:val="1"/>
      <w:marLeft w:val="0"/>
      <w:marRight w:val="0"/>
      <w:marTop w:val="0"/>
      <w:marBottom w:val="0"/>
      <w:divBdr>
        <w:top w:val="none" w:sz="0" w:space="0" w:color="auto"/>
        <w:left w:val="none" w:sz="0" w:space="0" w:color="auto"/>
        <w:bottom w:val="none" w:sz="0" w:space="0" w:color="auto"/>
        <w:right w:val="none" w:sz="0" w:space="0" w:color="auto"/>
      </w:divBdr>
    </w:div>
    <w:div w:id="2004165182">
      <w:marLeft w:val="0"/>
      <w:marRight w:val="0"/>
      <w:marTop w:val="0"/>
      <w:marBottom w:val="0"/>
      <w:divBdr>
        <w:top w:val="none" w:sz="0" w:space="0" w:color="auto"/>
        <w:left w:val="none" w:sz="0" w:space="0" w:color="auto"/>
        <w:bottom w:val="none" w:sz="0" w:space="0" w:color="auto"/>
        <w:right w:val="none" w:sz="0" w:space="0" w:color="auto"/>
      </w:divBdr>
      <w:divsChild>
        <w:div w:id="993335741">
          <w:marLeft w:val="0"/>
          <w:marRight w:val="0"/>
          <w:marTop w:val="0"/>
          <w:marBottom w:val="0"/>
          <w:divBdr>
            <w:top w:val="none" w:sz="0" w:space="0" w:color="auto"/>
            <w:left w:val="none" w:sz="0" w:space="0" w:color="auto"/>
            <w:bottom w:val="none" w:sz="0" w:space="0" w:color="auto"/>
            <w:right w:val="none" w:sz="0" w:space="0" w:color="auto"/>
          </w:divBdr>
        </w:div>
      </w:divsChild>
    </w:div>
    <w:div w:id="2011173902">
      <w:marLeft w:val="0"/>
      <w:marRight w:val="0"/>
      <w:marTop w:val="0"/>
      <w:marBottom w:val="0"/>
      <w:divBdr>
        <w:top w:val="none" w:sz="0" w:space="0" w:color="auto"/>
        <w:left w:val="none" w:sz="0" w:space="0" w:color="auto"/>
        <w:bottom w:val="none" w:sz="0" w:space="0" w:color="auto"/>
        <w:right w:val="none" w:sz="0" w:space="0" w:color="auto"/>
      </w:divBdr>
      <w:divsChild>
        <w:div w:id="1010571836">
          <w:marLeft w:val="0"/>
          <w:marRight w:val="0"/>
          <w:marTop w:val="0"/>
          <w:marBottom w:val="0"/>
          <w:divBdr>
            <w:top w:val="none" w:sz="0" w:space="0" w:color="auto"/>
            <w:left w:val="none" w:sz="0" w:space="0" w:color="auto"/>
            <w:bottom w:val="none" w:sz="0" w:space="0" w:color="auto"/>
            <w:right w:val="none" w:sz="0" w:space="0" w:color="auto"/>
          </w:divBdr>
        </w:div>
      </w:divsChild>
    </w:div>
    <w:div w:id="2016954423">
      <w:marLeft w:val="0"/>
      <w:marRight w:val="0"/>
      <w:marTop w:val="0"/>
      <w:marBottom w:val="0"/>
      <w:divBdr>
        <w:top w:val="none" w:sz="0" w:space="0" w:color="auto"/>
        <w:left w:val="none" w:sz="0" w:space="0" w:color="auto"/>
        <w:bottom w:val="none" w:sz="0" w:space="0" w:color="auto"/>
        <w:right w:val="none" w:sz="0" w:space="0" w:color="auto"/>
      </w:divBdr>
      <w:divsChild>
        <w:div w:id="1234895355">
          <w:marLeft w:val="0"/>
          <w:marRight w:val="0"/>
          <w:marTop w:val="0"/>
          <w:marBottom w:val="0"/>
          <w:divBdr>
            <w:top w:val="none" w:sz="0" w:space="0" w:color="auto"/>
            <w:left w:val="none" w:sz="0" w:space="0" w:color="auto"/>
            <w:bottom w:val="none" w:sz="0" w:space="0" w:color="auto"/>
            <w:right w:val="none" w:sz="0" w:space="0" w:color="auto"/>
          </w:divBdr>
        </w:div>
      </w:divsChild>
    </w:div>
    <w:div w:id="2017265414">
      <w:marLeft w:val="0"/>
      <w:marRight w:val="0"/>
      <w:marTop w:val="0"/>
      <w:marBottom w:val="0"/>
      <w:divBdr>
        <w:top w:val="none" w:sz="0" w:space="0" w:color="auto"/>
        <w:left w:val="none" w:sz="0" w:space="0" w:color="auto"/>
        <w:bottom w:val="none" w:sz="0" w:space="0" w:color="auto"/>
        <w:right w:val="none" w:sz="0" w:space="0" w:color="auto"/>
      </w:divBdr>
      <w:divsChild>
        <w:div w:id="1851946112">
          <w:marLeft w:val="0"/>
          <w:marRight w:val="0"/>
          <w:marTop w:val="0"/>
          <w:marBottom w:val="0"/>
          <w:divBdr>
            <w:top w:val="none" w:sz="0" w:space="0" w:color="auto"/>
            <w:left w:val="none" w:sz="0" w:space="0" w:color="auto"/>
            <w:bottom w:val="none" w:sz="0" w:space="0" w:color="auto"/>
            <w:right w:val="none" w:sz="0" w:space="0" w:color="auto"/>
          </w:divBdr>
        </w:div>
      </w:divsChild>
    </w:div>
    <w:div w:id="2017538269">
      <w:marLeft w:val="0"/>
      <w:marRight w:val="0"/>
      <w:marTop w:val="0"/>
      <w:marBottom w:val="0"/>
      <w:divBdr>
        <w:top w:val="none" w:sz="0" w:space="0" w:color="auto"/>
        <w:left w:val="none" w:sz="0" w:space="0" w:color="auto"/>
        <w:bottom w:val="none" w:sz="0" w:space="0" w:color="auto"/>
        <w:right w:val="none" w:sz="0" w:space="0" w:color="auto"/>
      </w:divBdr>
      <w:divsChild>
        <w:div w:id="1020353519">
          <w:marLeft w:val="0"/>
          <w:marRight w:val="0"/>
          <w:marTop w:val="0"/>
          <w:marBottom w:val="0"/>
          <w:divBdr>
            <w:top w:val="none" w:sz="0" w:space="0" w:color="auto"/>
            <w:left w:val="none" w:sz="0" w:space="0" w:color="auto"/>
            <w:bottom w:val="none" w:sz="0" w:space="0" w:color="auto"/>
            <w:right w:val="none" w:sz="0" w:space="0" w:color="auto"/>
          </w:divBdr>
        </w:div>
      </w:divsChild>
    </w:div>
    <w:div w:id="2018461029">
      <w:marLeft w:val="0"/>
      <w:marRight w:val="0"/>
      <w:marTop w:val="0"/>
      <w:marBottom w:val="0"/>
      <w:divBdr>
        <w:top w:val="none" w:sz="0" w:space="0" w:color="auto"/>
        <w:left w:val="none" w:sz="0" w:space="0" w:color="auto"/>
        <w:bottom w:val="none" w:sz="0" w:space="0" w:color="auto"/>
        <w:right w:val="none" w:sz="0" w:space="0" w:color="auto"/>
      </w:divBdr>
      <w:divsChild>
        <w:div w:id="426770855">
          <w:marLeft w:val="0"/>
          <w:marRight w:val="0"/>
          <w:marTop w:val="0"/>
          <w:marBottom w:val="0"/>
          <w:divBdr>
            <w:top w:val="none" w:sz="0" w:space="0" w:color="auto"/>
            <w:left w:val="none" w:sz="0" w:space="0" w:color="auto"/>
            <w:bottom w:val="none" w:sz="0" w:space="0" w:color="auto"/>
            <w:right w:val="none" w:sz="0" w:space="0" w:color="auto"/>
          </w:divBdr>
        </w:div>
      </w:divsChild>
    </w:div>
    <w:div w:id="2020884904">
      <w:marLeft w:val="0"/>
      <w:marRight w:val="0"/>
      <w:marTop w:val="0"/>
      <w:marBottom w:val="0"/>
      <w:divBdr>
        <w:top w:val="none" w:sz="0" w:space="0" w:color="auto"/>
        <w:left w:val="none" w:sz="0" w:space="0" w:color="auto"/>
        <w:bottom w:val="none" w:sz="0" w:space="0" w:color="auto"/>
        <w:right w:val="none" w:sz="0" w:space="0" w:color="auto"/>
      </w:divBdr>
      <w:divsChild>
        <w:div w:id="1664579565">
          <w:marLeft w:val="0"/>
          <w:marRight w:val="0"/>
          <w:marTop w:val="0"/>
          <w:marBottom w:val="0"/>
          <w:divBdr>
            <w:top w:val="none" w:sz="0" w:space="0" w:color="auto"/>
            <w:left w:val="none" w:sz="0" w:space="0" w:color="auto"/>
            <w:bottom w:val="none" w:sz="0" w:space="0" w:color="auto"/>
            <w:right w:val="none" w:sz="0" w:space="0" w:color="auto"/>
          </w:divBdr>
        </w:div>
      </w:divsChild>
    </w:div>
    <w:div w:id="2023821739">
      <w:marLeft w:val="0"/>
      <w:marRight w:val="0"/>
      <w:marTop w:val="0"/>
      <w:marBottom w:val="0"/>
      <w:divBdr>
        <w:top w:val="none" w:sz="0" w:space="0" w:color="auto"/>
        <w:left w:val="none" w:sz="0" w:space="0" w:color="auto"/>
        <w:bottom w:val="none" w:sz="0" w:space="0" w:color="auto"/>
        <w:right w:val="none" w:sz="0" w:space="0" w:color="auto"/>
      </w:divBdr>
      <w:divsChild>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2026637159">
      <w:marLeft w:val="0"/>
      <w:marRight w:val="0"/>
      <w:marTop w:val="0"/>
      <w:marBottom w:val="0"/>
      <w:divBdr>
        <w:top w:val="none" w:sz="0" w:space="0" w:color="auto"/>
        <w:left w:val="none" w:sz="0" w:space="0" w:color="auto"/>
        <w:bottom w:val="none" w:sz="0" w:space="0" w:color="auto"/>
        <w:right w:val="none" w:sz="0" w:space="0" w:color="auto"/>
      </w:divBdr>
      <w:divsChild>
        <w:div w:id="1242984629">
          <w:marLeft w:val="0"/>
          <w:marRight w:val="0"/>
          <w:marTop w:val="0"/>
          <w:marBottom w:val="0"/>
          <w:divBdr>
            <w:top w:val="none" w:sz="0" w:space="0" w:color="auto"/>
            <w:left w:val="none" w:sz="0" w:space="0" w:color="auto"/>
            <w:bottom w:val="none" w:sz="0" w:space="0" w:color="auto"/>
            <w:right w:val="none" w:sz="0" w:space="0" w:color="auto"/>
          </w:divBdr>
        </w:div>
      </w:divsChild>
    </w:div>
    <w:div w:id="2038770335">
      <w:marLeft w:val="0"/>
      <w:marRight w:val="0"/>
      <w:marTop w:val="0"/>
      <w:marBottom w:val="0"/>
      <w:divBdr>
        <w:top w:val="none" w:sz="0" w:space="0" w:color="auto"/>
        <w:left w:val="none" w:sz="0" w:space="0" w:color="auto"/>
        <w:bottom w:val="none" w:sz="0" w:space="0" w:color="auto"/>
        <w:right w:val="none" w:sz="0" w:space="0" w:color="auto"/>
      </w:divBdr>
      <w:divsChild>
        <w:div w:id="53427754">
          <w:marLeft w:val="0"/>
          <w:marRight w:val="0"/>
          <w:marTop w:val="0"/>
          <w:marBottom w:val="0"/>
          <w:divBdr>
            <w:top w:val="none" w:sz="0" w:space="0" w:color="auto"/>
            <w:left w:val="none" w:sz="0" w:space="0" w:color="auto"/>
            <w:bottom w:val="none" w:sz="0" w:space="0" w:color="auto"/>
            <w:right w:val="none" w:sz="0" w:space="0" w:color="auto"/>
          </w:divBdr>
        </w:div>
      </w:divsChild>
    </w:div>
    <w:div w:id="2042436017">
      <w:marLeft w:val="0"/>
      <w:marRight w:val="0"/>
      <w:marTop w:val="0"/>
      <w:marBottom w:val="0"/>
      <w:divBdr>
        <w:top w:val="none" w:sz="0" w:space="0" w:color="auto"/>
        <w:left w:val="none" w:sz="0" w:space="0" w:color="auto"/>
        <w:bottom w:val="none" w:sz="0" w:space="0" w:color="auto"/>
        <w:right w:val="none" w:sz="0" w:space="0" w:color="auto"/>
      </w:divBdr>
      <w:divsChild>
        <w:div w:id="1139497640">
          <w:marLeft w:val="0"/>
          <w:marRight w:val="0"/>
          <w:marTop w:val="0"/>
          <w:marBottom w:val="0"/>
          <w:divBdr>
            <w:top w:val="none" w:sz="0" w:space="0" w:color="auto"/>
            <w:left w:val="none" w:sz="0" w:space="0" w:color="auto"/>
            <w:bottom w:val="none" w:sz="0" w:space="0" w:color="auto"/>
            <w:right w:val="none" w:sz="0" w:space="0" w:color="auto"/>
          </w:divBdr>
        </w:div>
      </w:divsChild>
    </w:div>
    <w:div w:id="2044792393">
      <w:marLeft w:val="0"/>
      <w:marRight w:val="150"/>
      <w:marTop w:val="0"/>
      <w:marBottom w:val="0"/>
      <w:divBdr>
        <w:top w:val="none" w:sz="0" w:space="0" w:color="auto"/>
        <w:left w:val="none" w:sz="0" w:space="0" w:color="auto"/>
        <w:bottom w:val="none" w:sz="0" w:space="0" w:color="auto"/>
        <w:right w:val="none" w:sz="0" w:space="0" w:color="auto"/>
      </w:divBdr>
      <w:divsChild>
        <w:div w:id="2141683120">
          <w:marLeft w:val="0"/>
          <w:marRight w:val="150"/>
          <w:marTop w:val="0"/>
          <w:marBottom w:val="0"/>
          <w:divBdr>
            <w:top w:val="none" w:sz="0" w:space="0" w:color="auto"/>
            <w:left w:val="none" w:sz="0" w:space="0" w:color="auto"/>
            <w:bottom w:val="none" w:sz="0" w:space="0" w:color="auto"/>
            <w:right w:val="none" w:sz="0" w:space="0" w:color="auto"/>
          </w:divBdr>
        </w:div>
      </w:divsChild>
    </w:div>
    <w:div w:id="2047412819">
      <w:marLeft w:val="0"/>
      <w:marRight w:val="0"/>
      <w:marTop w:val="0"/>
      <w:marBottom w:val="0"/>
      <w:divBdr>
        <w:top w:val="none" w:sz="0" w:space="0" w:color="auto"/>
        <w:left w:val="none" w:sz="0" w:space="0" w:color="auto"/>
        <w:bottom w:val="none" w:sz="0" w:space="0" w:color="auto"/>
        <w:right w:val="none" w:sz="0" w:space="0" w:color="auto"/>
      </w:divBdr>
      <w:divsChild>
        <w:div w:id="1192262484">
          <w:marLeft w:val="0"/>
          <w:marRight w:val="0"/>
          <w:marTop w:val="0"/>
          <w:marBottom w:val="0"/>
          <w:divBdr>
            <w:top w:val="none" w:sz="0" w:space="0" w:color="auto"/>
            <w:left w:val="none" w:sz="0" w:space="0" w:color="auto"/>
            <w:bottom w:val="none" w:sz="0" w:space="0" w:color="auto"/>
            <w:right w:val="none" w:sz="0" w:space="0" w:color="auto"/>
          </w:divBdr>
        </w:div>
      </w:divsChild>
    </w:div>
    <w:div w:id="2051875247">
      <w:marLeft w:val="0"/>
      <w:marRight w:val="0"/>
      <w:marTop w:val="0"/>
      <w:marBottom w:val="0"/>
      <w:divBdr>
        <w:top w:val="none" w:sz="0" w:space="0" w:color="auto"/>
        <w:left w:val="none" w:sz="0" w:space="0" w:color="auto"/>
        <w:bottom w:val="none" w:sz="0" w:space="0" w:color="auto"/>
        <w:right w:val="none" w:sz="0" w:space="0" w:color="auto"/>
      </w:divBdr>
      <w:divsChild>
        <w:div w:id="1718771472">
          <w:marLeft w:val="0"/>
          <w:marRight w:val="0"/>
          <w:marTop w:val="0"/>
          <w:marBottom w:val="0"/>
          <w:divBdr>
            <w:top w:val="none" w:sz="0" w:space="0" w:color="auto"/>
            <w:left w:val="none" w:sz="0" w:space="0" w:color="auto"/>
            <w:bottom w:val="none" w:sz="0" w:space="0" w:color="auto"/>
            <w:right w:val="none" w:sz="0" w:space="0" w:color="auto"/>
          </w:divBdr>
        </w:div>
      </w:divsChild>
    </w:div>
    <w:div w:id="2054619983">
      <w:marLeft w:val="0"/>
      <w:marRight w:val="0"/>
      <w:marTop w:val="0"/>
      <w:marBottom w:val="0"/>
      <w:divBdr>
        <w:top w:val="none" w:sz="0" w:space="0" w:color="auto"/>
        <w:left w:val="none" w:sz="0" w:space="0" w:color="auto"/>
        <w:bottom w:val="none" w:sz="0" w:space="0" w:color="auto"/>
        <w:right w:val="none" w:sz="0" w:space="0" w:color="auto"/>
      </w:divBdr>
      <w:divsChild>
        <w:div w:id="1246378682">
          <w:marLeft w:val="0"/>
          <w:marRight w:val="0"/>
          <w:marTop w:val="0"/>
          <w:marBottom w:val="0"/>
          <w:divBdr>
            <w:top w:val="none" w:sz="0" w:space="0" w:color="auto"/>
            <w:left w:val="none" w:sz="0" w:space="0" w:color="auto"/>
            <w:bottom w:val="none" w:sz="0" w:space="0" w:color="auto"/>
            <w:right w:val="none" w:sz="0" w:space="0" w:color="auto"/>
          </w:divBdr>
        </w:div>
      </w:divsChild>
    </w:div>
    <w:div w:id="2062632362">
      <w:marLeft w:val="0"/>
      <w:marRight w:val="0"/>
      <w:marTop w:val="0"/>
      <w:marBottom w:val="0"/>
      <w:divBdr>
        <w:top w:val="none" w:sz="0" w:space="0" w:color="auto"/>
        <w:left w:val="none" w:sz="0" w:space="0" w:color="auto"/>
        <w:bottom w:val="none" w:sz="0" w:space="0" w:color="auto"/>
        <w:right w:val="none" w:sz="0" w:space="0" w:color="auto"/>
      </w:divBdr>
      <w:divsChild>
        <w:div w:id="728773956">
          <w:marLeft w:val="0"/>
          <w:marRight w:val="0"/>
          <w:marTop w:val="0"/>
          <w:marBottom w:val="0"/>
          <w:divBdr>
            <w:top w:val="none" w:sz="0" w:space="0" w:color="auto"/>
            <w:left w:val="none" w:sz="0" w:space="0" w:color="auto"/>
            <w:bottom w:val="none" w:sz="0" w:space="0" w:color="auto"/>
            <w:right w:val="none" w:sz="0" w:space="0" w:color="auto"/>
          </w:divBdr>
        </w:div>
      </w:divsChild>
    </w:div>
    <w:div w:id="2062824585">
      <w:marLeft w:val="0"/>
      <w:marRight w:val="150"/>
      <w:marTop w:val="0"/>
      <w:marBottom w:val="0"/>
      <w:divBdr>
        <w:top w:val="none" w:sz="0" w:space="0" w:color="auto"/>
        <w:left w:val="none" w:sz="0" w:space="0" w:color="auto"/>
        <w:bottom w:val="none" w:sz="0" w:space="0" w:color="auto"/>
        <w:right w:val="none" w:sz="0" w:space="0" w:color="auto"/>
      </w:divBdr>
      <w:divsChild>
        <w:div w:id="117798536">
          <w:marLeft w:val="0"/>
          <w:marRight w:val="150"/>
          <w:marTop w:val="0"/>
          <w:marBottom w:val="0"/>
          <w:divBdr>
            <w:top w:val="none" w:sz="0" w:space="0" w:color="auto"/>
            <w:left w:val="none" w:sz="0" w:space="0" w:color="auto"/>
            <w:bottom w:val="none" w:sz="0" w:space="0" w:color="auto"/>
            <w:right w:val="none" w:sz="0" w:space="0" w:color="auto"/>
          </w:divBdr>
        </w:div>
      </w:divsChild>
    </w:div>
    <w:div w:id="2063602292">
      <w:marLeft w:val="0"/>
      <w:marRight w:val="0"/>
      <w:marTop w:val="0"/>
      <w:marBottom w:val="0"/>
      <w:divBdr>
        <w:top w:val="none" w:sz="0" w:space="0" w:color="auto"/>
        <w:left w:val="none" w:sz="0" w:space="0" w:color="auto"/>
        <w:bottom w:val="none" w:sz="0" w:space="0" w:color="auto"/>
        <w:right w:val="none" w:sz="0" w:space="0" w:color="auto"/>
      </w:divBdr>
      <w:divsChild>
        <w:div w:id="306862516">
          <w:marLeft w:val="0"/>
          <w:marRight w:val="0"/>
          <w:marTop w:val="0"/>
          <w:marBottom w:val="0"/>
          <w:divBdr>
            <w:top w:val="none" w:sz="0" w:space="0" w:color="auto"/>
            <w:left w:val="none" w:sz="0" w:space="0" w:color="auto"/>
            <w:bottom w:val="none" w:sz="0" w:space="0" w:color="auto"/>
            <w:right w:val="none" w:sz="0" w:space="0" w:color="auto"/>
          </w:divBdr>
        </w:div>
      </w:divsChild>
    </w:div>
    <w:div w:id="2064132892">
      <w:marLeft w:val="0"/>
      <w:marRight w:val="0"/>
      <w:marTop w:val="0"/>
      <w:marBottom w:val="0"/>
      <w:divBdr>
        <w:top w:val="none" w:sz="0" w:space="0" w:color="auto"/>
        <w:left w:val="none" w:sz="0" w:space="0" w:color="auto"/>
        <w:bottom w:val="none" w:sz="0" w:space="0" w:color="auto"/>
        <w:right w:val="none" w:sz="0" w:space="0" w:color="auto"/>
      </w:divBdr>
      <w:divsChild>
        <w:div w:id="617109176">
          <w:marLeft w:val="0"/>
          <w:marRight w:val="0"/>
          <w:marTop w:val="0"/>
          <w:marBottom w:val="0"/>
          <w:divBdr>
            <w:top w:val="none" w:sz="0" w:space="0" w:color="auto"/>
            <w:left w:val="none" w:sz="0" w:space="0" w:color="auto"/>
            <w:bottom w:val="none" w:sz="0" w:space="0" w:color="auto"/>
            <w:right w:val="none" w:sz="0" w:space="0" w:color="auto"/>
          </w:divBdr>
        </w:div>
      </w:divsChild>
    </w:div>
    <w:div w:id="2065255726">
      <w:marLeft w:val="0"/>
      <w:marRight w:val="0"/>
      <w:marTop w:val="0"/>
      <w:marBottom w:val="0"/>
      <w:divBdr>
        <w:top w:val="none" w:sz="0" w:space="0" w:color="auto"/>
        <w:left w:val="none" w:sz="0" w:space="0" w:color="auto"/>
        <w:bottom w:val="none" w:sz="0" w:space="0" w:color="auto"/>
        <w:right w:val="none" w:sz="0" w:space="0" w:color="auto"/>
      </w:divBdr>
      <w:divsChild>
        <w:div w:id="1916161316">
          <w:marLeft w:val="0"/>
          <w:marRight w:val="0"/>
          <w:marTop w:val="0"/>
          <w:marBottom w:val="0"/>
          <w:divBdr>
            <w:top w:val="none" w:sz="0" w:space="0" w:color="auto"/>
            <w:left w:val="none" w:sz="0" w:space="0" w:color="auto"/>
            <w:bottom w:val="none" w:sz="0" w:space="0" w:color="auto"/>
            <w:right w:val="none" w:sz="0" w:space="0" w:color="auto"/>
          </w:divBdr>
        </w:div>
      </w:divsChild>
    </w:div>
    <w:div w:id="2071347704">
      <w:marLeft w:val="0"/>
      <w:marRight w:val="0"/>
      <w:marTop w:val="0"/>
      <w:marBottom w:val="0"/>
      <w:divBdr>
        <w:top w:val="none" w:sz="0" w:space="0" w:color="auto"/>
        <w:left w:val="none" w:sz="0" w:space="0" w:color="auto"/>
        <w:bottom w:val="none" w:sz="0" w:space="0" w:color="auto"/>
        <w:right w:val="none" w:sz="0" w:space="0" w:color="auto"/>
      </w:divBdr>
      <w:divsChild>
        <w:div w:id="1694921552">
          <w:marLeft w:val="0"/>
          <w:marRight w:val="0"/>
          <w:marTop w:val="0"/>
          <w:marBottom w:val="0"/>
          <w:divBdr>
            <w:top w:val="none" w:sz="0" w:space="0" w:color="auto"/>
            <w:left w:val="none" w:sz="0" w:space="0" w:color="auto"/>
            <w:bottom w:val="none" w:sz="0" w:space="0" w:color="auto"/>
            <w:right w:val="none" w:sz="0" w:space="0" w:color="auto"/>
          </w:divBdr>
        </w:div>
      </w:divsChild>
    </w:div>
    <w:div w:id="2073500838">
      <w:marLeft w:val="0"/>
      <w:marRight w:val="0"/>
      <w:marTop w:val="0"/>
      <w:marBottom w:val="0"/>
      <w:divBdr>
        <w:top w:val="none" w:sz="0" w:space="0" w:color="auto"/>
        <w:left w:val="none" w:sz="0" w:space="0" w:color="auto"/>
        <w:bottom w:val="none" w:sz="0" w:space="0" w:color="auto"/>
        <w:right w:val="none" w:sz="0" w:space="0" w:color="auto"/>
      </w:divBdr>
      <w:divsChild>
        <w:div w:id="275336961">
          <w:marLeft w:val="0"/>
          <w:marRight w:val="0"/>
          <w:marTop w:val="0"/>
          <w:marBottom w:val="0"/>
          <w:divBdr>
            <w:top w:val="none" w:sz="0" w:space="0" w:color="auto"/>
            <w:left w:val="none" w:sz="0" w:space="0" w:color="auto"/>
            <w:bottom w:val="none" w:sz="0" w:space="0" w:color="auto"/>
            <w:right w:val="none" w:sz="0" w:space="0" w:color="auto"/>
          </w:divBdr>
        </w:div>
      </w:divsChild>
    </w:div>
    <w:div w:id="2077705685">
      <w:marLeft w:val="0"/>
      <w:marRight w:val="150"/>
      <w:marTop w:val="0"/>
      <w:marBottom w:val="0"/>
      <w:divBdr>
        <w:top w:val="none" w:sz="0" w:space="0" w:color="auto"/>
        <w:left w:val="none" w:sz="0" w:space="0" w:color="auto"/>
        <w:bottom w:val="none" w:sz="0" w:space="0" w:color="auto"/>
        <w:right w:val="none" w:sz="0" w:space="0" w:color="auto"/>
      </w:divBdr>
      <w:divsChild>
        <w:div w:id="1413432895">
          <w:marLeft w:val="0"/>
          <w:marRight w:val="150"/>
          <w:marTop w:val="0"/>
          <w:marBottom w:val="0"/>
          <w:divBdr>
            <w:top w:val="none" w:sz="0" w:space="0" w:color="auto"/>
            <w:left w:val="none" w:sz="0" w:space="0" w:color="auto"/>
            <w:bottom w:val="none" w:sz="0" w:space="0" w:color="auto"/>
            <w:right w:val="none" w:sz="0" w:space="0" w:color="auto"/>
          </w:divBdr>
        </w:div>
      </w:divsChild>
    </w:div>
    <w:div w:id="2081558107">
      <w:marLeft w:val="0"/>
      <w:marRight w:val="0"/>
      <w:marTop w:val="0"/>
      <w:marBottom w:val="0"/>
      <w:divBdr>
        <w:top w:val="none" w:sz="0" w:space="0" w:color="auto"/>
        <w:left w:val="none" w:sz="0" w:space="0" w:color="auto"/>
        <w:bottom w:val="none" w:sz="0" w:space="0" w:color="auto"/>
        <w:right w:val="none" w:sz="0" w:space="0" w:color="auto"/>
      </w:divBdr>
      <w:divsChild>
        <w:div w:id="273439397">
          <w:marLeft w:val="0"/>
          <w:marRight w:val="0"/>
          <w:marTop w:val="0"/>
          <w:marBottom w:val="0"/>
          <w:divBdr>
            <w:top w:val="none" w:sz="0" w:space="0" w:color="auto"/>
            <w:left w:val="none" w:sz="0" w:space="0" w:color="auto"/>
            <w:bottom w:val="none" w:sz="0" w:space="0" w:color="auto"/>
            <w:right w:val="none" w:sz="0" w:space="0" w:color="auto"/>
          </w:divBdr>
        </w:div>
      </w:divsChild>
    </w:div>
    <w:div w:id="2087877328">
      <w:marLeft w:val="0"/>
      <w:marRight w:val="0"/>
      <w:marTop w:val="0"/>
      <w:marBottom w:val="0"/>
      <w:divBdr>
        <w:top w:val="none" w:sz="0" w:space="0" w:color="auto"/>
        <w:left w:val="none" w:sz="0" w:space="0" w:color="auto"/>
        <w:bottom w:val="none" w:sz="0" w:space="0" w:color="auto"/>
        <w:right w:val="none" w:sz="0" w:space="0" w:color="auto"/>
      </w:divBdr>
      <w:divsChild>
        <w:div w:id="1729259450">
          <w:marLeft w:val="0"/>
          <w:marRight w:val="0"/>
          <w:marTop w:val="0"/>
          <w:marBottom w:val="0"/>
          <w:divBdr>
            <w:top w:val="none" w:sz="0" w:space="0" w:color="auto"/>
            <w:left w:val="none" w:sz="0" w:space="0" w:color="auto"/>
            <w:bottom w:val="none" w:sz="0" w:space="0" w:color="auto"/>
            <w:right w:val="none" w:sz="0" w:space="0" w:color="auto"/>
          </w:divBdr>
        </w:div>
      </w:divsChild>
    </w:div>
    <w:div w:id="2089425873">
      <w:marLeft w:val="0"/>
      <w:marRight w:val="0"/>
      <w:marTop w:val="0"/>
      <w:marBottom w:val="0"/>
      <w:divBdr>
        <w:top w:val="none" w:sz="0" w:space="0" w:color="auto"/>
        <w:left w:val="none" w:sz="0" w:space="0" w:color="auto"/>
        <w:bottom w:val="none" w:sz="0" w:space="0" w:color="auto"/>
        <w:right w:val="none" w:sz="0" w:space="0" w:color="auto"/>
      </w:divBdr>
      <w:divsChild>
        <w:div w:id="1505825913">
          <w:marLeft w:val="0"/>
          <w:marRight w:val="0"/>
          <w:marTop w:val="0"/>
          <w:marBottom w:val="0"/>
          <w:divBdr>
            <w:top w:val="none" w:sz="0" w:space="0" w:color="auto"/>
            <w:left w:val="none" w:sz="0" w:space="0" w:color="auto"/>
            <w:bottom w:val="none" w:sz="0" w:space="0" w:color="auto"/>
            <w:right w:val="none" w:sz="0" w:space="0" w:color="auto"/>
          </w:divBdr>
        </w:div>
      </w:divsChild>
    </w:div>
    <w:div w:id="2090694199">
      <w:marLeft w:val="0"/>
      <w:marRight w:val="0"/>
      <w:marTop w:val="0"/>
      <w:marBottom w:val="0"/>
      <w:divBdr>
        <w:top w:val="none" w:sz="0" w:space="0" w:color="auto"/>
        <w:left w:val="none" w:sz="0" w:space="0" w:color="auto"/>
        <w:bottom w:val="none" w:sz="0" w:space="0" w:color="auto"/>
        <w:right w:val="none" w:sz="0" w:space="0" w:color="auto"/>
      </w:divBdr>
      <w:divsChild>
        <w:div w:id="1690133347">
          <w:marLeft w:val="0"/>
          <w:marRight w:val="0"/>
          <w:marTop w:val="0"/>
          <w:marBottom w:val="0"/>
          <w:divBdr>
            <w:top w:val="none" w:sz="0" w:space="0" w:color="auto"/>
            <w:left w:val="none" w:sz="0" w:space="0" w:color="auto"/>
            <w:bottom w:val="none" w:sz="0" w:space="0" w:color="auto"/>
            <w:right w:val="none" w:sz="0" w:space="0" w:color="auto"/>
          </w:divBdr>
        </w:div>
      </w:divsChild>
    </w:div>
    <w:div w:id="2091199456">
      <w:marLeft w:val="0"/>
      <w:marRight w:val="0"/>
      <w:marTop w:val="0"/>
      <w:marBottom w:val="0"/>
      <w:divBdr>
        <w:top w:val="none" w:sz="0" w:space="0" w:color="auto"/>
        <w:left w:val="none" w:sz="0" w:space="0" w:color="auto"/>
        <w:bottom w:val="none" w:sz="0" w:space="0" w:color="auto"/>
        <w:right w:val="none" w:sz="0" w:space="0" w:color="auto"/>
      </w:divBdr>
      <w:divsChild>
        <w:div w:id="1755396800">
          <w:marLeft w:val="0"/>
          <w:marRight w:val="0"/>
          <w:marTop w:val="0"/>
          <w:marBottom w:val="0"/>
          <w:divBdr>
            <w:top w:val="none" w:sz="0" w:space="0" w:color="auto"/>
            <w:left w:val="none" w:sz="0" w:space="0" w:color="auto"/>
            <w:bottom w:val="none" w:sz="0" w:space="0" w:color="auto"/>
            <w:right w:val="none" w:sz="0" w:space="0" w:color="auto"/>
          </w:divBdr>
        </w:div>
      </w:divsChild>
    </w:div>
    <w:div w:id="2098626007">
      <w:marLeft w:val="0"/>
      <w:marRight w:val="0"/>
      <w:marTop w:val="0"/>
      <w:marBottom w:val="0"/>
      <w:divBdr>
        <w:top w:val="none" w:sz="0" w:space="0" w:color="auto"/>
        <w:left w:val="none" w:sz="0" w:space="0" w:color="auto"/>
        <w:bottom w:val="none" w:sz="0" w:space="0" w:color="auto"/>
        <w:right w:val="none" w:sz="0" w:space="0" w:color="auto"/>
      </w:divBdr>
      <w:divsChild>
        <w:div w:id="206602215">
          <w:marLeft w:val="0"/>
          <w:marRight w:val="0"/>
          <w:marTop w:val="0"/>
          <w:marBottom w:val="0"/>
          <w:divBdr>
            <w:top w:val="none" w:sz="0" w:space="0" w:color="auto"/>
            <w:left w:val="none" w:sz="0" w:space="0" w:color="auto"/>
            <w:bottom w:val="none" w:sz="0" w:space="0" w:color="auto"/>
            <w:right w:val="none" w:sz="0" w:space="0" w:color="auto"/>
          </w:divBdr>
        </w:div>
      </w:divsChild>
    </w:div>
    <w:div w:id="2105807121">
      <w:bodyDiv w:val="1"/>
      <w:marLeft w:val="0"/>
      <w:marRight w:val="0"/>
      <w:marTop w:val="0"/>
      <w:marBottom w:val="0"/>
      <w:divBdr>
        <w:top w:val="none" w:sz="0" w:space="0" w:color="auto"/>
        <w:left w:val="none" w:sz="0" w:space="0" w:color="auto"/>
        <w:bottom w:val="none" w:sz="0" w:space="0" w:color="auto"/>
        <w:right w:val="none" w:sz="0" w:space="0" w:color="auto"/>
      </w:divBdr>
      <w:divsChild>
        <w:div w:id="38748629">
          <w:marLeft w:val="0"/>
          <w:marRight w:val="0"/>
          <w:marTop w:val="0"/>
          <w:marBottom w:val="0"/>
          <w:divBdr>
            <w:top w:val="none" w:sz="0" w:space="0" w:color="auto"/>
            <w:left w:val="none" w:sz="0" w:space="0" w:color="auto"/>
            <w:bottom w:val="none" w:sz="0" w:space="0" w:color="auto"/>
            <w:right w:val="none" w:sz="0" w:space="0" w:color="auto"/>
          </w:divBdr>
          <w:divsChild>
            <w:div w:id="411047083">
              <w:marLeft w:val="0"/>
              <w:marRight w:val="0"/>
              <w:marTop w:val="0"/>
              <w:marBottom w:val="0"/>
              <w:divBdr>
                <w:top w:val="none" w:sz="0" w:space="0" w:color="auto"/>
                <w:left w:val="none" w:sz="0" w:space="0" w:color="auto"/>
                <w:bottom w:val="none" w:sz="0" w:space="0" w:color="auto"/>
                <w:right w:val="none" w:sz="0" w:space="0" w:color="auto"/>
              </w:divBdr>
            </w:div>
          </w:divsChild>
        </w:div>
        <w:div w:id="46226614">
          <w:marLeft w:val="0"/>
          <w:marRight w:val="0"/>
          <w:marTop w:val="0"/>
          <w:marBottom w:val="0"/>
          <w:divBdr>
            <w:top w:val="none" w:sz="0" w:space="0" w:color="auto"/>
            <w:left w:val="none" w:sz="0" w:space="0" w:color="auto"/>
            <w:bottom w:val="none" w:sz="0" w:space="0" w:color="auto"/>
            <w:right w:val="none" w:sz="0" w:space="0" w:color="auto"/>
          </w:divBdr>
        </w:div>
        <w:div w:id="49962084">
          <w:marLeft w:val="0"/>
          <w:marRight w:val="0"/>
          <w:marTop w:val="0"/>
          <w:marBottom w:val="0"/>
          <w:divBdr>
            <w:top w:val="none" w:sz="0" w:space="0" w:color="auto"/>
            <w:left w:val="none" w:sz="0" w:space="0" w:color="auto"/>
            <w:bottom w:val="none" w:sz="0" w:space="0" w:color="auto"/>
            <w:right w:val="none" w:sz="0" w:space="0" w:color="auto"/>
          </w:divBdr>
        </w:div>
        <w:div w:id="52583156">
          <w:marLeft w:val="0"/>
          <w:marRight w:val="0"/>
          <w:marTop w:val="0"/>
          <w:marBottom w:val="0"/>
          <w:divBdr>
            <w:top w:val="none" w:sz="0" w:space="0" w:color="auto"/>
            <w:left w:val="none" w:sz="0" w:space="0" w:color="auto"/>
            <w:bottom w:val="none" w:sz="0" w:space="0" w:color="auto"/>
            <w:right w:val="none" w:sz="0" w:space="0" w:color="auto"/>
          </w:divBdr>
        </w:div>
        <w:div w:id="62803206">
          <w:marLeft w:val="0"/>
          <w:marRight w:val="0"/>
          <w:marTop w:val="0"/>
          <w:marBottom w:val="0"/>
          <w:divBdr>
            <w:top w:val="none" w:sz="0" w:space="0" w:color="auto"/>
            <w:left w:val="none" w:sz="0" w:space="0" w:color="auto"/>
            <w:bottom w:val="none" w:sz="0" w:space="0" w:color="auto"/>
            <w:right w:val="none" w:sz="0" w:space="0" w:color="auto"/>
          </w:divBdr>
        </w:div>
        <w:div w:id="64913117">
          <w:marLeft w:val="0"/>
          <w:marRight w:val="0"/>
          <w:marTop w:val="0"/>
          <w:marBottom w:val="0"/>
          <w:divBdr>
            <w:top w:val="none" w:sz="0" w:space="0" w:color="auto"/>
            <w:left w:val="none" w:sz="0" w:space="0" w:color="auto"/>
            <w:bottom w:val="none" w:sz="0" w:space="0" w:color="auto"/>
            <w:right w:val="none" w:sz="0" w:space="0" w:color="auto"/>
          </w:divBdr>
          <w:divsChild>
            <w:div w:id="389302457">
              <w:marLeft w:val="0"/>
              <w:marRight w:val="0"/>
              <w:marTop w:val="0"/>
              <w:marBottom w:val="0"/>
              <w:divBdr>
                <w:top w:val="none" w:sz="0" w:space="0" w:color="auto"/>
                <w:left w:val="none" w:sz="0" w:space="0" w:color="auto"/>
                <w:bottom w:val="none" w:sz="0" w:space="0" w:color="auto"/>
                <w:right w:val="none" w:sz="0" w:space="0" w:color="auto"/>
              </w:divBdr>
            </w:div>
          </w:divsChild>
        </w:div>
        <w:div w:id="70660298">
          <w:marLeft w:val="0"/>
          <w:marRight w:val="0"/>
          <w:marTop w:val="0"/>
          <w:marBottom w:val="0"/>
          <w:divBdr>
            <w:top w:val="none" w:sz="0" w:space="0" w:color="auto"/>
            <w:left w:val="none" w:sz="0" w:space="0" w:color="auto"/>
            <w:bottom w:val="none" w:sz="0" w:space="0" w:color="auto"/>
            <w:right w:val="none" w:sz="0" w:space="0" w:color="auto"/>
          </w:divBdr>
          <w:divsChild>
            <w:div w:id="1062406929">
              <w:marLeft w:val="0"/>
              <w:marRight w:val="0"/>
              <w:marTop w:val="0"/>
              <w:marBottom w:val="0"/>
              <w:divBdr>
                <w:top w:val="none" w:sz="0" w:space="0" w:color="auto"/>
                <w:left w:val="none" w:sz="0" w:space="0" w:color="auto"/>
                <w:bottom w:val="none" w:sz="0" w:space="0" w:color="auto"/>
                <w:right w:val="none" w:sz="0" w:space="0" w:color="auto"/>
              </w:divBdr>
            </w:div>
          </w:divsChild>
        </w:div>
        <w:div w:id="80610208">
          <w:marLeft w:val="0"/>
          <w:marRight w:val="0"/>
          <w:marTop w:val="0"/>
          <w:marBottom w:val="0"/>
          <w:divBdr>
            <w:top w:val="none" w:sz="0" w:space="0" w:color="auto"/>
            <w:left w:val="none" w:sz="0" w:space="0" w:color="auto"/>
            <w:bottom w:val="none" w:sz="0" w:space="0" w:color="auto"/>
            <w:right w:val="none" w:sz="0" w:space="0" w:color="auto"/>
          </w:divBdr>
          <w:divsChild>
            <w:div w:id="1174031105">
              <w:marLeft w:val="0"/>
              <w:marRight w:val="0"/>
              <w:marTop w:val="0"/>
              <w:marBottom w:val="0"/>
              <w:divBdr>
                <w:top w:val="none" w:sz="0" w:space="0" w:color="auto"/>
                <w:left w:val="none" w:sz="0" w:space="0" w:color="auto"/>
                <w:bottom w:val="none" w:sz="0" w:space="0" w:color="auto"/>
                <w:right w:val="none" w:sz="0" w:space="0" w:color="auto"/>
              </w:divBdr>
              <w:divsChild>
                <w:div w:id="368190763">
                  <w:marLeft w:val="0"/>
                  <w:marRight w:val="150"/>
                  <w:marTop w:val="0"/>
                  <w:marBottom w:val="0"/>
                  <w:divBdr>
                    <w:top w:val="none" w:sz="0" w:space="0" w:color="auto"/>
                    <w:left w:val="none" w:sz="0" w:space="0" w:color="auto"/>
                    <w:bottom w:val="none" w:sz="0" w:space="0" w:color="auto"/>
                    <w:right w:val="none" w:sz="0" w:space="0" w:color="auto"/>
                  </w:divBdr>
                  <w:divsChild>
                    <w:div w:id="796459309">
                      <w:marLeft w:val="0"/>
                      <w:marRight w:val="150"/>
                      <w:marTop w:val="0"/>
                      <w:marBottom w:val="0"/>
                      <w:divBdr>
                        <w:top w:val="none" w:sz="0" w:space="0" w:color="auto"/>
                        <w:left w:val="none" w:sz="0" w:space="0" w:color="auto"/>
                        <w:bottom w:val="none" w:sz="0" w:space="0" w:color="auto"/>
                        <w:right w:val="none" w:sz="0" w:space="0" w:color="auto"/>
                      </w:divBdr>
                    </w:div>
                  </w:divsChild>
                </w:div>
                <w:div w:id="580025407">
                  <w:marLeft w:val="0"/>
                  <w:marRight w:val="150"/>
                  <w:marTop w:val="0"/>
                  <w:marBottom w:val="0"/>
                  <w:divBdr>
                    <w:top w:val="none" w:sz="0" w:space="0" w:color="auto"/>
                    <w:left w:val="none" w:sz="0" w:space="0" w:color="auto"/>
                    <w:bottom w:val="none" w:sz="0" w:space="0" w:color="auto"/>
                    <w:right w:val="none" w:sz="0" w:space="0" w:color="auto"/>
                  </w:divBdr>
                  <w:divsChild>
                    <w:div w:id="556816988">
                      <w:marLeft w:val="0"/>
                      <w:marRight w:val="150"/>
                      <w:marTop w:val="0"/>
                      <w:marBottom w:val="0"/>
                      <w:divBdr>
                        <w:top w:val="none" w:sz="0" w:space="0" w:color="auto"/>
                        <w:left w:val="none" w:sz="0" w:space="0" w:color="auto"/>
                        <w:bottom w:val="none" w:sz="0" w:space="0" w:color="auto"/>
                        <w:right w:val="none" w:sz="0" w:space="0" w:color="auto"/>
                      </w:divBdr>
                    </w:div>
                  </w:divsChild>
                </w:div>
                <w:div w:id="1144155981">
                  <w:marLeft w:val="0"/>
                  <w:marRight w:val="150"/>
                  <w:marTop w:val="0"/>
                  <w:marBottom w:val="0"/>
                  <w:divBdr>
                    <w:top w:val="none" w:sz="0" w:space="0" w:color="auto"/>
                    <w:left w:val="none" w:sz="0" w:space="0" w:color="auto"/>
                    <w:bottom w:val="none" w:sz="0" w:space="0" w:color="auto"/>
                    <w:right w:val="none" w:sz="0" w:space="0" w:color="auto"/>
                  </w:divBdr>
                  <w:divsChild>
                    <w:div w:id="1393117828">
                      <w:marLeft w:val="0"/>
                      <w:marRight w:val="150"/>
                      <w:marTop w:val="0"/>
                      <w:marBottom w:val="0"/>
                      <w:divBdr>
                        <w:top w:val="none" w:sz="0" w:space="0" w:color="auto"/>
                        <w:left w:val="none" w:sz="0" w:space="0" w:color="auto"/>
                        <w:bottom w:val="none" w:sz="0" w:space="0" w:color="auto"/>
                        <w:right w:val="none" w:sz="0" w:space="0" w:color="auto"/>
                      </w:divBdr>
                    </w:div>
                  </w:divsChild>
                </w:div>
                <w:div w:id="1386955652">
                  <w:marLeft w:val="0"/>
                  <w:marRight w:val="150"/>
                  <w:marTop w:val="0"/>
                  <w:marBottom w:val="0"/>
                  <w:divBdr>
                    <w:top w:val="none" w:sz="0" w:space="0" w:color="auto"/>
                    <w:left w:val="none" w:sz="0" w:space="0" w:color="auto"/>
                    <w:bottom w:val="none" w:sz="0" w:space="0" w:color="auto"/>
                    <w:right w:val="none" w:sz="0" w:space="0" w:color="auto"/>
                  </w:divBdr>
                  <w:divsChild>
                    <w:div w:id="339357478">
                      <w:marLeft w:val="0"/>
                      <w:marRight w:val="150"/>
                      <w:marTop w:val="0"/>
                      <w:marBottom w:val="0"/>
                      <w:divBdr>
                        <w:top w:val="none" w:sz="0" w:space="0" w:color="auto"/>
                        <w:left w:val="none" w:sz="0" w:space="0" w:color="auto"/>
                        <w:bottom w:val="none" w:sz="0" w:space="0" w:color="auto"/>
                        <w:right w:val="none" w:sz="0" w:space="0" w:color="auto"/>
                      </w:divBdr>
                    </w:div>
                  </w:divsChild>
                </w:div>
                <w:div w:id="1552227666">
                  <w:marLeft w:val="0"/>
                  <w:marRight w:val="150"/>
                  <w:marTop w:val="0"/>
                  <w:marBottom w:val="0"/>
                  <w:divBdr>
                    <w:top w:val="none" w:sz="0" w:space="0" w:color="auto"/>
                    <w:left w:val="none" w:sz="0" w:space="0" w:color="auto"/>
                    <w:bottom w:val="none" w:sz="0" w:space="0" w:color="auto"/>
                    <w:right w:val="none" w:sz="0" w:space="0" w:color="auto"/>
                  </w:divBdr>
                  <w:divsChild>
                    <w:div w:id="1226138710">
                      <w:marLeft w:val="0"/>
                      <w:marRight w:val="150"/>
                      <w:marTop w:val="0"/>
                      <w:marBottom w:val="0"/>
                      <w:divBdr>
                        <w:top w:val="none" w:sz="0" w:space="0" w:color="auto"/>
                        <w:left w:val="none" w:sz="0" w:space="0" w:color="auto"/>
                        <w:bottom w:val="none" w:sz="0" w:space="0" w:color="auto"/>
                        <w:right w:val="none" w:sz="0" w:space="0" w:color="auto"/>
                      </w:divBdr>
                    </w:div>
                  </w:divsChild>
                </w:div>
                <w:div w:id="1606621193">
                  <w:marLeft w:val="0"/>
                  <w:marRight w:val="150"/>
                  <w:marTop w:val="0"/>
                  <w:marBottom w:val="0"/>
                  <w:divBdr>
                    <w:top w:val="none" w:sz="0" w:space="0" w:color="auto"/>
                    <w:left w:val="none" w:sz="0" w:space="0" w:color="auto"/>
                    <w:bottom w:val="none" w:sz="0" w:space="0" w:color="auto"/>
                    <w:right w:val="none" w:sz="0" w:space="0" w:color="auto"/>
                  </w:divBdr>
                  <w:divsChild>
                    <w:div w:id="13823687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8502752">
          <w:marLeft w:val="0"/>
          <w:marRight w:val="0"/>
          <w:marTop w:val="0"/>
          <w:marBottom w:val="0"/>
          <w:divBdr>
            <w:top w:val="none" w:sz="0" w:space="0" w:color="auto"/>
            <w:left w:val="none" w:sz="0" w:space="0" w:color="auto"/>
            <w:bottom w:val="none" w:sz="0" w:space="0" w:color="auto"/>
            <w:right w:val="none" w:sz="0" w:space="0" w:color="auto"/>
          </w:divBdr>
        </w:div>
        <w:div w:id="90973146">
          <w:marLeft w:val="0"/>
          <w:marRight w:val="0"/>
          <w:marTop w:val="0"/>
          <w:marBottom w:val="0"/>
          <w:divBdr>
            <w:top w:val="none" w:sz="0" w:space="0" w:color="auto"/>
            <w:left w:val="none" w:sz="0" w:space="0" w:color="auto"/>
            <w:bottom w:val="none" w:sz="0" w:space="0" w:color="auto"/>
            <w:right w:val="none" w:sz="0" w:space="0" w:color="auto"/>
          </w:divBdr>
        </w:div>
        <w:div w:id="98529614">
          <w:marLeft w:val="0"/>
          <w:marRight w:val="0"/>
          <w:marTop w:val="0"/>
          <w:marBottom w:val="0"/>
          <w:divBdr>
            <w:top w:val="none" w:sz="0" w:space="0" w:color="auto"/>
            <w:left w:val="none" w:sz="0" w:space="0" w:color="auto"/>
            <w:bottom w:val="none" w:sz="0" w:space="0" w:color="auto"/>
            <w:right w:val="none" w:sz="0" w:space="0" w:color="auto"/>
          </w:divBdr>
        </w:div>
        <w:div w:id="141193512">
          <w:marLeft w:val="0"/>
          <w:marRight w:val="0"/>
          <w:marTop w:val="0"/>
          <w:marBottom w:val="0"/>
          <w:divBdr>
            <w:top w:val="none" w:sz="0" w:space="0" w:color="auto"/>
            <w:left w:val="none" w:sz="0" w:space="0" w:color="auto"/>
            <w:bottom w:val="none" w:sz="0" w:space="0" w:color="auto"/>
            <w:right w:val="none" w:sz="0" w:space="0" w:color="auto"/>
          </w:divBdr>
          <w:divsChild>
            <w:div w:id="1685597975">
              <w:marLeft w:val="0"/>
              <w:marRight w:val="0"/>
              <w:marTop w:val="0"/>
              <w:marBottom w:val="0"/>
              <w:divBdr>
                <w:top w:val="none" w:sz="0" w:space="0" w:color="auto"/>
                <w:left w:val="none" w:sz="0" w:space="0" w:color="auto"/>
                <w:bottom w:val="none" w:sz="0" w:space="0" w:color="auto"/>
                <w:right w:val="none" w:sz="0" w:space="0" w:color="auto"/>
              </w:divBdr>
            </w:div>
          </w:divsChild>
        </w:div>
        <w:div w:id="141772773">
          <w:marLeft w:val="0"/>
          <w:marRight w:val="0"/>
          <w:marTop w:val="0"/>
          <w:marBottom w:val="0"/>
          <w:divBdr>
            <w:top w:val="none" w:sz="0" w:space="0" w:color="auto"/>
            <w:left w:val="none" w:sz="0" w:space="0" w:color="auto"/>
            <w:bottom w:val="none" w:sz="0" w:space="0" w:color="auto"/>
            <w:right w:val="none" w:sz="0" w:space="0" w:color="auto"/>
          </w:divBdr>
        </w:div>
        <w:div w:id="154034222">
          <w:marLeft w:val="0"/>
          <w:marRight w:val="0"/>
          <w:marTop w:val="0"/>
          <w:marBottom w:val="0"/>
          <w:divBdr>
            <w:top w:val="none" w:sz="0" w:space="0" w:color="auto"/>
            <w:left w:val="none" w:sz="0" w:space="0" w:color="auto"/>
            <w:bottom w:val="none" w:sz="0" w:space="0" w:color="auto"/>
            <w:right w:val="none" w:sz="0" w:space="0" w:color="auto"/>
          </w:divBdr>
        </w:div>
        <w:div w:id="174539324">
          <w:marLeft w:val="0"/>
          <w:marRight w:val="0"/>
          <w:marTop w:val="0"/>
          <w:marBottom w:val="0"/>
          <w:divBdr>
            <w:top w:val="none" w:sz="0" w:space="0" w:color="auto"/>
            <w:left w:val="none" w:sz="0" w:space="0" w:color="auto"/>
            <w:bottom w:val="none" w:sz="0" w:space="0" w:color="auto"/>
            <w:right w:val="none" w:sz="0" w:space="0" w:color="auto"/>
          </w:divBdr>
        </w:div>
        <w:div w:id="220822952">
          <w:marLeft w:val="0"/>
          <w:marRight w:val="0"/>
          <w:marTop w:val="0"/>
          <w:marBottom w:val="0"/>
          <w:divBdr>
            <w:top w:val="none" w:sz="0" w:space="0" w:color="auto"/>
            <w:left w:val="none" w:sz="0" w:space="0" w:color="auto"/>
            <w:bottom w:val="none" w:sz="0" w:space="0" w:color="auto"/>
            <w:right w:val="none" w:sz="0" w:space="0" w:color="auto"/>
          </w:divBdr>
        </w:div>
        <w:div w:id="226915432">
          <w:marLeft w:val="0"/>
          <w:marRight w:val="0"/>
          <w:marTop w:val="0"/>
          <w:marBottom w:val="0"/>
          <w:divBdr>
            <w:top w:val="none" w:sz="0" w:space="0" w:color="auto"/>
            <w:left w:val="none" w:sz="0" w:space="0" w:color="auto"/>
            <w:bottom w:val="none" w:sz="0" w:space="0" w:color="auto"/>
            <w:right w:val="none" w:sz="0" w:space="0" w:color="auto"/>
          </w:divBdr>
        </w:div>
        <w:div w:id="340159647">
          <w:marLeft w:val="0"/>
          <w:marRight w:val="0"/>
          <w:marTop w:val="0"/>
          <w:marBottom w:val="0"/>
          <w:divBdr>
            <w:top w:val="none" w:sz="0" w:space="0" w:color="auto"/>
            <w:left w:val="none" w:sz="0" w:space="0" w:color="auto"/>
            <w:bottom w:val="none" w:sz="0" w:space="0" w:color="auto"/>
            <w:right w:val="none" w:sz="0" w:space="0" w:color="auto"/>
          </w:divBdr>
        </w:div>
        <w:div w:id="361519575">
          <w:marLeft w:val="0"/>
          <w:marRight w:val="0"/>
          <w:marTop w:val="0"/>
          <w:marBottom w:val="0"/>
          <w:divBdr>
            <w:top w:val="none" w:sz="0" w:space="0" w:color="auto"/>
            <w:left w:val="none" w:sz="0" w:space="0" w:color="auto"/>
            <w:bottom w:val="none" w:sz="0" w:space="0" w:color="auto"/>
            <w:right w:val="none" w:sz="0" w:space="0" w:color="auto"/>
          </w:divBdr>
        </w:div>
        <w:div w:id="375397344">
          <w:marLeft w:val="0"/>
          <w:marRight w:val="0"/>
          <w:marTop w:val="0"/>
          <w:marBottom w:val="0"/>
          <w:divBdr>
            <w:top w:val="none" w:sz="0" w:space="0" w:color="auto"/>
            <w:left w:val="none" w:sz="0" w:space="0" w:color="auto"/>
            <w:bottom w:val="none" w:sz="0" w:space="0" w:color="auto"/>
            <w:right w:val="none" w:sz="0" w:space="0" w:color="auto"/>
          </w:divBdr>
        </w:div>
        <w:div w:id="380516554">
          <w:marLeft w:val="0"/>
          <w:marRight w:val="0"/>
          <w:marTop w:val="0"/>
          <w:marBottom w:val="0"/>
          <w:divBdr>
            <w:top w:val="none" w:sz="0" w:space="0" w:color="auto"/>
            <w:left w:val="none" w:sz="0" w:space="0" w:color="auto"/>
            <w:bottom w:val="none" w:sz="0" w:space="0" w:color="auto"/>
            <w:right w:val="none" w:sz="0" w:space="0" w:color="auto"/>
          </w:divBdr>
          <w:divsChild>
            <w:div w:id="1160076498">
              <w:marLeft w:val="0"/>
              <w:marRight w:val="0"/>
              <w:marTop w:val="0"/>
              <w:marBottom w:val="0"/>
              <w:divBdr>
                <w:top w:val="none" w:sz="0" w:space="0" w:color="auto"/>
                <w:left w:val="none" w:sz="0" w:space="0" w:color="auto"/>
                <w:bottom w:val="none" w:sz="0" w:space="0" w:color="auto"/>
                <w:right w:val="none" w:sz="0" w:space="0" w:color="auto"/>
              </w:divBdr>
            </w:div>
          </w:divsChild>
        </w:div>
        <w:div w:id="452795926">
          <w:marLeft w:val="0"/>
          <w:marRight w:val="0"/>
          <w:marTop w:val="0"/>
          <w:marBottom w:val="0"/>
          <w:divBdr>
            <w:top w:val="none" w:sz="0" w:space="0" w:color="auto"/>
            <w:left w:val="none" w:sz="0" w:space="0" w:color="auto"/>
            <w:bottom w:val="none" w:sz="0" w:space="0" w:color="auto"/>
            <w:right w:val="none" w:sz="0" w:space="0" w:color="auto"/>
          </w:divBdr>
        </w:div>
        <w:div w:id="475608162">
          <w:marLeft w:val="0"/>
          <w:marRight w:val="0"/>
          <w:marTop w:val="0"/>
          <w:marBottom w:val="0"/>
          <w:divBdr>
            <w:top w:val="none" w:sz="0" w:space="0" w:color="auto"/>
            <w:left w:val="none" w:sz="0" w:space="0" w:color="auto"/>
            <w:bottom w:val="none" w:sz="0" w:space="0" w:color="auto"/>
            <w:right w:val="none" w:sz="0" w:space="0" w:color="auto"/>
          </w:divBdr>
        </w:div>
        <w:div w:id="504899432">
          <w:marLeft w:val="0"/>
          <w:marRight w:val="0"/>
          <w:marTop w:val="0"/>
          <w:marBottom w:val="0"/>
          <w:divBdr>
            <w:top w:val="none" w:sz="0" w:space="0" w:color="auto"/>
            <w:left w:val="none" w:sz="0" w:space="0" w:color="auto"/>
            <w:bottom w:val="none" w:sz="0" w:space="0" w:color="auto"/>
            <w:right w:val="none" w:sz="0" w:space="0" w:color="auto"/>
          </w:divBdr>
        </w:div>
        <w:div w:id="524903034">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602081186">
          <w:marLeft w:val="0"/>
          <w:marRight w:val="0"/>
          <w:marTop w:val="0"/>
          <w:marBottom w:val="0"/>
          <w:divBdr>
            <w:top w:val="none" w:sz="0" w:space="0" w:color="auto"/>
            <w:left w:val="none" w:sz="0" w:space="0" w:color="auto"/>
            <w:bottom w:val="none" w:sz="0" w:space="0" w:color="auto"/>
            <w:right w:val="none" w:sz="0" w:space="0" w:color="auto"/>
          </w:divBdr>
        </w:div>
        <w:div w:id="629090771">
          <w:marLeft w:val="0"/>
          <w:marRight w:val="0"/>
          <w:marTop w:val="0"/>
          <w:marBottom w:val="0"/>
          <w:divBdr>
            <w:top w:val="none" w:sz="0" w:space="0" w:color="auto"/>
            <w:left w:val="none" w:sz="0" w:space="0" w:color="auto"/>
            <w:bottom w:val="none" w:sz="0" w:space="0" w:color="auto"/>
            <w:right w:val="none" w:sz="0" w:space="0" w:color="auto"/>
          </w:divBdr>
        </w:div>
        <w:div w:id="656420809">
          <w:marLeft w:val="0"/>
          <w:marRight w:val="0"/>
          <w:marTop w:val="0"/>
          <w:marBottom w:val="0"/>
          <w:divBdr>
            <w:top w:val="none" w:sz="0" w:space="0" w:color="auto"/>
            <w:left w:val="none" w:sz="0" w:space="0" w:color="auto"/>
            <w:bottom w:val="none" w:sz="0" w:space="0" w:color="auto"/>
            <w:right w:val="none" w:sz="0" w:space="0" w:color="auto"/>
          </w:divBdr>
        </w:div>
        <w:div w:id="703478502">
          <w:marLeft w:val="0"/>
          <w:marRight w:val="0"/>
          <w:marTop w:val="0"/>
          <w:marBottom w:val="0"/>
          <w:divBdr>
            <w:top w:val="none" w:sz="0" w:space="0" w:color="auto"/>
            <w:left w:val="none" w:sz="0" w:space="0" w:color="auto"/>
            <w:bottom w:val="none" w:sz="0" w:space="0" w:color="auto"/>
            <w:right w:val="none" w:sz="0" w:space="0" w:color="auto"/>
          </w:divBdr>
          <w:divsChild>
            <w:div w:id="494107668">
              <w:marLeft w:val="0"/>
              <w:marRight w:val="0"/>
              <w:marTop w:val="0"/>
              <w:marBottom w:val="0"/>
              <w:divBdr>
                <w:top w:val="none" w:sz="0" w:space="0" w:color="auto"/>
                <w:left w:val="none" w:sz="0" w:space="0" w:color="auto"/>
                <w:bottom w:val="none" w:sz="0" w:space="0" w:color="auto"/>
                <w:right w:val="none" w:sz="0" w:space="0" w:color="auto"/>
              </w:divBdr>
            </w:div>
          </w:divsChild>
        </w:div>
        <w:div w:id="709501842">
          <w:marLeft w:val="0"/>
          <w:marRight w:val="0"/>
          <w:marTop w:val="0"/>
          <w:marBottom w:val="0"/>
          <w:divBdr>
            <w:top w:val="none" w:sz="0" w:space="0" w:color="auto"/>
            <w:left w:val="none" w:sz="0" w:space="0" w:color="auto"/>
            <w:bottom w:val="none" w:sz="0" w:space="0" w:color="auto"/>
            <w:right w:val="none" w:sz="0" w:space="0" w:color="auto"/>
          </w:divBdr>
        </w:div>
        <w:div w:id="719480413">
          <w:marLeft w:val="0"/>
          <w:marRight w:val="0"/>
          <w:marTop w:val="0"/>
          <w:marBottom w:val="0"/>
          <w:divBdr>
            <w:top w:val="none" w:sz="0" w:space="0" w:color="auto"/>
            <w:left w:val="none" w:sz="0" w:space="0" w:color="auto"/>
            <w:bottom w:val="none" w:sz="0" w:space="0" w:color="auto"/>
            <w:right w:val="none" w:sz="0" w:space="0" w:color="auto"/>
          </w:divBdr>
          <w:divsChild>
            <w:div w:id="1835149556">
              <w:marLeft w:val="0"/>
              <w:marRight w:val="0"/>
              <w:marTop w:val="0"/>
              <w:marBottom w:val="0"/>
              <w:divBdr>
                <w:top w:val="none" w:sz="0" w:space="0" w:color="auto"/>
                <w:left w:val="none" w:sz="0" w:space="0" w:color="auto"/>
                <w:bottom w:val="none" w:sz="0" w:space="0" w:color="auto"/>
                <w:right w:val="none" w:sz="0" w:space="0" w:color="auto"/>
              </w:divBdr>
            </w:div>
          </w:divsChild>
        </w:div>
        <w:div w:id="731807110">
          <w:marLeft w:val="0"/>
          <w:marRight w:val="0"/>
          <w:marTop w:val="0"/>
          <w:marBottom w:val="0"/>
          <w:divBdr>
            <w:top w:val="none" w:sz="0" w:space="0" w:color="auto"/>
            <w:left w:val="none" w:sz="0" w:space="0" w:color="auto"/>
            <w:bottom w:val="none" w:sz="0" w:space="0" w:color="auto"/>
            <w:right w:val="none" w:sz="0" w:space="0" w:color="auto"/>
          </w:divBdr>
        </w:div>
        <w:div w:id="754322161">
          <w:marLeft w:val="0"/>
          <w:marRight w:val="0"/>
          <w:marTop w:val="0"/>
          <w:marBottom w:val="0"/>
          <w:divBdr>
            <w:top w:val="none" w:sz="0" w:space="0" w:color="auto"/>
            <w:left w:val="none" w:sz="0" w:space="0" w:color="auto"/>
            <w:bottom w:val="none" w:sz="0" w:space="0" w:color="auto"/>
            <w:right w:val="none" w:sz="0" w:space="0" w:color="auto"/>
          </w:divBdr>
        </w:div>
        <w:div w:id="771244612">
          <w:marLeft w:val="0"/>
          <w:marRight w:val="0"/>
          <w:marTop w:val="0"/>
          <w:marBottom w:val="0"/>
          <w:divBdr>
            <w:top w:val="none" w:sz="0" w:space="0" w:color="auto"/>
            <w:left w:val="none" w:sz="0" w:space="0" w:color="auto"/>
            <w:bottom w:val="none" w:sz="0" w:space="0" w:color="auto"/>
            <w:right w:val="none" w:sz="0" w:space="0" w:color="auto"/>
          </w:divBdr>
        </w:div>
        <w:div w:id="793249521">
          <w:marLeft w:val="0"/>
          <w:marRight w:val="0"/>
          <w:marTop w:val="0"/>
          <w:marBottom w:val="0"/>
          <w:divBdr>
            <w:top w:val="none" w:sz="0" w:space="0" w:color="auto"/>
            <w:left w:val="none" w:sz="0" w:space="0" w:color="auto"/>
            <w:bottom w:val="none" w:sz="0" w:space="0" w:color="auto"/>
            <w:right w:val="none" w:sz="0" w:space="0" w:color="auto"/>
          </w:divBdr>
        </w:div>
        <w:div w:id="827017178">
          <w:marLeft w:val="0"/>
          <w:marRight w:val="0"/>
          <w:marTop w:val="0"/>
          <w:marBottom w:val="0"/>
          <w:divBdr>
            <w:top w:val="none" w:sz="0" w:space="0" w:color="auto"/>
            <w:left w:val="none" w:sz="0" w:space="0" w:color="auto"/>
            <w:bottom w:val="none" w:sz="0" w:space="0" w:color="auto"/>
            <w:right w:val="none" w:sz="0" w:space="0" w:color="auto"/>
          </w:divBdr>
        </w:div>
        <w:div w:id="876041958">
          <w:marLeft w:val="0"/>
          <w:marRight w:val="0"/>
          <w:marTop w:val="0"/>
          <w:marBottom w:val="0"/>
          <w:divBdr>
            <w:top w:val="none" w:sz="0" w:space="0" w:color="auto"/>
            <w:left w:val="none" w:sz="0" w:space="0" w:color="auto"/>
            <w:bottom w:val="none" w:sz="0" w:space="0" w:color="auto"/>
            <w:right w:val="none" w:sz="0" w:space="0" w:color="auto"/>
          </w:divBdr>
        </w:div>
        <w:div w:id="913465481">
          <w:marLeft w:val="0"/>
          <w:marRight w:val="0"/>
          <w:marTop w:val="0"/>
          <w:marBottom w:val="0"/>
          <w:divBdr>
            <w:top w:val="none" w:sz="0" w:space="0" w:color="auto"/>
            <w:left w:val="none" w:sz="0" w:space="0" w:color="auto"/>
            <w:bottom w:val="none" w:sz="0" w:space="0" w:color="auto"/>
            <w:right w:val="none" w:sz="0" w:space="0" w:color="auto"/>
          </w:divBdr>
        </w:div>
        <w:div w:id="942616471">
          <w:marLeft w:val="0"/>
          <w:marRight w:val="0"/>
          <w:marTop w:val="0"/>
          <w:marBottom w:val="0"/>
          <w:divBdr>
            <w:top w:val="none" w:sz="0" w:space="0" w:color="auto"/>
            <w:left w:val="none" w:sz="0" w:space="0" w:color="auto"/>
            <w:bottom w:val="none" w:sz="0" w:space="0" w:color="auto"/>
            <w:right w:val="none" w:sz="0" w:space="0" w:color="auto"/>
          </w:divBdr>
        </w:div>
        <w:div w:id="987392807">
          <w:marLeft w:val="0"/>
          <w:marRight w:val="0"/>
          <w:marTop w:val="0"/>
          <w:marBottom w:val="0"/>
          <w:divBdr>
            <w:top w:val="none" w:sz="0" w:space="0" w:color="auto"/>
            <w:left w:val="none" w:sz="0" w:space="0" w:color="auto"/>
            <w:bottom w:val="none" w:sz="0" w:space="0" w:color="auto"/>
            <w:right w:val="none" w:sz="0" w:space="0" w:color="auto"/>
          </w:divBdr>
        </w:div>
        <w:div w:id="988023658">
          <w:marLeft w:val="0"/>
          <w:marRight w:val="0"/>
          <w:marTop w:val="0"/>
          <w:marBottom w:val="0"/>
          <w:divBdr>
            <w:top w:val="none" w:sz="0" w:space="0" w:color="auto"/>
            <w:left w:val="none" w:sz="0" w:space="0" w:color="auto"/>
            <w:bottom w:val="none" w:sz="0" w:space="0" w:color="auto"/>
            <w:right w:val="none" w:sz="0" w:space="0" w:color="auto"/>
          </w:divBdr>
        </w:div>
        <w:div w:id="1024674345">
          <w:marLeft w:val="0"/>
          <w:marRight w:val="0"/>
          <w:marTop w:val="0"/>
          <w:marBottom w:val="0"/>
          <w:divBdr>
            <w:top w:val="none" w:sz="0" w:space="0" w:color="auto"/>
            <w:left w:val="none" w:sz="0" w:space="0" w:color="auto"/>
            <w:bottom w:val="none" w:sz="0" w:space="0" w:color="auto"/>
            <w:right w:val="none" w:sz="0" w:space="0" w:color="auto"/>
          </w:divBdr>
        </w:div>
        <w:div w:id="1035429746">
          <w:marLeft w:val="0"/>
          <w:marRight w:val="0"/>
          <w:marTop w:val="0"/>
          <w:marBottom w:val="0"/>
          <w:divBdr>
            <w:top w:val="none" w:sz="0" w:space="0" w:color="auto"/>
            <w:left w:val="none" w:sz="0" w:space="0" w:color="auto"/>
            <w:bottom w:val="none" w:sz="0" w:space="0" w:color="auto"/>
            <w:right w:val="none" w:sz="0" w:space="0" w:color="auto"/>
          </w:divBdr>
        </w:div>
        <w:div w:id="1051340389">
          <w:marLeft w:val="0"/>
          <w:marRight w:val="0"/>
          <w:marTop w:val="0"/>
          <w:marBottom w:val="0"/>
          <w:divBdr>
            <w:top w:val="none" w:sz="0" w:space="0" w:color="auto"/>
            <w:left w:val="none" w:sz="0" w:space="0" w:color="auto"/>
            <w:bottom w:val="none" w:sz="0" w:space="0" w:color="auto"/>
            <w:right w:val="none" w:sz="0" w:space="0" w:color="auto"/>
          </w:divBdr>
          <w:divsChild>
            <w:div w:id="212812196">
              <w:marLeft w:val="0"/>
              <w:marRight w:val="0"/>
              <w:marTop w:val="0"/>
              <w:marBottom w:val="0"/>
              <w:divBdr>
                <w:top w:val="none" w:sz="0" w:space="0" w:color="auto"/>
                <w:left w:val="none" w:sz="0" w:space="0" w:color="auto"/>
                <w:bottom w:val="none" w:sz="0" w:space="0" w:color="auto"/>
                <w:right w:val="none" w:sz="0" w:space="0" w:color="auto"/>
              </w:divBdr>
            </w:div>
          </w:divsChild>
        </w:div>
        <w:div w:id="1142768839">
          <w:marLeft w:val="0"/>
          <w:marRight w:val="0"/>
          <w:marTop w:val="0"/>
          <w:marBottom w:val="0"/>
          <w:divBdr>
            <w:top w:val="none" w:sz="0" w:space="0" w:color="auto"/>
            <w:left w:val="none" w:sz="0" w:space="0" w:color="auto"/>
            <w:bottom w:val="none" w:sz="0" w:space="0" w:color="auto"/>
            <w:right w:val="none" w:sz="0" w:space="0" w:color="auto"/>
          </w:divBdr>
        </w:div>
        <w:div w:id="1192958606">
          <w:marLeft w:val="0"/>
          <w:marRight w:val="0"/>
          <w:marTop w:val="0"/>
          <w:marBottom w:val="0"/>
          <w:divBdr>
            <w:top w:val="none" w:sz="0" w:space="0" w:color="auto"/>
            <w:left w:val="none" w:sz="0" w:space="0" w:color="auto"/>
            <w:bottom w:val="none" w:sz="0" w:space="0" w:color="auto"/>
            <w:right w:val="none" w:sz="0" w:space="0" w:color="auto"/>
          </w:divBdr>
        </w:div>
        <w:div w:id="1193498472">
          <w:marLeft w:val="0"/>
          <w:marRight w:val="0"/>
          <w:marTop w:val="0"/>
          <w:marBottom w:val="0"/>
          <w:divBdr>
            <w:top w:val="none" w:sz="0" w:space="0" w:color="auto"/>
            <w:left w:val="none" w:sz="0" w:space="0" w:color="auto"/>
            <w:bottom w:val="none" w:sz="0" w:space="0" w:color="auto"/>
            <w:right w:val="none" w:sz="0" w:space="0" w:color="auto"/>
          </w:divBdr>
        </w:div>
        <w:div w:id="1207451805">
          <w:marLeft w:val="0"/>
          <w:marRight w:val="0"/>
          <w:marTop w:val="0"/>
          <w:marBottom w:val="0"/>
          <w:divBdr>
            <w:top w:val="none" w:sz="0" w:space="0" w:color="auto"/>
            <w:left w:val="none" w:sz="0" w:space="0" w:color="auto"/>
            <w:bottom w:val="none" w:sz="0" w:space="0" w:color="auto"/>
            <w:right w:val="none" w:sz="0" w:space="0" w:color="auto"/>
          </w:divBdr>
        </w:div>
        <w:div w:id="1216044575">
          <w:marLeft w:val="0"/>
          <w:marRight w:val="0"/>
          <w:marTop w:val="0"/>
          <w:marBottom w:val="0"/>
          <w:divBdr>
            <w:top w:val="none" w:sz="0" w:space="0" w:color="auto"/>
            <w:left w:val="none" w:sz="0" w:space="0" w:color="auto"/>
            <w:bottom w:val="none" w:sz="0" w:space="0" w:color="auto"/>
            <w:right w:val="none" w:sz="0" w:space="0" w:color="auto"/>
          </w:divBdr>
        </w:div>
        <w:div w:id="1216235231">
          <w:marLeft w:val="0"/>
          <w:marRight w:val="0"/>
          <w:marTop w:val="0"/>
          <w:marBottom w:val="0"/>
          <w:divBdr>
            <w:top w:val="none" w:sz="0" w:space="0" w:color="auto"/>
            <w:left w:val="none" w:sz="0" w:space="0" w:color="auto"/>
            <w:bottom w:val="none" w:sz="0" w:space="0" w:color="auto"/>
            <w:right w:val="none" w:sz="0" w:space="0" w:color="auto"/>
          </w:divBdr>
        </w:div>
        <w:div w:id="1261597260">
          <w:marLeft w:val="0"/>
          <w:marRight w:val="0"/>
          <w:marTop w:val="0"/>
          <w:marBottom w:val="0"/>
          <w:divBdr>
            <w:top w:val="none" w:sz="0" w:space="0" w:color="auto"/>
            <w:left w:val="none" w:sz="0" w:space="0" w:color="auto"/>
            <w:bottom w:val="none" w:sz="0" w:space="0" w:color="auto"/>
            <w:right w:val="none" w:sz="0" w:space="0" w:color="auto"/>
          </w:divBdr>
        </w:div>
        <w:div w:id="1266038195">
          <w:marLeft w:val="0"/>
          <w:marRight w:val="0"/>
          <w:marTop w:val="0"/>
          <w:marBottom w:val="0"/>
          <w:divBdr>
            <w:top w:val="none" w:sz="0" w:space="0" w:color="auto"/>
            <w:left w:val="none" w:sz="0" w:space="0" w:color="auto"/>
            <w:bottom w:val="none" w:sz="0" w:space="0" w:color="auto"/>
            <w:right w:val="none" w:sz="0" w:space="0" w:color="auto"/>
          </w:divBdr>
        </w:div>
        <w:div w:id="1285575603">
          <w:marLeft w:val="0"/>
          <w:marRight w:val="0"/>
          <w:marTop w:val="0"/>
          <w:marBottom w:val="0"/>
          <w:divBdr>
            <w:top w:val="none" w:sz="0" w:space="0" w:color="auto"/>
            <w:left w:val="none" w:sz="0" w:space="0" w:color="auto"/>
            <w:bottom w:val="none" w:sz="0" w:space="0" w:color="auto"/>
            <w:right w:val="none" w:sz="0" w:space="0" w:color="auto"/>
          </w:divBdr>
        </w:div>
        <w:div w:id="1295600448">
          <w:marLeft w:val="0"/>
          <w:marRight w:val="0"/>
          <w:marTop w:val="0"/>
          <w:marBottom w:val="0"/>
          <w:divBdr>
            <w:top w:val="none" w:sz="0" w:space="0" w:color="auto"/>
            <w:left w:val="none" w:sz="0" w:space="0" w:color="auto"/>
            <w:bottom w:val="none" w:sz="0" w:space="0" w:color="auto"/>
            <w:right w:val="none" w:sz="0" w:space="0" w:color="auto"/>
          </w:divBdr>
        </w:div>
        <w:div w:id="1327855347">
          <w:marLeft w:val="0"/>
          <w:marRight w:val="0"/>
          <w:marTop w:val="0"/>
          <w:marBottom w:val="0"/>
          <w:divBdr>
            <w:top w:val="none" w:sz="0" w:space="0" w:color="auto"/>
            <w:left w:val="none" w:sz="0" w:space="0" w:color="auto"/>
            <w:bottom w:val="none" w:sz="0" w:space="0" w:color="auto"/>
            <w:right w:val="none" w:sz="0" w:space="0" w:color="auto"/>
          </w:divBdr>
        </w:div>
        <w:div w:id="1358850609">
          <w:marLeft w:val="0"/>
          <w:marRight w:val="0"/>
          <w:marTop w:val="0"/>
          <w:marBottom w:val="0"/>
          <w:divBdr>
            <w:top w:val="none" w:sz="0" w:space="0" w:color="auto"/>
            <w:left w:val="none" w:sz="0" w:space="0" w:color="auto"/>
            <w:bottom w:val="none" w:sz="0" w:space="0" w:color="auto"/>
            <w:right w:val="none" w:sz="0" w:space="0" w:color="auto"/>
          </w:divBdr>
        </w:div>
        <w:div w:id="1363171864">
          <w:marLeft w:val="0"/>
          <w:marRight w:val="0"/>
          <w:marTop w:val="0"/>
          <w:marBottom w:val="0"/>
          <w:divBdr>
            <w:top w:val="none" w:sz="0" w:space="0" w:color="auto"/>
            <w:left w:val="none" w:sz="0" w:space="0" w:color="auto"/>
            <w:bottom w:val="none" w:sz="0" w:space="0" w:color="auto"/>
            <w:right w:val="none" w:sz="0" w:space="0" w:color="auto"/>
          </w:divBdr>
          <w:divsChild>
            <w:div w:id="850801403">
              <w:marLeft w:val="0"/>
              <w:marRight w:val="0"/>
              <w:marTop w:val="0"/>
              <w:marBottom w:val="0"/>
              <w:divBdr>
                <w:top w:val="none" w:sz="0" w:space="0" w:color="auto"/>
                <w:left w:val="none" w:sz="0" w:space="0" w:color="auto"/>
                <w:bottom w:val="none" w:sz="0" w:space="0" w:color="auto"/>
                <w:right w:val="none" w:sz="0" w:space="0" w:color="auto"/>
              </w:divBdr>
            </w:div>
          </w:divsChild>
        </w:div>
        <w:div w:id="1388651631">
          <w:marLeft w:val="0"/>
          <w:marRight w:val="0"/>
          <w:marTop w:val="0"/>
          <w:marBottom w:val="0"/>
          <w:divBdr>
            <w:top w:val="none" w:sz="0" w:space="0" w:color="auto"/>
            <w:left w:val="none" w:sz="0" w:space="0" w:color="auto"/>
            <w:bottom w:val="none" w:sz="0" w:space="0" w:color="auto"/>
            <w:right w:val="none" w:sz="0" w:space="0" w:color="auto"/>
          </w:divBdr>
          <w:divsChild>
            <w:div w:id="700937847">
              <w:marLeft w:val="0"/>
              <w:marRight w:val="0"/>
              <w:marTop w:val="0"/>
              <w:marBottom w:val="0"/>
              <w:divBdr>
                <w:top w:val="none" w:sz="0" w:space="0" w:color="auto"/>
                <w:left w:val="none" w:sz="0" w:space="0" w:color="auto"/>
                <w:bottom w:val="none" w:sz="0" w:space="0" w:color="auto"/>
                <w:right w:val="none" w:sz="0" w:space="0" w:color="auto"/>
              </w:divBdr>
            </w:div>
          </w:divsChild>
        </w:div>
        <w:div w:id="1403944722">
          <w:marLeft w:val="0"/>
          <w:marRight w:val="0"/>
          <w:marTop w:val="0"/>
          <w:marBottom w:val="0"/>
          <w:divBdr>
            <w:top w:val="none" w:sz="0" w:space="0" w:color="auto"/>
            <w:left w:val="none" w:sz="0" w:space="0" w:color="auto"/>
            <w:bottom w:val="none" w:sz="0" w:space="0" w:color="auto"/>
            <w:right w:val="none" w:sz="0" w:space="0" w:color="auto"/>
          </w:divBdr>
        </w:div>
        <w:div w:id="1424646175">
          <w:marLeft w:val="0"/>
          <w:marRight w:val="0"/>
          <w:marTop w:val="0"/>
          <w:marBottom w:val="0"/>
          <w:divBdr>
            <w:top w:val="none" w:sz="0" w:space="0" w:color="auto"/>
            <w:left w:val="none" w:sz="0" w:space="0" w:color="auto"/>
            <w:bottom w:val="none" w:sz="0" w:space="0" w:color="auto"/>
            <w:right w:val="none" w:sz="0" w:space="0" w:color="auto"/>
          </w:divBdr>
        </w:div>
        <w:div w:id="1426924733">
          <w:marLeft w:val="0"/>
          <w:marRight w:val="0"/>
          <w:marTop w:val="0"/>
          <w:marBottom w:val="0"/>
          <w:divBdr>
            <w:top w:val="none" w:sz="0" w:space="0" w:color="auto"/>
            <w:left w:val="none" w:sz="0" w:space="0" w:color="auto"/>
            <w:bottom w:val="none" w:sz="0" w:space="0" w:color="auto"/>
            <w:right w:val="none" w:sz="0" w:space="0" w:color="auto"/>
          </w:divBdr>
          <w:divsChild>
            <w:div w:id="1426613374">
              <w:marLeft w:val="0"/>
              <w:marRight w:val="0"/>
              <w:marTop w:val="0"/>
              <w:marBottom w:val="0"/>
              <w:divBdr>
                <w:top w:val="none" w:sz="0" w:space="0" w:color="auto"/>
                <w:left w:val="none" w:sz="0" w:space="0" w:color="auto"/>
                <w:bottom w:val="none" w:sz="0" w:space="0" w:color="auto"/>
                <w:right w:val="none" w:sz="0" w:space="0" w:color="auto"/>
              </w:divBdr>
            </w:div>
          </w:divsChild>
        </w:div>
        <w:div w:id="1429085794">
          <w:marLeft w:val="0"/>
          <w:marRight w:val="0"/>
          <w:marTop w:val="0"/>
          <w:marBottom w:val="0"/>
          <w:divBdr>
            <w:top w:val="none" w:sz="0" w:space="0" w:color="auto"/>
            <w:left w:val="none" w:sz="0" w:space="0" w:color="auto"/>
            <w:bottom w:val="none" w:sz="0" w:space="0" w:color="auto"/>
            <w:right w:val="none" w:sz="0" w:space="0" w:color="auto"/>
          </w:divBdr>
        </w:div>
        <w:div w:id="1449620702">
          <w:marLeft w:val="0"/>
          <w:marRight w:val="0"/>
          <w:marTop w:val="0"/>
          <w:marBottom w:val="0"/>
          <w:divBdr>
            <w:top w:val="none" w:sz="0" w:space="0" w:color="auto"/>
            <w:left w:val="none" w:sz="0" w:space="0" w:color="auto"/>
            <w:bottom w:val="none" w:sz="0" w:space="0" w:color="auto"/>
            <w:right w:val="none" w:sz="0" w:space="0" w:color="auto"/>
          </w:divBdr>
        </w:div>
        <w:div w:id="1492526544">
          <w:marLeft w:val="0"/>
          <w:marRight w:val="0"/>
          <w:marTop w:val="0"/>
          <w:marBottom w:val="0"/>
          <w:divBdr>
            <w:top w:val="none" w:sz="0" w:space="0" w:color="auto"/>
            <w:left w:val="none" w:sz="0" w:space="0" w:color="auto"/>
            <w:bottom w:val="none" w:sz="0" w:space="0" w:color="auto"/>
            <w:right w:val="none" w:sz="0" w:space="0" w:color="auto"/>
          </w:divBdr>
        </w:div>
        <w:div w:id="1503742484">
          <w:marLeft w:val="0"/>
          <w:marRight w:val="0"/>
          <w:marTop w:val="0"/>
          <w:marBottom w:val="0"/>
          <w:divBdr>
            <w:top w:val="none" w:sz="0" w:space="0" w:color="auto"/>
            <w:left w:val="none" w:sz="0" w:space="0" w:color="auto"/>
            <w:bottom w:val="none" w:sz="0" w:space="0" w:color="auto"/>
            <w:right w:val="none" w:sz="0" w:space="0" w:color="auto"/>
          </w:divBdr>
        </w:div>
        <w:div w:id="1510100645">
          <w:marLeft w:val="0"/>
          <w:marRight w:val="0"/>
          <w:marTop w:val="0"/>
          <w:marBottom w:val="0"/>
          <w:divBdr>
            <w:top w:val="none" w:sz="0" w:space="0" w:color="auto"/>
            <w:left w:val="none" w:sz="0" w:space="0" w:color="auto"/>
            <w:bottom w:val="none" w:sz="0" w:space="0" w:color="auto"/>
            <w:right w:val="none" w:sz="0" w:space="0" w:color="auto"/>
          </w:divBdr>
        </w:div>
        <w:div w:id="1519388994">
          <w:marLeft w:val="0"/>
          <w:marRight w:val="0"/>
          <w:marTop w:val="0"/>
          <w:marBottom w:val="0"/>
          <w:divBdr>
            <w:top w:val="none" w:sz="0" w:space="0" w:color="auto"/>
            <w:left w:val="none" w:sz="0" w:space="0" w:color="auto"/>
            <w:bottom w:val="none" w:sz="0" w:space="0" w:color="auto"/>
            <w:right w:val="none" w:sz="0" w:space="0" w:color="auto"/>
          </w:divBdr>
        </w:div>
        <w:div w:id="1523787795">
          <w:marLeft w:val="0"/>
          <w:marRight w:val="0"/>
          <w:marTop w:val="0"/>
          <w:marBottom w:val="0"/>
          <w:divBdr>
            <w:top w:val="none" w:sz="0" w:space="0" w:color="auto"/>
            <w:left w:val="none" w:sz="0" w:space="0" w:color="auto"/>
            <w:bottom w:val="none" w:sz="0" w:space="0" w:color="auto"/>
            <w:right w:val="none" w:sz="0" w:space="0" w:color="auto"/>
          </w:divBdr>
        </w:div>
        <w:div w:id="1527406337">
          <w:marLeft w:val="0"/>
          <w:marRight w:val="0"/>
          <w:marTop w:val="0"/>
          <w:marBottom w:val="0"/>
          <w:divBdr>
            <w:top w:val="none" w:sz="0" w:space="0" w:color="auto"/>
            <w:left w:val="none" w:sz="0" w:space="0" w:color="auto"/>
            <w:bottom w:val="none" w:sz="0" w:space="0" w:color="auto"/>
            <w:right w:val="none" w:sz="0" w:space="0" w:color="auto"/>
          </w:divBdr>
        </w:div>
        <w:div w:id="1532643392">
          <w:marLeft w:val="0"/>
          <w:marRight w:val="0"/>
          <w:marTop w:val="0"/>
          <w:marBottom w:val="0"/>
          <w:divBdr>
            <w:top w:val="none" w:sz="0" w:space="0" w:color="auto"/>
            <w:left w:val="none" w:sz="0" w:space="0" w:color="auto"/>
            <w:bottom w:val="none" w:sz="0" w:space="0" w:color="auto"/>
            <w:right w:val="none" w:sz="0" w:space="0" w:color="auto"/>
          </w:divBdr>
        </w:div>
        <w:div w:id="1544055522">
          <w:marLeft w:val="0"/>
          <w:marRight w:val="0"/>
          <w:marTop w:val="0"/>
          <w:marBottom w:val="0"/>
          <w:divBdr>
            <w:top w:val="none" w:sz="0" w:space="0" w:color="auto"/>
            <w:left w:val="none" w:sz="0" w:space="0" w:color="auto"/>
            <w:bottom w:val="none" w:sz="0" w:space="0" w:color="auto"/>
            <w:right w:val="none" w:sz="0" w:space="0" w:color="auto"/>
          </w:divBdr>
        </w:div>
        <w:div w:id="1576432505">
          <w:marLeft w:val="0"/>
          <w:marRight w:val="0"/>
          <w:marTop w:val="0"/>
          <w:marBottom w:val="0"/>
          <w:divBdr>
            <w:top w:val="none" w:sz="0" w:space="0" w:color="auto"/>
            <w:left w:val="none" w:sz="0" w:space="0" w:color="auto"/>
            <w:bottom w:val="none" w:sz="0" w:space="0" w:color="auto"/>
            <w:right w:val="none" w:sz="0" w:space="0" w:color="auto"/>
          </w:divBdr>
        </w:div>
        <w:div w:id="1580141265">
          <w:marLeft w:val="0"/>
          <w:marRight w:val="0"/>
          <w:marTop w:val="0"/>
          <w:marBottom w:val="0"/>
          <w:divBdr>
            <w:top w:val="none" w:sz="0" w:space="0" w:color="auto"/>
            <w:left w:val="none" w:sz="0" w:space="0" w:color="auto"/>
            <w:bottom w:val="none" w:sz="0" w:space="0" w:color="auto"/>
            <w:right w:val="none" w:sz="0" w:space="0" w:color="auto"/>
          </w:divBdr>
        </w:div>
        <w:div w:id="1613899704">
          <w:marLeft w:val="0"/>
          <w:marRight w:val="0"/>
          <w:marTop w:val="0"/>
          <w:marBottom w:val="0"/>
          <w:divBdr>
            <w:top w:val="none" w:sz="0" w:space="0" w:color="auto"/>
            <w:left w:val="none" w:sz="0" w:space="0" w:color="auto"/>
            <w:bottom w:val="none" w:sz="0" w:space="0" w:color="auto"/>
            <w:right w:val="none" w:sz="0" w:space="0" w:color="auto"/>
          </w:divBdr>
          <w:divsChild>
            <w:div w:id="847325596">
              <w:marLeft w:val="0"/>
              <w:marRight w:val="0"/>
              <w:marTop w:val="0"/>
              <w:marBottom w:val="0"/>
              <w:divBdr>
                <w:top w:val="none" w:sz="0" w:space="0" w:color="auto"/>
                <w:left w:val="none" w:sz="0" w:space="0" w:color="auto"/>
                <w:bottom w:val="none" w:sz="0" w:space="0" w:color="auto"/>
                <w:right w:val="none" w:sz="0" w:space="0" w:color="auto"/>
              </w:divBdr>
            </w:div>
          </w:divsChild>
        </w:div>
        <w:div w:id="1619868229">
          <w:marLeft w:val="0"/>
          <w:marRight w:val="0"/>
          <w:marTop w:val="0"/>
          <w:marBottom w:val="0"/>
          <w:divBdr>
            <w:top w:val="none" w:sz="0" w:space="0" w:color="auto"/>
            <w:left w:val="none" w:sz="0" w:space="0" w:color="auto"/>
            <w:bottom w:val="none" w:sz="0" w:space="0" w:color="auto"/>
            <w:right w:val="none" w:sz="0" w:space="0" w:color="auto"/>
          </w:divBdr>
        </w:div>
        <w:div w:id="1643922667">
          <w:marLeft w:val="0"/>
          <w:marRight w:val="0"/>
          <w:marTop w:val="0"/>
          <w:marBottom w:val="0"/>
          <w:divBdr>
            <w:top w:val="none" w:sz="0" w:space="0" w:color="auto"/>
            <w:left w:val="none" w:sz="0" w:space="0" w:color="auto"/>
            <w:bottom w:val="none" w:sz="0" w:space="0" w:color="auto"/>
            <w:right w:val="none" w:sz="0" w:space="0" w:color="auto"/>
          </w:divBdr>
        </w:div>
        <w:div w:id="1671523648">
          <w:marLeft w:val="0"/>
          <w:marRight w:val="0"/>
          <w:marTop w:val="0"/>
          <w:marBottom w:val="0"/>
          <w:divBdr>
            <w:top w:val="none" w:sz="0" w:space="0" w:color="auto"/>
            <w:left w:val="none" w:sz="0" w:space="0" w:color="auto"/>
            <w:bottom w:val="none" w:sz="0" w:space="0" w:color="auto"/>
            <w:right w:val="none" w:sz="0" w:space="0" w:color="auto"/>
          </w:divBdr>
        </w:div>
        <w:div w:id="1677263690">
          <w:marLeft w:val="0"/>
          <w:marRight w:val="0"/>
          <w:marTop w:val="0"/>
          <w:marBottom w:val="0"/>
          <w:divBdr>
            <w:top w:val="none" w:sz="0" w:space="0" w:color="auto"/>
            <w:left w:val="none" w:sz="0" w:space="0" w:color="auto"/>
            <w:bottom w:val="none" w:sz="0" w:space="0" w:color="auto"/>
            <w:right w:val="none" w:sz="0" w:space="0" w:color="auto"/>
          </w:divBdr>
        </w:div>
        <w:div w:id="1706248977">
          <w:marLeft w:val="0"/>
          <w:marRight w:val="0"/>
          <w:marTop w:val="0"/>
          <w:marBottom w:val="0"/>
          <w:divBdr>
            <w:top w:val="none" w:sz="0" w:space="0" w:color="auto"/>
            <w:left w:val="none" w:sz="0" w:space="0" w:color="auto"/>
            <w:bottom w:val="none" w:sz="0" w:space="0" w:color="auto"/>
            <w:right w:val="none" w:sz="0" w:space="0" w:color="auto"/>
          </w:divBdr>
        </w:div>
        <w:div w:id="1714112080">
          <w:marLeft w:val="0"/>
          <w:marRight w:val="0"/>
          <w:marTop w:val="0"/>
          <w:marBottom w:val="0"/>
          <w:divBdr>
            <w:top w:val="none" w:sz="0" w:space="0" w:color="auto"/>
            <w:left w:val="none" w:sz="0" w:space="0" w:color="auto"/>
            <w:bottom w:val="none" w:sz="0" w:space="0" w:color="auto"/>
            <w:right w:val="none" w:sz="0" w:space="0" w:color="auto"/>
          </w:divBdr>
        </w:div>
        <w:div w:id="1725450713">
          <w:marLeft w:val="0"/>
          <w:marRight w:val="0"/>
          <w:marTop w:val="0"/>
          <w:marBottom w:val="0"/>
          <w:divBdr>
            <w:top w:val="none" w:sz="0" w:space="0" w:color="auto"/>
            <w:left w:val="none" w:sz="0" w:space="0" w:color="auto"/>
            <w:bottom w:val="none" w:sz="0" w:space="0" w:color="auto"/>
            <w:right w:val="none" w:sz="0" w:space="0" w:color="auto"/>
          </w:divBdr>
        </w:div>
        <w:div w:id="1728190397">
          <w:marLeft w:val="0"/>
          <w:marRight w:val="0"/>
          <w:marTop w:val="0"/>
          <w:marBottom w:val="0"/>
          <w:divBdr>
            <w:top w:val="none" w:sz="0" w:space="0" w:color="auto"/>
            <w:left w:val="none" w:sz="0" w:space="0" w:color="auto"/>
            <w:bottom w:val="none" w:sz="0" w:space="0" w:color="auto"/>
            <w:right w:val="none" w:sz="0" w:space="0" w:color="auto"/>
          </w:divBdr>
          <w:divsChild>
            <w:div w:id="1287542602">
              <w:marLeft w:val="0"/>
              <w:marRight w:val="0"/>
              <w:marTop w:val="0"/>
              <w:marBottom w:val="0"/>
              <w:divBdr>
                <w:top w:val="none" w:sz="0" w:space="0" w:color="auto"/>
                <w:left w:val="none" w:sz="0" w:space="0" w:color="auto"/>
                <w:bottom w:val="none" w:sz="0" w:space="0" w:color="auto"/>
                <w:right w:val="none" w:sz="0" w:space="0" w:color="auto"/>
              </w:divBdr>
            </w:div>
          </w:divsChild>
        </w:div>
        <w:div w:id="1739133848">
          <w:marLeft w:val="0"/>
          <w:marRight w:val="0"/>
          <w:marTop w:val="0"/>
          <w:marBottom w:val="0"/>
          <w:divBdr>
            <w:top w:val="none" w:sz="0" w:space="0" w:color="auto"/>
            <w:left w:val="none" w:sz="0" w:space="0" w:color="auto"/>
            <w:bottom w:val="none" w:sz="0" w:space="0" w:color="auto"/>
            <w:right w:val="none" w:sz="0" w:space="0" w:color="auto"/>
          </w:divBdr>
        </w:div>
        <w:div w:id="1740320266">
          <w:marLeft w:val="0"/>
          <w:marRight w:val="0"/>
          <w:marTop w:val="0"/>
          <w:marBottom w:val="0"/>
          <w:divBdr>
            <w:top w:val="none" w:sz="0" w:space="0" w:color="auto"/>
            <w:left w:val="none" w:sz="0" w:space="0" w:color="auto"/>
            <w:bottom w:val="none" w:sz="0" w:space="0" w:color="auto"/>
            <w:right w:val="none" w:sz="0" w:space="0" w:color="auto"/>
          </w:divBdr>
          <w:divsChild>
            <w:div w:id="336663182">
              <w:marLeft w:val="0"/>
              <w:marRight w:val="0"/>
              <w:marTop w:val="0"/>
              <w:marBottom w:val="0"/>
              <w:divBdr>
                <w:top w:val="none" w:sz="0" w:space="0" w:color="auto"/>
                <w:left w:val="none" w:sz="0" w:space="0" w:color="auto"/>
                <w:bottom w:val="none" w:sz="0" w:space="0" w:color="auto"/>
                <w:right w:val="none" w:sz="0" w:space="0" w:color="auto"/>
              </w:divBdr>
            </w:div>
          </w:divsChild>
        </w:div>
        <w:div w:id="1748842245">
          <w:marLeft w:val="0"/>
          <w:marRight w:val="0"/>
          <w:marTop w:val="0"/>
          <w:marBottom w:val="0"/>
          <w:divBdr>
            <w:top w:val="none" w:sz="0" w:space="0" w:color="auto"/>
            <w:left w:val="none" w:sz="0" w:space="0" w:color="auto"/>
            <w:bottom w:val="none" w:sz="0" w:space="0" w:color="auto"/>
            <w:right w:val="none" w:sz="0" w:space="0" w:color="auto"/>
          </w:divBdr>
        </w:div>
        <w:div w:id="1755324175">
          <w:marLeft w:val="0"/>
          <w:marRight w:val="0"/>
          <w:marTop w:val="0"/>
          <w:marBottom w:val="0"/>
          <w:divBdr>
            <w:top w:val="none" w:sz="0" w:space="0" w:color="auto"/>
            <w:left w:val="none" w:sz="0" w:space="0" w:color="auto"/>
            <w:bottom w:val="none" w:sz="0" w:space="0" w:color="auto"/>
            <w:right w:val="none" w:sz="0" w:space="0" w:color="auto"/>
          </w:divBdr>
        </w:div>
        <w:div w:id="1765496373">
          <w:marLeft w:val="0"/>
          <w:marRight w:val="0"/>
          <w:marTop w:val="0"/>
          <w:marBottom w:val="0"/>
          <w:divBdr>
            <w:top w:val="none" w:sz="0" w:space="0" w:color="auto"/>
            <w:left w:val="none" w:sz="0" w:space="0" w:color="auto"/>
            <w:bottom w:val="none" w:sz="0" w:space="0" w:color="auto"/>
            <w:right w:val="none" w:sz="0" w:space="0" w:color="auto"/>
          </w:divBdr>
        </w:div>
        <w:div w:id="1776823285">
          <w:marLeft w:val="0"/>
          <w:marRight w:val="0"/>
          <w:marTop w:val="0"/>
          <w:marBottom w:val="0"/>
          <w:divBdr>
            <w:top w:val="none" w:sz="0" w:space="0" w:color="auto"/>
            <w:left w:val="none" w:sz="0" w:space="0" w:color="auto"/>
            <w:bottom w:val="none" w:sz="0" w:space="0" w:color="auto"/>
            <w:right w:val="none" w:sz="0" w:space="0" w:color="auto"/>
          </w:divBdr>
        </w:div>
        <w:div w:id="1805271197">
          <w:marLeft w:val="0"/>
          <w:marRight w:val="0"/>
          <w:marTop w:val="0"/>
          <w:marBottom w:val="0"/>
          <w:divBdr>
            <w:top w:val="none" w:sz="0" w:space="0" w:color="auto"/>
            <w:left w:val="none" w:sz="0" w:space="0" w:color="auto"/>
            <w:bottom w:val="none" w:sz="0" w:space="0" w:color="auto"/>
            <w:right w:val="none" w:sz="0" w:space="0" w:color="auto"/>
          </w:divBdr>
        </w:div>
        <w:div w:id="1829323333">
          <w:marLeft w:val="0"/>
          <w:marRight w:val="0"/>
          <w:marTop w:val="0"/>
          <w:marBottom w:val="0"/>
          <w:divBdr>
            <w:top w:val="none" w:sz="0" w:space="0" w:color="auto"/>
            <w:left w:val="none" w:sz="0" w:space="0" w:color="auto"/>
            <w:bottom w:val="none" w:sz="0" w:space="0" w:color="auto"/>
            <w:right w:val="none" w:sz="0" w:space="0" w:color="auto"/>
          </w:divBdr>
        </w:div>
        <w:div w:id="1830094931">
          <w:marLeft w:val="0"/>
          <w:marRight w:val="0"/>
          <w:marTop w:val="0"/>
          <w:marBottom w:val="0"/>
          <w:divBdr>
            <w:top w:val="none" w:sz="0" w:space="0" w:color="auto"/>
            <w:left w:val="none" w:sz="0" w:space="0" w:color="auto"/>
            <w:bottom w:val="none" w:sz="0" w:space="0" w:color="auto"/>
            <w:right w:val="none" w:sz="0" w:space="0" w:color="auto"/>
          </w:divBdr>
        </w:div>
        <w:div w:id="1832595078">
          <w:marLeft w:val="0"/>
          <w:marRight w:val="0"/>
          <w:marTop w:val="0"/>
          <w:marBottom w:val="0"/>
          <w:divBdr>
            <w:top w:val="none" w:sz="0" w:space="0" w:color="auto"/>
            <w:left w:val="none" w:sz="0" w:space="0" w:color="auto"/>
            <w:bottom w:val="none" w:sz="0" w:space="0" w:color="auto"/>
            <w:right w:val="none" w:sz="0" w:space="0" w:color="auto"/>
          </w:divBdr>
        </w:div>
        <w:div w:id="1840457722">
          <w:marLeft w:val="0"/>
          <w:marRight w:val="0"/>
          <w:marTop w:val="0"/>
          <w:marBottom w:val="0"/>
          <w:divBdr>
            <w:top w:val="none" w:sz="0" w:space="0" w:color="auto"/>
            <w:left w:val="none" w:sz="0" w:space="0" w:color="auto"/>
            <w:bottom w:val="none" w:sz="0" w:space="0" w:color="auto"/>
            <w:right w:val="none" w:sz="0" w:space="0" w:color="auto"/>
          </w:divBdr>
          <w:divsChild>
            <w:div w:id="1940941364">
              <w:marLeft w:val="0"/>
              <w:marRight w:val="0"/>
              <w:marTop w:val="0"/>
              <w:marBottom w:val="0"/>
              <w:divBdr>
                <w:top w:val="none" w:sz="0" w:space="0" w:color="auto"/>
                <w:left w:val="none" w:sz="0" w:space="0" w:color="auto"/>
                <w:bottom w:val="none" w:sz="0" w:space="0" w:color="auto"/>
                <w:right w:val="none" w:sz="0" w:space="0" w:color="auto"/>
              </w:divBdr>
            </w:div>
          </w:divsChild>
        </w:div>
        <w:div w:id="1873492631">
          <w:marLeft w:val="0"/>
          <w:marRight w:val="0"/>
          <w:marTop w:val="0"/>
          <w:marBottom w:val="0"/>
          <w:divBdr>
            <w:top w:val="none" w:sz="0" w:space="0" w:color="auto"/>
            <w:left w:val="none" w:sz="0" w:space="0" w:color="auto"/>
            <w:bottom w:val="none" w:sz="0" w:space="0" w:color="auto"/>
            <w:right w:val="none" w:sz="0" w:space="0" w:color="auto"/>
          </w:divBdr>
        </w:div>
        <w:div w:id="1893928787">
          <w:marLeft w:val="0"/>
          <w:marRight w:val="0"/>
          <w:marTop w:val="0"/>
          <w:marBottom w:val="0"/>
          <w:divBdr>
            <w:top w:val="none" w:sz="0" w:space="0" w:color="auto"/>
            <w:left w:val="none" w:sz="0" w:space="0" w:color="auto"/>
            <w:bottom w:val="none" w:sz="0" w:space="0" w:color="auto"/>
            <w:right w:val="none" w:sz="0" w:space="0" w:color="auto"/>
          </w:divBdr>
        </w:div>
        <w:div w:id="1913808806">
          <w:marLeft w:val="0"/>
          <w:marRight w:val="0"/>
          <w:marTop w:val="0"/>
          <w:marBottom w:val="0"/>
          <w:divBdr>
            <w:top w:val="none" w:sz="0" w:space="0" w:color="auto"/>
            <w:left w:val="none" w:sz="0" w:space="0" w:color="auto"/>
            <w:bottom w:val="none" w:sz="0" w:space="0" w:color="auto"/>
            <w:right w:val="none" w:sz="0" w:space="0" w:color="auto"/>
          </w:divBdr>
        </w:div>
        <w:div w:id="1934317319">
          <w:marLeft w:val="0"/>
          <w:marRight w:val="0"/>
          <w:marTop w:val="0"/>
          <w:marBottom w:val="0"/>
          <w:divBdr>
            <w:top w:val="none" w:sz="0" w:space="0" w:color="auto"/>
            <w:left w:val="none" w:sz="0" w:space="0" w:color="auto"/>
            <w:bottom w:val="none" w:sz="0" w:space="0" w:color="auto"/>
            <w:right w:val="none" w:sz="0" w:space="0" w:color="auto"/>
          </w:divBdr>
        </w:div>
        <w:div w:id="1952586610">
          <w:marLeft w:val="0"/>
          <w:marRight w:val="0"/>
          <w:marTop w:val="0"/>
          <w:marBottom w:val="0"/>
          <w:divBdr>
            <w:top w:val="none" w:sz="0" w:space="0" w:color="auto"/>
            <w:left w:val="none" w:sz="0" w:space="0" w:color="auto"/>
            <w:bottom w:val="none" w:sz="0" w:space="0" w:color="auto"/>
            <w:right w:val="none" w:sz="0" w:space="0" w:color="auto"/>
          </w:divBdr>
        </w:div>
        <w:div w:id="1990858763">
          <w:marLeft w:val="0"/>
          <w:marRight w:val="0"/>
          <w:marTop w:val="0"/>
          <w:marBottom w:val="0"/>
          <w:divBdr>
            <w:top w:val="none" w:sz="0" w:space="0" w:color="auto"/>
            <w:left w:val="none" w:sz="0" w:space="0" w:color="auto"/>
            <w:bottom w:val="none" w:sz="0" w:space="0" w:color="auto"/>
            <w:right w:val="none" w:sz="0" w:space="0" w:color="auto"/>
          </w:divBdr>
        </w:div>
        <w:div w:id="1996452528">
          <w:marLeft w:val="0"/>
          <w:marRight w:val="0"/>
          <w:marTop w:val="0"/>
          <w:marBottom w:val="0"/>
          <w:divBdr>
            <w:top w:val="none" w:sz="0" w:space="0" w:color="auto"/>
            <w:left w:val="none" w:sz="0" w:space="0" w:color="auto"/>
            <w:bottom w:val="none" w:sz="0" w:space="0" w:color="auto"/>
            <w:right w:val="none" w:sz="0" w:space="0" w:color="auto"/>
          </w:divBdr>
        </w:div>
        <w:div w:id="2003118291">
          <w:marLeft w:val="0"/>
          <w:marRight w:val="0"/>
          <w:marTop w:val="0"/>
          <w:marBottom w:val="0"/>
          <w:divBdr>
            <w:top w:val="none" w:sz="0" w:space="0" w:color="auto"/>
            <w:left w:val="none" w:sz="0" w:space="0" w:color="auto"/>
            <w:bottom w:val="none" w:sz="0" w:space="0" w:color="auto"/>
            <w:right w:val="none" w:sz="0" w:space="0" w:color="auto"/>
          </w:divBdr>
        </w:div>
        <w:div w:id="2048527304">
          <w:marLeft w:val="0"/>
          <w:marRight w:val="0"/>
          <w:marTop w:val="0"/>
          <w:marBottom w:val="0"/>
          <w:divBdr>
            <w:top w:val="none" w:sz="0" w:space="0" w:color="auto"/>
            <w:left w:val="none" w:sz="0" w:space="0" w:color="auto"/>
            <w:bottom w:val="none" w:sz="0" w:space="0" w:color="auto"/>
            <w:right w:val="none" w:sz="0" w:space="0" w:color="auto"/>
          </w:divBdr>
        </w:div>
        <w:div w:id="2053768952">
          <w:marLeft w:val="0"/>
          <w:marRight w:val="0"/>
          <w:marTop w:val="0"/>
          <w:marBottom w:val="0"/>
          <w:divBdr>
            <w:top w:val="none" w:sz="0" w:space="0" w:color="auto"/>
            <w:left w:val="none" w:sz="0" w:space="0" w:color="auto"/>
            <w:bottom w:val="none" w:sz="0" w:space="0" w:color="auto"/>
            <w:right w:val="none" w:sz="0" w:space="0" w:color="auto"/>
          </w:divBdr>
        </w:div>
        <w:div w:id="2057503096">
          <w:marLeft w:val="0"/>
          <w:marRight w:val="0"/>
          <w:marTop w:val="0"/>
          <w:marBottom w:val="0"/>
          <w:divBdr>
            <w:top w:val="none" w:sz="0" w:space="0" w:color="auto"/>
            <w:left w:val="none" w:sz="0" w:space="0" w:color="auto"/>
            <w:bottom w:val="none" w:sz="0" w:space="0" w:color="auto"/>
            <w:right w:val="none" w:sz="0" w:space="0" w:color="auto"/>
          </w:divBdr>
        </w:div>
        <w:div w:id="2114130559">
          <w:marLeft w:val="0"/>
          <w:marRight w:val="0"/>
          <w:marTop w:val="0"/>
          <w:marBottom w:val="0"/>
          <w:divBdr>
            <w:top w:val="none" w:sz="0" w:space="0" w:color="auto"/>
            <w:left w:val="none" w:sz="0" w:space="0" w:color="auto"/>
            <w:bottom w:val="none" w:sz="0" w:space="0" w:color="auto"/>
            <w:right w:val="none" w:sz="0" w:space="0" w:color="auto"/>
          </w:divBdr>
        </w:div>
      </w:divsChild>
    </w:div>
    <w:div w:id="2106802831">
      <w:marLeft w:val="0"/>
      <w:marRight w:val="0"/>
      <w:marTop w:val="0"/>
      <w:marBottom w:val="0"/>
      <w:divBdr>
        <w:top w:val="none" w:sz="0" w:space="0" w:color="auto"/>
        <w:left w:val="none" w:sz="0" w:space="0" w:color="auto"/>
        <w:bottom w:val="none" w:sz="0" w:space="0" w:color="auto"/>
        <w:right w:val="none" w:sz="0" w:space="0" w:color="auto"/>
      </w:divBdr>
      <w:divsChild>
        <w:div w:id="85856804">
          <w:marLeft w:val="0"/>
          <w:marRight w:val="0"/>
          <w:marTop w:val="0"/>
          <w:marBottom w:val="0"/>
          <w:divBdr>
            <w:top w:val="none" w:sz="0" w:space="0" w:color="auto"/>
            <w:left w:val="none" w:sz="0" w:space="0" w:color="auto"/>
            <w:bottom w:val="none" w:sz="0" w:space="0" w:color="auto"/>
            <w:right w:val="none" w:sz="0" w:space="0" w:color="auto"/>
          </w:divBdr>
        </w:div>
      </w:divsChild>
    </w:div>
    <w:div w:id="2110543665">
      <w:marLeft w:val="0"/>
      <w:marRight w:val="0"/>
      <w:marTop w:val="0"/>
      <w:marBottom w:val="0"/>
      <w:divBdr>
        <w:top w:val="none" w:sz="0" w:space="0" w:color="auto"/>
        <w:left w:val="none" w:sz="0" w:space="0" w:color="auto"/>
        <w:bottom w:val="none" w:sz="0" w:space="0" w:color="auto"/>
        <w:right w:val="none" w:sz="0" w:space="0" w:color="auto"/>
      </w:divBdr>
      <w:divsChild>
        <w:div w:id="647251125">
          <w:marLeft w:val="0"/>
          <w:marRight w:val="0"/>
          <w:marTop w:val="0"/>
          <w:marBottom w:val="0"/>
          <w:divBdr>
            <w:top w:val="none" w:sz="0" w:space="0" w:color="auto"/>
            <w:left w:val="none" w:sz="0" w:space="0" w:color="auto"/>
            <w:bottom w:val="none" w:sz="0" w:space="0" w:color="auto"/>
            <w:right w:val="none" w:sz="0" w:space="0" w:color="auto"/>
          </w:divBdr>
        </w:div>
      </w:divsChild>
    </w:div>
    <w:div w:id="2113280851">
      <w:marLeft w:val="0"/>
      <w:marRight w:val="0"/>
      <w:marTop w:val="0"/>
      <w:marBottom w:val="0"/>
      <w:divBdr>
        <w:top w:val="none" w:sz="0" w:space="0" w:color="auto"/>
        <w:left w:val="none" w:sz="0" w:space="0" w:color="auto"/>
        <w:bottom w:val="none" w:sz="0" w:space="0" w:color="auto"/>
        <w:right w:val="none" w:sz="0" w:space="0" w:color="auto"/>
      </w:divBdr>
      <w:divsChild>
        <w:div w:id="1940064720">
          <w:marLeft w:val="0"/>
          <w:marRight w:val="0"/>
          <w:marTop w:val="0"/>
          <w:marBottom w:val="0"/>
          <w:divBdr>
            <w:top w:val="none" w:sz="0" w:space="0" w:color="auto"/>
            <w:left w:val="none" w:sz="0" w:space="0" w:color="auto"/>
            <w:bottom w:val="none" w:sz="0" w:space="0" w:color="auto"/>
            <w:right w:val="none" w:sz="0" w:space="0" w:color="auto"/>
          </w:divBdr>
        </w:div>
      </w:divsChild>
    </w:div>
    <w:div w:id="2114085574">
      <w:marLeft w:val="0"/>
      <w:marRight w:val="0"/>
      <w:marTop w:val="0"/>
      <w:marBottom w:val="0"/>
      <w:divBdr>
        <w:top w:val="none" w:sz="0" w:space="0" w:color="auto"/>
        <w:left w:val="none" w:sz="0" w:space="0" w:color="auto"/>
        <w:bottom w:val="none" w:sz="0" w:space="0" w:color="auto"/>
        <w:right w:val="none" w:sz="0" w:space="0" w:color="auto"/>
      </w:divBdr>
      <w:divsChild>
        <w:div w:id="248734120">
          <w:marLeft w:val="0"/>
          <w:marRight w:val="0"/>
          <w:marTop w:val="0"/>
          <w:marBottom w:val="0"/>
          <w:divBdr>
            <w:top w:val="none" w:sz="0" w:space="0" w:color="auto"/>
            <w:left w:val="none" w:sz="0" w:space="0" w:color="auto"/>
            <w:bottom w:val="none" w:sz="0" w:space="0" w:color="auto"/>
            <w:right w:val="none" w:sz="0" w:space="0" w:color="auto"/>
          </w:divBdr>
        </w:div>
      </w:divsChild>
    </w:div>
    <w:div w:id="2116514998">
      <w:marLeft w:val="0"/>
      <w:marRight w:val="0"/>
      <w:marTop w:val="0"/>
      <w:marBottom w:val="0"/>
      <w:divBdr>
        <w:top w:val="none" w:sz="0" w:space="0" w:color="auto"/>
        <w:left w:val="none" w:sz="0" w:space="0" w:color="auto"/>
        <w:bottom w:val="none" w:sz="0" w:space="0" w:color="auto"/>
        <w:right w:val="none" w:sz="0" w:space="0" w:color="auto"/>
      </w:divBdr>
      <w:divsChild>
        <w:div w:id="977756797">
          <w:marLeft w:val="0"/>
          <w:marRight w:val="0"/>
          <w:marTop w:val="0"/>
          <w:marBottom w:val="0"/>
          <w:divBdr>
            <w:top w:val="none" w:sz="0" w:space="0" w:color="auto"/>
            <w:left w:val="none" w:sz="0" w:space="0" w:color="auto"/>
            <w:bottom w:val="none" w:sz="0" w:space="0" w:color="auto"/>
            <w:right w:val="none" w:sz="0" w:space="0" w:color="auto"/>
          </w:divBdr>
        </w:div>
      </w:divsChild>
    </w:div>
    <w:div w:id="2120098865">
      <w:marLeft w:val="0"/>
      <w:marRight w:val="0"/>
      <w:marTop w:val="0"/>
      <w:marBottom w:val="0"/>
      <w:divBdr>
        <w:top w:val="none" w:sz="0" w:space="0" w:color="auto"/>
        <w:left w:val="none" w:sz="0" w:space="0" w:color="auto"/>
        <w:bottom w:val="none" w:sz="0" w:space="0" w:color="auto"/>
        <w:right w:val="none" w:sz="0" w:space="0" w:color="auto"/>
      </w:divBdr>
      <w:divsChild>
        <w:div w:id="1752384557">
          <w:marLeft w:val="0"/>
          <w:marRight w:val="0"/>
          <w:marTop w:val="0"/>
          <w:marBottom w:val="0"/>
          <w:divBdr>
            <w:top w:val="none" w:sz="0" w:space="0" w:color="auto"/>
            <w:left w:val="none" w:sz="0" w:space="0" w:color="auto"/>
            <w:bottom w:val="none" w:sz="0" w:space="0" w:color="auto"/>
            <w:right w:val="none" w:sz="0" w:space="0" w:color="auto"/>
          </w:divBdr>
        </w:div>
      </w:divsChild>
    </w:div>
    <w:div w:id="2121411069">
      <w:marLeft w:val="0"/>
      <w:marRight w:val="0"/>
      <w:marTop w:val="0"/>
      <w:marBottom w:val="0"/>
      <w:divBdr>
        <w:top w:val="none" w:sz="0" w:space="0" w:color="auto"/>
        <w:left w:val="none" w:sz="0" w:space="0" w:color="auto"/>
        <w:bottom w:val="none" w:sz="0" w:space="0" w:color="auto"/>
        <w:right w:val="none" w:sz="0" w:space="0" w:color="auto"/>
      </w:divBdr>
      <w:divsChild>
        <w:div w:id="1626155511">
          <w:marLeft w:val="0"/>
          <w:marRight w:val="0"/>
          <w:marTop w:val="0"/>
          <w:marBottom w:val="0"/>
          <w:divBdr>
            <w:top w:val="none" w:sz="0" w:space="0" w:color="auto"/>
            <w:left w:val="none" w:sz="0" w:space="0" w:color="auto"/>
            <w:bottom w:val="none" w:sz="0" w:space="0" w:color="auto"/>
            <w:right w:val="none" w:sz="0" w:space="0" w:color="auto"/>
          </w:divBdr>
        </w:div>
      </w:divsChild>
    </w:div>
    <w:div w:id="2123498982">
      <w:marLeft w:val="0"/>
      <w:marRight w:val="0"/>
      <w:marTop w:val="0"/>
      <w:marBottom w:val="0"/>
      <w:divBdr>
        <w:top w:val="none" w:sz="0" w:space="0" w:color="auto"/>
        <w:left w:val="none" w:sz="0" w:space="0" w:color="auto"/>
        <w:bottom w:val="none" w:sz="0" w:space="0" w:color="auto"/>
        <w:right w:val="none" w:sz="0" w:space="0" w:color="auto"/>
      </w:divBdr>
      <w:divsChild>
        <w:div w:id="499542096">
          <w:marLeft w:val="0"/>
          <w:marRight w:val="0"/>
          <w:marTop w:val="0"/>
          <w:marBottom w:val="0"/>
          <w:divBdr>
            <w:top w:val="none" w:sz="0" w:space="0" w:color="auto"/>
            <w:left w:val="none" w:sz="0" w:space="0" w:color="auto"/>
            <w:bottom w:val="none" w:sz="0" w:space="0" w:color="auto"/>
            <w:right w:val="none" w:sz="0" w:space="0" w:color="auto"/>
          </w:divBdr>
        </w:div>
      </w:divsChild>
    </w:div>
    <w:div w:id="2125344582">
      <w:marLeft w:val="0"/>
      <w:marRight w:val="0"/>
      <w:marTop w:val="0"/>
      <w:marBottom w:val="0"/>
      <w:divBdr>
        <w:top w:val="none" w:sz="0" w:space="0" w:color="auto"/>
        <w:left w:val="none" w:sz="0" w:space="0" w:color="auto"/>
        <w:bottom w:val="none" w:sz="0" w:space="0" w:color="auto"/>
        <w:right w:val="none" w:sz="0" w:space="0" w:color="auto"/>
      </w:divBdr>
      <w:divsChild>
        <w:div w:id="276181022">
          <w:marLeft w:val="0"/>
          <w:marRight w:val="0"/>
          <w:marTop w:val="0"/>
          <w:marBottom w:val="0"/>
          <w:divBdr>
            <w:top w:val="none" w:sz="0" w:space="0" w:color="auto"/>
            <w:left w:val="none" w:sz="0" w:space="0" w:color="auto"/>
            <w:bottom w:val="none" w:sz="0" w:space="0" w:color="auto"/>
            <w:right w:val="none" w:sz="0" w:space="0" w:color="auto"/>
          </w:divBdr>
        </w:div>
      </w:divsChild>
    </w:div>
    <w:div w:id="2127651295">
      <w:marLeft w:val="0"/>
      <w:marRight w:val="0"/>
      <w:marTop w:val="0"/>
      <w:marBottom w:val="0"/>
      <w:divBdr>
        <w:top w:val="none" w:sz="0" w:space="0" w:color="auto"/>
        <w:left w:val="none" w:sz="0" w:space="0" w:color="auto"/>
        <w:bottom w:val="none" w:sz="0" w:space="0" w:color="auto"/>
        <w:right w:val="none" w:sz="0" w:space="0" w:color="auto"/>
      </w:divBdr>
      <w:divsChild>
        <w:div w:id="1085373849">
          <w:marLeft w:val="0"/>
          <w:marRight w:val="0"/>
          <w:marTop w:val="0"/>
          <w:marBottom w:val="0"/>
          <w:divBdr>
            <w:top w:val="none" w:sz="0" w:space="0" w:color="auto"/>
            <w:left w:val="none" w:sz="0" w:space="0" w:color="auto"/>
            <w:bottom w:val="none" w:sz="0" w:space="0" w:color="auto"/>
            <w:right w:val="none" w:sz="0" w:space="0" w:color="auto"/>
          </w:divBdr>
        </w:div>
      </w:divsChild>
    </w:div>
    <w:div w:id="2130467354">
      <w:bodyDiv w:val="1"/>
      <w:marLeft w:val="0"/>
      <w:marRight w:val="0"/>
      <w:marTop w:val="0"/>
      <w:marBottom w:val="0"/>
      <w:divBdr>
        <w:top w:val="none" w:sz="0" w:space="0" w:color="auto"/>
        <w:left w:val="none" w:sz="0" w:space="0" w:color="auto"/>
        <w:bottom w:val="none" w:sz="0" w:space="0" w:color="auto"/>
        <w:right w:val="none" w:sz="0" w:space="0" w:color="auto"/>
      </w:divBdr>
    </w:div>
    <w:div w:id="2132746554">
      <w:marLeft w:val="0"/>
      <w:marRight w:val="0"/>
      <w:marTop w:val="0"/>
      <w:marBottom w:val="0"/>
      <w:divBdr>
        <w:top w:val="none" w:sz="0" w:space="0" w:color="auto"/>
        <w:left w:val="none" w:sz="0" w:space="0" w:color="auto"/>
        <w:bottom w:val="none" w:sz="0" w:space="0" w:color="auto"/>
        <w:right w:val="none" w:sz="0" w:space="0" w:color="auto"/>
      </w:divBdr>
      <w:divsChild>
        <w:div w:id="1522089735">
          <w:marLeft w:val="0"/>
          <w:marRight w:val="0"/>
          <w:marTop w:val="0"/>
          <w:marBottom w:val="0"/>
          <w:divBdr>
            <w:top w:val="none" w:sz="0" w:space="0" w:color="auto"/>
            <w:left w:val="none" w:sz="0" w:space="0" w:color="auto"/>
            <w:bottom w:val="none" w:sz="0" w:space="0" w:color="auto"/>
            <w:right w:val="none" w:sz="0" w:space="0" w:color="auto"/>
          </w:divBdr>
        </w:div>
      </w:divsChild>
    </w:div>
    <w:div w:id="2133328555">
      <w:marLeft w:val="0"/>
      <w:marRight w:val="0"/>
      <w:marTop w:val="0"/>
      <w:marBottom w:val="0"/>
      <w:divBdr>
        <w:top w:val="none" w:sz="0" w:space="0" w:color="auto"/>
        <w:left w:val="none" w:sz="0" w:space="0" w:color="auto"/>
        <w:bottom w:val="none" w:sz="0" w:space="0" w:color="auto"/>
        <w:right w:val="none" w:sz="0" w:space="0" w:color="auto"/>
      </w:divBdr>
      <w:divsChild>
        <w:div w:id="1268582484">
          <w:marLeft w:val="0"/>
          <w:marRight w:val="0"/>
          <w:marTop w:val="0"/>
          <w:marBottom w:val="0"/>
          <w:divBdr>
            <w:top w:val="none" w:sz="0" w:space="0" w:color="auto"/>
            <w:left w:val="none" w:sz="0" w:space="0" w:color="auto"/>
            <w:bottom w:val="none" w:sz="0" w:space="0" w:color="auto"/>
            <w:right w:val="none" w:sz="0" w:space="0" w:color="auto"/>
          </w:divBdr>
        </w:div>
      </w:divsChild>
    </w:div>
    <w:div w:id="2134245634">
      <w:bodyDiv w:val="1"/>
      <w:marLeft w:val="0"/>
      <w:marRight w:val="0"/>
      <w:marTop w:val="0"/>
      <w:marBottom w:val="0"/>
      <w:divBdr>
        <w:top w:val="none" w:sz="0" w:space="0" w:color="auto"/>
        <w:left w:val="none" w:sz="0" w:space="0" w:color="auto"/>
        <w:bottom w:val="none" w:sz="0" w:space="0" w:color="auto"/>
        <w:right w:val="none" w:sz="0" w:space="0" w:color="auto"/>
      </w:divBdr>
    </w:div>
    <w:div w:id="2135950191">
      <w:marLeft w:val="0"/>
      <w:marRight w:val="0"/>
      <w:marTop w:val="0"/>
      <w:marBottom w:val="0"/>
      <w:divBdr>
        <w:top w:val="none" w:sz="0" w:space="0" w:color="auto"/>
        <w:left w:val="none" w:sz="0" w:space="0" w:color="auto"/>
        <w:bottom w:val="none" w:sz="0" w:space="0" w:color="auto"/>
        <w:right w:val="none" w:sz="0" w:space="0" w:color="auto"/>
      </w:divBdr>
      <w:divsChild>
        <w:div w:id="326061401">
          <w:marLeft w:val="0"/>
          <w:marRight w:val="0"/>
          <w:marTop w:val="0"/>
          <w:marBottom w:val="0"/>
          <w:divBdr>
            <w:top w:val="none" w:sz="0" w:space="0" w:color="auto"/>
            <w:left w:val="none" w:sz="0" w:space="0" w:color="auto"/>
            <w:bottom w:val="none" w:sz="0" w:space="0" w:color="auto"/>
            <w:right w:val="none" w:sz="0" w:space="0" w:color="auto"/>
          </w:divBdr>
        </w:div>
      </w:divsChild>
    </w:div>
    <w:div w:id="2141413539">
      <w:marLeft w:val="0"/>
      <w:marRight w:val="0"/>
      <w:marTop w:val="0"/>
      <w:marBottom w:val="0"/>
      <w:divBdr>
        <w:top w:val="none" w:sz="0" w:space="0" w:color="auto"/>
        <w:left w:val="none" w:sz="0" w:space="0" w:color="auto"/>
        <w:bottom w:val="none" w:sz="0" w:space="0" w:color="auto"/>
        <w:right w:val="none" w:sz="0" w:space="0" w:color="auto"/>
      </w:divBdr>
      <w:divsChild>
        <w:div w:id="636953449">
          <w:marLeft w:val="0"/>
          <w:marRight w:val="0"/>
          <w:marTop w:val="0"/>
          <w:marBottom w:val="0"/>
          <w:divBdr>
            <w:top w:val="none" w:sz="0" w:space="0" w:color="auto"/>
            <w:left w:val="none" w:sz="0" w:space="0" w:color="auto"/>
            <w:bottom w:val="none" w:sz="0" w:space="0" w:color="auto"/>
            <w:right w:val="none" w:sz="0" w:space="0" w:color="auto"/>
          </w:divBdr>
        </w:div>
      </w:divsChild>
    </w:div>
    <w:div w:id="2143840337">
      <w:marLeft w:val="0"/>
      <w:marRight w:val="0"/>
      <w:marTop w:val="0"/>
      <w:marBottom w:val="0"/>
      <w:divBdr>
        <w:top w:val="none" w:sz="0" w:space="0" w:color="auto"/>
        <w:left w:val="none" w:sz="0" w:space="0" w:color="auto"/>
        <w:bottom w:val="none" w:sz="0" w:space="0" w:color="auto"/>
        <w:right w:val="none" w:sz="0" w:space="0" w:color="auto"/>
      </w:divBdr>
      <w:divsChild>
        <w:div w:id="1681616120">
          <w:marLeft w:val="0"/>
          <w:marRight w:val="0"/>
          <w:marTop w:val="0"/>
          <w:marBottom w:val="0"/>
          <w:divBdr>
            <w:top w:val="none" w:sz="0" w:space="0" w:color="auto"/>
            <w:left w:val="none" w:sz="0" w:space="0" w:color="auto"/>
            <w:bottom w:val="none" w:sz="0" w:space="0" w:color="auto"/>
            <w:right w:val="none" w:sz="0" w:space="0" w:color="auto"/>
          </w:divBdr>
        </w:div>
      </w:divsChild>
    </w:div>
    <w:div w:id="2144493397">
      <w:marLeft w:val="0"/>
      <w:marRight w:val="0"/>
      <w:marTop w:val="0"/>
      <w:marBottom w:val="0"/>
      <w:divBdr>
        <w:top w:val="none" w:sz="0" w:space="0" w:color="auto"/>
        <w:left w:val="none" w:sz="0" w:space="0" w:color="auto"/>
        <w:bottom w:val="none" w:sz="0" w:space="0" w:color="auto"/>
        <w:right w:val="none" w:sz="0" w:space="0" w:color="auto"/>
      </w:divBdr>
      <w:divsChild>
        <w:div w:id="699819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haladjia@in.tum.de"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44C71-5056-48E5-9FA9-74BD12E7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36745</Words>
  <Characters>209448</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Teagasc</Company>
  <LinksUpToDate>false</LinksUpToDate>
  <CharactersWithSpaces>245702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O'Leary</dc:creator>
  <cp:lastModifiedBy>Reviewer2</cp:lastModifiedBy>
  <cp:revision>3</cp:revision>
  <dcterms:created xsi:type="dcterms:W3CDTF">2019-04-30T06:29:00Z</dcterms:created>
  <dcterms:modified xsi:type="dcterms:W3CDTF">2019-04-30T06:47:00Z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326a6479-1d81-338e-bd74-3afce2560809</vt:lpwstr>
  </property>
  <property fmtid="{D5CDD505-2E9C-101B-9397-08002B2CF9AE}" pid="4" name="Mendeley Citation Style_1">
    <vt:lpwstr>http://www.zotero.org/styles/animal</vt:lpwstr>
  </property>
  <property fmtid="{D5CDD505-2E9C-101B-9397-08002B2CF9AE}" pid="5" name="Mendeley Recent Style Id 0_1">
    <vt:lpwstr>http://www.zotero.org/styles/agricultural-systems</vt:lpwstr>
  </property>
  <property fmtid="{D5CDD505-2E9C-101B-9397-08002B2CF9AE}" pid="6" name="Mendeley Recent Style Name 0_1">
    <vt:lpwstr>Agricultural Systems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http://www.zotero.org/styles/journal-of-dairy-science</vt:lpwstr>
  </property>
  <property fmtid="{D5CDD505-2E9C-101B-9397-08002B2CF9AE}" pid="20" name="Mendeley Recent Style Name 7_1">
    <vt:lpwstr>Journal of Dairy Science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http://www.zotero.org/styles/animal</vt:lpwstr>
  </property>
  <property fmtid="{D5CDD505-2E9C-101B-9397-08002B2CF9AE}" pid="24" name="Mendeley Recent Style Name 9_1">
    <vt:lpwstr>animal</vt:lpwstr>
  </property>
</Properties>
</file>